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FCC2C" w14:textId="75C75F57" w:rsidR="009A326E" w:rsidRDefault="009A326E" w:rsidP="009A326E">
      <w:pPr>
        <w:pStyle w:val="TOCHeading"/>
      </w:pPr>
    </w:p>
    <w:p w14:paraId="7CA17D5F" w14:textId="5A538D96" w:rsidR="009F74DF" w:rsidRDefault="009F74DF" w:rsidP="009F74DF"/>
    <w:p w14:paraId="526B98DF" w14:textId="04D473A3" w:rsidR="009F74DF" w:rsidRDefault="009F74DF" w:rsidP="009F74DF"/>
    <w:p w14:paraId="6564F8C6" w14:textId="6DA8A57C" w:rsidR="009F74DF" w:rsidRDefault="009F74DF" w:rsidP="009F74DF"/>
    <w:p w14:paraId="79E172EA" w14:textId="5902785D" w:rsidR="009F74DF" w:rsidRDefault="009F74DF" w:rsidP="009F74DF"/>
    <w:p w14:paraId="4ED05D47" w14:textId="2A97504D" w:rsidR="009F74DF" w:rsidRDefault="009F74DF" w:rsidP="009F74DF"/>
    <w:p w14:paraId="09F055D8" w14:textId="6419F7F6" w:rsidR="009F74DF" w:rsidRDefault="009F74DF" w:rsidP="009F74DF"/>
    <w:p w14:paraId="534A96EC" w14:textId="6F8CAD8E" w:rsidR="009F74DF" w:rsidRDefault="009F74DF" w:rsidP="009F74DF"/>
    <w:p w14:paraId="02EB07EB" w14:textId="0D9B6212" w:rsidR="009F74DF" w:rsidRDefault="009F74DF" w:rsidP="009F74DF"/>
    <w:p w14:paraId="1D0DF9A7" w14:textId="3C2F2D1F" w:rsidR="009F74DF" w:rsidRDefault="009F74DF" w:rsidP="009F74DF"/>
    <w:p w14:paraId="78E2D39A" w14:textId="30DCB6E1" w:rsidR="009F74DF" w:rsidRDefault="009F74DF" w:rsidP="009F74DF"/>
    <w:p w14:paraId="1E609A00" w14:textId="7B00B7AE" w:rsidR="009F74DF" w:rsidRDefault="009F74DF" w:rsidP="009F74DF"/>
    <w:p w14:paraId="65938B90" w14:textId="461338B7" w:rsidR="009F74DF" w:rsidRPr="00457418" w:rsidRDefault="005410E5" w:rsidP="00457418">
      <w:pPr>
        <w:jc w:val="center"/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418"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BÁO CÁO TRIỂN KHAI ỨNG DỤNG SMART CONTRACT </w:t>
      </w:r>
      <w:r w:rsidR="00457418"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Pr="00457418"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MULTI-SIG WALLET TRÊN ETHEREUM</w:t>
      </w:r>
    </w:p>
    <w:p w14:paraId="7B78C81F" w14:textId="63A255DB" w:rsidR="009F74DF" w:rsidRDefault="009F74DF" w:rsidP="009F74DF"/>
    <w:p w14:paraId="65C4917E" w14:textId="410E6DEF" w:rsidR="009F74DF" w:rsidRDefault="009F74DF" w:rsidP="009F74DF"/>
    <w:p w14:paraId="619C3786" w14:textId="410AF761" w:rsidR="009F74DF" w:rsidRDefault="009F74DF" w:rsidP="009F74DF"/>
    <w:p w14:paraId="5CC12D10" w14:textId="6A73B1A6" w:rsidR="009F74DF" w:rsidRDefault="009F74DF" w:rsidP="009F74DF"/>
    <w:p w14:paraId="73732018" w14:textId="22A31D0D" w:rsidR="00457418" w:rsidRDefault="00457418" w:rsidP="009F74DF"/>
    <w:p w14:paraId="012ECBEC" w14:textId="77777777" w:rsidR="00232F90" w:rsidRDefault="00457418" w:rsidP="00232F90">
      <w:r>
        <w:tab/>
      </w:r>
      <w:r>
        <w:tab/>
      </w:r>
      <w:r>
        <w:tab/>
      </w:r>
      <w:r>
        <w:tab/>
      </w:r>
      <w:r>
        <w:tab/>
        <w:t xml:space="preserve">THÀNH VIÊN : </w:t>
      </w:r>
    </w:p>
    <w:p w14:paraId="669E3797" w14:textId="61331EBB" w:rsidR="00457418" w:rsidRDefault="00457418" w:rsidP="00232F90">
      <w:pPr>
        <w:ind w:left="5040" w:firstLine="720"/>
      </w:pPr>
      <w:r>
        <w:t>PHAN BÁ VĂN: 20154317</w:t>
      </w:r>
    </w:p>
    <w:p w14:paraId="47A2B6B0" w14:textId="11F7AA84" w:rsidR="00457418" w:rsidRDefault="00457418" w:rsidP="00457418">
      <w:pPr>
        <w:ind w:left="5040" w:firstLine="720"/>
      </w:pPr>
      <w:r>
        <w:t>PHẠM VĂN DUY: 20150632</w:t>
      </w:r>
    </w:p>
    <w:p w14:paraId="25BB96AC" w14:textId="2890164F" w:rsidR="00457418" w:rsidRDefault="00457418" w:rsidP="009F74DF"/>
    <w:p w14:paraId="3A322587" w14:textId="22CF77EB" w:rsidR="00457418" w:rsidRDefault="00457418" w:rsidP="009F74D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898A8B6" w14:textId="538D1A9E" w:rsidR="009F74DF" w:rsidRDefault="009F74DF" w:rsidP="009F74DF"/>
    <w:p w14:paraId="67430AB2" w14:textId="11FE2CB4" w:rsidR="009F74DF" w:rsidRDefault="009F74DF" w:rsidP="009F74DF"/>
    <w:p w14:paraId="5F05A74B" w14:textId="76EFC108" w:rsidR="009F74DF" w:rsidRDefault="009F74DF" w:rsidP="009F74DF"/>
    <w:p w14:paraId="66CD5979" w14:textId="6EEE63AD" w:rsidR="009F74DF" w:rsidRDefault="009F74DF" w:rsidP="009F74DF"/>
    <w:p w14:paraId="4A72D331" w14:textId="321CD5A5" w:rsidR="009F74DF" w:rsidRDefault="009F74DF" w:rsidP="009F74DF"/>
    <w:p w14:paraId="173CE26D" w14:textId="15C72E04" w:rsidR="009F74DF" w:rsidRDefault="009F74DF" w:rsidP="009F74DF"/>
    <w:p w14:paraId="153D0EB2" w14:textId="626981D4" w:rsidR="009F74DF" w:rsidRDefault="009F74DF" w:rsidP="009F74DF"/>
    <w:p w14:paraId="04A68094" w14:textId="029F6A16" w:rsidR="009F74DF" w:rsidRDefault="009F74DF" w:rsidP="009F74DF"/>
    <w:p w14:paraId="38B589F0" w14:textId="27797BA8" w:rsidR="009F74DF" w:rsidRDefault="009F74DF" w:rsidP="009F74DF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067250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FFDD77" w14:textId="0CC7DA36" w:rsidR="00980018" w:rsidRDefault="00833AF8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6A0B11FF" w14:textId="77777777" w:rsidR="00B15F76" w:rsidRPr="00B15F76" w:rsidRDefault="00B15F76" w:rsidP="00B15F76">
          <w:bookmarkStart w:id="0" w:name="_GoBack"/>
          <w:bookmarkEnd w:id="0"/>
        </w:p>
        <w:p w14:paraId="0A66E813" w14:textId="1B01695F" w:rsidR="00980018" w:rsidRDefault="009800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766503" w:history="1">
            <w:r w:rsidRPr="00B47798">
              <w:rPr>
                <w:rStyle w:val="Hyperlink"/>
                <w:noProof/>
              </w:rPr>
              <w:t>1. Giới thiệu về Blockchain.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_Toc28766503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1E563" w14:textId="2F5F254D" w:rsidR="00980018" w:rsidRDefault="00B15F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766504" w:history="1">
            <w:r w:rsidR="00980018" w:rsidRPr="00B47798">
              <w:rPr>
                <w:rStyle w:val="Hyperlink"/>
                <w:noProof/>
              </w:rPr>
              <w:t>2. Ethereum và Smart contract trên Ethereum.</w:t>
            </w:r>
            <w:r w:rsidR="00980018">
              <w:rPr>
                <w:noProof/>
                <w:webHidden/>
              </w:rPr>
              <w:tab/>
            </w:r>
            <w:r w:rsidR="00980018">
              <w:rPr>
                <w:noProof/>
                <w:webHidden/>
              </w:rPr>
              <w:fldChar w:fldCharType="begin"/>
            </w:r>
            <w:r w:rsidR="00980018">
              <w:rPr>
                <w:noProof/>
                <w:webHidden/>
              </w:rPr>
              <w:instrText xml:space="preserve"> PAGEREF _Toc28766504 \h </w:instrText>
            </w:r>
            <w:r w:rsidR="00980018">
              <w:rPr>
                <w:noProof/>
                <w:webHidden/>
              </w:rPr>
            </w:r>
            <w:r w:rsidR="00980018">
              <w:rPr>
                <w:noProof/>
                <w:webHidden/>
              </w:rPr>
              <w:fldChar w:fldCharType="separate"/>
            </w:r>
            <w:r w:rsidR="00980018">
              <w:rPr>
                <w:noProof/>
                <w:webHidden/>
              </w:rPr>
              <w:t>4</w:t>
            </w:r>
            <w:r w:rsidR="00980018">
              <w:rPr>
                <w:noProof/>
                <w:webHidden/>
              </w:rPr>
              <w:fldChar w:fldCharType="end"/>
            </w:r>
          </w:hyperlink>
        </w:p>
        <w:p w14:paraId="7D29E18D" w14:textId="00268C1B" w:rsidR="00980018" w:rsidRDefault="00B15F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766505" w:history="1">
            <w:r w:rsidR="00980018" w:rsidRPr="00B47798">
              <w:rPr>
                <w:rStyle w:val="Hyperlink"/>
                <w:noProof/>
              </w:rPr>
              <w:t>2.1 Ethereum và các khái niệm cơ bản.</w:t>
            </w:r>
            <w:r w:rsidR="00980018">
              <w:rPr>
                <w:noProof/>
                <w:webHidden/>
              </w:rPr>
              <w:tab/>
            </w:r>
            <w:r w:rsidR="00980018">
              <w:rPr>
                <w:noProof/>
                <w:webHidden/>
              </w:rPr>
              <w:fldChar w:fldCharType="begin"/>
            </w:r>
            <w:r w:rsidR="00980018">
              <w:rPr>
                <w:noProof/>
                <w:webHidden/>
              </w:rPr>
              <w:instrText xml:space="preserve"> PAGEREF _Toc28766505 \h </w:instrText>
            </w:r>
            <w:r w:rsidR="00980018">
              <w:rPr>
                <w:noProof/>
                <w:webHidden/>
              </w:rPr>
            </w:r>
            <w:r w:rsidR="00980018">
              <w:rPr>
                <w:noProof/>
                <w:webHidden/>
              </w:rPr>
              <w:fldChar w:fldCharType="separate"/>
            </w:r>
            <w:r w:rsidR="00980018">
              <w:rPr>
                <w:noProof/>
                <w:webHidden/>
              </w:rPr>
              <w:t>4</w:t>
            </w:r>
            <w:r w:rsidR="00980018">
              <w:rPr>
                <w:noProof/>
                <w:webHidden/>
              </w:rPr>
              <w:fldChar w:fldCharType="end"/>
            </w:r>
          </w:hyperlink>
        </w:p>
        <w:p w14:paraId="4ABECF37" w14:textId="202ABFB3" w:rsidR="00980018" w:rsidRDefault="00B15F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766506" w:history="1">
            <w:r w:rsidR="00980018" w:rsidRPr="00B47798">
              <w:rPr>
                <w:rStyle w:val="Hyperlink"/>
                <w:noProof/>
              </w:rPr>
              <w:t>2.2 Hợp đồng thông minh (Smart contract).</w:t>
            </w:r>
            <w:r w:rsidR="00980018">
              <w:rPr>
                <w:noProof/>
                <w:webHidden/>
              </w:rPr>
              <w:tab/>
            </w:r>
            <w:r w:rsidR="00980018">
              <w:rPr>
                <w:noProof/>
                <w:webHidden/>
              </w:rPr>
              <w:fldChar w:fldCharType="begin"/>
            </w:r>
            <w:r w:rsidR="00980018">
              <w:rPr>
                <w:noProof/>
                <w:webHidden/>
              </w:rPr>
              <w:instrText xml:space="preserve"> PAGEREF _Toc28766506 \h </w:instrText>
            </w:r>
            <w:r w:rsidR="00980018">
              <w:rPr>
                <w:noProof/>
                <w:webHidden/>
              </w:rPr>
            </w:r>
            <w:r w:rsidR="00980018">
              <w:rPr>
                <w:noProof/>
                <w:webHidden/>
              </w:rPr>
              <w:fldChar w:fldCharType="separate"/>
            </w:r>
            <w:r w:rsidR="00980018">
              <w:rPr>
                <w:noProof/>
                <w:webHidden/>
              </w:rPr>
              <w:t>7</w:t>
            </w:r>
            <w:r w:rsidR="00980018">
              <w:rPr>
                <w:noProof/>
                <w:webHidden/>
              </w:rPr>
              <w:fldChar w:fldCharType="end"/>
            </w:r>
          </w:hyperlink>
        </w:p>
        <w:p w14:paraId="15204787" w14:textId="7E253E74" w:rsidR="00980018" w:rsidRDefault="00B15F7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766507" w:history="1">
            <w:r w:rsidR="00980018" w:rsidRPr="00B47798">
              <w:rPr>
                <w:rStyle w:val="Hyperlink"/>
                <w:noProof/>
              </w:rPr>
              <w:t>A. Khái niệm:</w:t>
            </w:r>
            <w:r w:rsidR="00980018">
              <w:rPr>
                <w:noProof/>
                <w:webHidden/>
              </w:rPr>
              <w:tab/>
            </w:r>
            <w:r w:rsidR="00980018">
              <w:rPr>
                <w:noProof/>
                <w:webHidden/>
              </w:rPr>
              <w:fldChar w:fldCharType="begin"/>
            </w:r>
            <w:r w:rsidR="00980018">
              <w:rPr>
                <w:noProof/>
                <w:webHidden/>
              </w:rPr>
              <w:instrText xml:space="preserve"> PAGEREF _Toc28766507 \h </w:instrText>
            </w:r>
            <w:r w:rsidR="00980018">
              <w:rPr>
                <w:noProof/>
                <w:webHidden/>
              </w:rPr>
            </w:r>
            <w:r w:rsidR="00980018">
              <w:rPr>
                <w:noProof/>
                <w:webHidden/>
              </w:rPr>
              <w:fldChar w:fldCharType="separate"/>
            </w:r>
            <w:r w:rsidR="00980018">
              <w:rPr>
                <w:noProof/>
                <w:webHidden/>
              </w:rPr>
              <w:t>7</w:t>
            </w:r>
            <w:r w:rsidR="00980018">
              <w:rPr>
                <w:noProof/>
                <w:webHidden/>
              </w:rPr>
              <w:fldChar w:fldCharType="end"/>
            </w:r>
          </w:hyperlink>
        </w:p>
        <w:p w14:paraId="1264B1A8" w14:textId="6DDA7A31" w:rsidR="00980018" w:rsidRDefault="00B15F7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766508" w:history="1">
            <w:r w:rsidR="00980018" w:rsidRPr="00B47798">
              <w:rPr>
                <w:rStyle w:val="Hyperlink"/>
                <w:noProof/>
              </w:rPr>
              <w:t>B. Cách thức hợp đồng thông minh hoạt động.</w:t>
            </w:r>
            <w:r w:rsidR="00980018">
              <w:rPr>
                <w:noProof/>
                <w:webHidden/>
              </w:rPr>
              <w:tab/>
            </w:r>
            <w:r w:rsidR="00980018">
              <w:rPr>
                <w:noProof/>
                <w:webHidden/>
              </w:rPr>
              <w:fldChar w:fldCharType="begin"/>
            </w:r>
            <w:r w:rsidR="00980018">
              <w:rPr>
                <w:noProof/>
                <w:webHidden/>
              </w:rPr>
              <w:instrText xml:space="preserve"> PAGEREF _Toc28766508 \h </w:instrText>
            </w:r>
            <w:r w:rsidR="00980018">
              <w:rPr>
                <w:noProof/>
                <w:webHidden/>
              </w:rPr>
            </w:r>
            <w:r w:rsidR="00980018">
              <w:rPr>
                <w:noProof/>
                <w:webHidden/>
              </w:rPr>
              <w:fldChar w:fldCharType="separate"/>
            </w:r>
            <w:r w:rsidR="00980018">
              <w:rPr>
                <w:noProof/>
                <w:webHidden/>
              </w:rPr>
              <w:t>8</w:t>
            </w:r>
            <w:r w:rsidR="00980018">
              <w:rPr>
                <w:noProof/>
                <w:webHidden/>
              </w:rPr>
              <w:fldChar w:fldCharType="end"/>
            </w:r>
          </w:hyperlink>
        </w:p>
        <w:p w14:paraId="3C002291" w14:textId="4F419CA3" w:rsidR="00980018" w:rsidRDefault="00B15F7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766509" w:history="1">
            <w:r w:rsidR="00980018" w:rsidRPr="00B47798">
              <w:rPr>
                <w:rStyle w:val="Hyperlink"/>
                <w:noProof/>
              </w:rPr>
              <w:t>C. Sự khác nhau hợp đồng thông minh và hợp đồng truyền thống.</w:t>
            </w:r>
            <w:r w:rsidR="00980018">
              <w:rPr>
                <w:noProof/>
                <w:webHidden/>
              </w:rPr>
              <w:tab/>
            </w:r>
            <w:r w:rsidR="00980018">
              <w:rPr>
                <w:noProof/>
                <w:webHidden/>
              </w:rPr>
              <w:fldChar w:fldCharType="begin"/>
            </w:r>
            <w:r w:rsidR="00980018">
              <w:rPr>
                <w:noProof/>
                <w:webHidden/>
              </w:rPr>
              <w:instrText xml:space="preserve"> PAGEREF _Toc28766509 \h </w:instrText>
            </w:r>
            <w:r w:rsidR="00980018">
              <w:rPr>
                <w:noProof/>
                <w:webHidden/>
              </w:rPr>
            </w:r>
            <w:r w:rsidR="00980018">
              <w:rPr>
                <w:noProof/>
                <w:webHidden/>
              </w:rPr>
              <w:fldChar w:fldCharType="separate"/>
            </w:r>
            <w:r w:rsidR="00980018">
              <w:rPr>
                <w:noProof/>
                <w:webHidden/>
              </w:rPr>
              <w:t>8</w:t>
            </w:r>
            <w:r w:rsidR="00980018">
              <w:rPr>
                <w:noProof/>
                <w:webHidden/>
              </w:rPr>
              <w:fldChar w:fldCharType="end"/>
            </w:r>
          </w:hyperlink>
        </w:p>
        <w:p w14:paraId="6C3AF8C7" w14:textId="20CB641B" w:rsidR="00980018" w:rsidRDefault="00B15F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766510" w:history="1">
            <w:r w:rsidR="00980018" w:rsidRPr="00B47798">
              <w:rPr>
                <w:rStyle w:val="Hyperlink"/>
                <w:noProof/>
              </w:rPr>
              <w:t>3. Triển khai Multi-Sig Wallet trên Ethereum.</w:t>
            </w:r>
            <w:r w:rsidR="00980018">
              <w:rPr>
                <w:noProof/>
                <w:webHidden/>
              </w:rPr>
              <w:tab/>
            </w:r>
            <w:r w:rsidR="00980018">
              <w:rPr>
                <w:noProof/>
                <w:webHidden/>
              </w:rPr>
              <w:fldChar w:fldCharType="begin"/>
            </w:r>
            <w:r w:rsidR="00980018">
              <w:rPr>
                <w:noProof/>
                <w:webHidden/>
              </w:rPr>
              <w:instrText xml:space="preserve"> PAGEREF _Toc28766510 \h </w:instrText>
            </w:r>
            <w:r w:rsidR="00980018">
              <w:rPr>
                <w:noProof/>
                <w:webHidden/>
              </w:rPr>
            </w:r>
            <w:r w:rsidR="00980018">
              <w:rPr>
                <w:noProof/>
                <w:webHidden/>
              </w:rPr>
              <w:fldChar w:fldCharType="separate"/>
            </w:r>
            <w:r w:rsidR="00980018">
              <w:rPr>
                <w:noProof/>
                <w:webHidden/>
              </w:rPr>
              <w:t>9</w:t>
            </w:r>
            <w:r w:rsidR="00980018">
              <w:rPr>
                <w:noProof/>
                <w:webHidden/>
              </w:rPr>
              <w:fldChar w:fldCharType="end"/>
            </w:r>
          </w:hyperlink>
        </w:p>
        <w:p w14:paraId="2D66DDE9" w14:textId="13A94D28" w:rsidR="00980018" w:rsidRDefault="00B15F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766511" w:history="1">
            <w:r w:rsidR="00980018" w:rsidRPr="00B47798">
              <w:rPr>
                <w:rStyle w:val="Hyperlink"/>
                <w:noProof/>
              </w:rPr>
              <w:t>3.1 Khái niệm và chức năng Multi-Sig Wallet.</w:t>
            </w:r>
            <w:r w:rsidR="00980018">
              <w:rPr>
                <w:noProof/>
                <w:webHidden/>
              </w:rPr>
              <w:tab/>
            </w:r>
            <w:r w:rsidR="00980018">
              <w:rPr>
                <w:noProof/>
                <w:webHidden/>
              </w:rPr>
              <w:fldChar w:fldCharType="begin"/>
            </w:r>
            <w:r w:rsidR="00980018">
              <w:rPr>
                <w:noProof/>
                <w:webHidden/>
              </w:rPr>
              <w:instrText xml:space="preserve"> PAGEREF _Toc28766511 \h </w:instrText>
            </w:r>
            <w:r w:rsidR="00980018">
              <w:rPr>
                <w:noProof/>
                <w:webHidden/>
              </w:rPr>
            </w:r>
            <w:r w:rsidR="00980018">
              <w:rPr>
                <w:noProof/>
                <w:webHidden/>
              </w:rPr>
              <w:fldChar w:fldCharType="separate"/>
            </w:r>
            <w:r w:rsidR="00980018">
              <w:rPr>
                <w:noProof/>
                <w:webHidden/>
              </w:rPr>
              <w:t>9</w:t>
            </w:r>
            <w:r w:rsidR="00980018">
              <w:rPr>
                <w:noProof/>
                <w:webHidden/>
              </w:rPr>
              <w:fldChar w:fldCharType="end"/>
            </w:r>
          </w:hyperlink>
        </w:p>
        <w:p w14:paraId="5E5BF19C" w14:textId="718C1F47" w:rsidR="00980018" w:rsidRDefault="00B15F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766512" w:history="1">
            <w:r w:rsidR="00980018" w:rsidRPr="00B47798">
              <w:rPr>
                <w:rStyle w:val="Hyperlink"/>
                <w:noProof/>
              </w:rPr>
              <w:t>3.2 Triển khai project Multi-Sig Wallet.</w:t>
            </w:r>
            <w:r w:rsidR="00980018">
              <w:rPr>
                <w:noProof/>
                <w:webHidden/>
              </w:rPr>
              <w:tab/>
            </w:r>
            <w:r w:rsidR="00980018">
              <w:rPr>
                <w:noProof/>
                <w:webHidden/>
              </w:rPr>
              <w:fldChar w:fldCharType="begin"/>
            </w:r>
            <w:r w:rsidR="00980018">
              <w:rPr>
                <w:noProof/>
                <w:webHidden/>
              </w:rPr>
              <w:instrText xml:space="preserve"> PAGEREF _Toc28766512 \h </w:instrText>
            </w:r>
            <w:r w:rsidR="00980018">
              <w:rPr>
                <w:noProof/>
                <w:webHidden/>
              </w:rPr>
            </w:r>
            <w:r w:rsidR="00980018">
              <w:rPr>
                <w:noProof/>
                <w:webHidden/>
              </w:rPr>
              <w:fldChar w:fldCharType="separate"/>
            </w:r>
            <w:r w:rsidR="00980018">
              <w:rPr>
                <w:noProof/>
                <w:webHidden/>
              </w:rPr>
              <w:t>9</w:t>
            </w:r>
            <w:r w:rsidR="00980018">
              <w:rPr>
                <w:noProof/>
                <w:webHidden/>
              </w:rPr>
              <w:fldChar w:fldCharType="end"/>
            </w:r>
          </w:hyperlink>
        </w:p>
        <w:p w14:paraId="0850CFD5" w14:textId="7FA420CB" w:rsidR="00980018" w:rsidRDefault="00B15F7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766513" w:history="1">
            <w:r w:rsidR="00980018" w:rsidRPr="00B47798">
              <w:rPr>
                <w:rStyle w:val="Hyperlink"/>
                <w:noProof/>
              </w:rPr>
              <w:t>3.2.1 Các công cụ áp dụng.</w:t>
            </w:r>
            <w:r w:rsidR="00980018">
              <w:rPr>
                <w:noProof/>
                <w:webHidden/>
              </w:rPr>
              <w:tab/>
            </w:r>
            <w:r w:rsidR="00980018">
              <w:rPr>
                <w:noProof/>
                <w:webHidden/>
              </w:rPr>
              <w:fldChar w:fldCharType="begin"/>
            </w:r>
            <w:r w:rsidR="00980018">
              <w:rPr>
                <w:noProof/>
                <w:webHidden/>
              </w:rPr>
              <w:instrText xml:space="preserve"> PAGEREF _Toc28766513 \h </w:instrText>
            </w:r>
            <w:r w:rsidR="00980018">
              <w:rPr>
                <w:noProof/>
                <w:webHidden/>
              </w:rPr>
            </w:r>
            <w:r w:rsidR="00980018">
              <w:rPr>
                <w:noProof/>
                <w:webHidden/>
              </w:rPr>
              <w:fldChar w:fldCharType="separate"/>
            </w:r>
            <w:r w:rsidR="00980018">
              <w:rPr>
                <w:noProof/>
                <w:webHidden/>
              </w:rPr>
              <w:t>9</w:t>
            </w:r>
            <w:r w:rsidR="00980018">
              <w:rPr>
                <w:noProof/>
                <w:webHidden/>
              </w:rPr>
              <w:fldChar w:fldCharType="end"/>
            </w:r>
          </w:hyperlink>
        </w:p>
        <w:p w14:paraId="1F41CFE9" w14:textId="584D8A3F" w:rsidR="00980018" w:rsidRDefault="00B15F7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766514" w:history="1">
            <w:r w:rsidR="00980018" w:rsidRPr="00B47798">
              <w:rPr>
                <w:rStyle w:val="Hyperlink"/>
                <w:noProof/>
              </w:rPr>
              <w:t>3.2.2 Xây dựng Multi-Sig Wallet Smart Contract.</w:t>
            </w:r>
            <w:r w:rsidR="00980018">
              <w:rPr>
                <w:noProof/>
                <w:webHidden/>
              </w:rPr>
              <w:tab/>
            </w:r>
            <w:r w:rsidR="00980018">
              <w:rPr>
                <w:noProof/>
                <w:webHidden/>
              </w:rPr>
              <w:fldChar w:fldCharType="begin"/>
            </w:r>
            <w:r w:rsidR="00980018">
              <w:rPr>
                <w:noProof/>
                <w:webHidden/>
              </w:rPr>
              <w:instrText xml:space="preserve"> PAGEREF _Toc28766514 \h </w:instrText>
            </w:r>
            <w:r w:rsidR="00980018">
              <w:rPr>
                <w:noProof/>
                <w:webHidden/>
              </w:rPr>
            </w:r>
            <w:r w:rsidR="00980018">
              <w:rPr>
                <w:noProof/>
                <w:webHidden/>
              </w:rPr>
              <w:fldChar w:fldCharType="separate"/>
            </w:r>
            <w:r w:rsidR="00980018">
              <w:rPr>
                <w:noProof/>
                <w:webHidden/>
              </w:rPr>
              <w:t>10</w:t>
            </w:r>
            <w:r w:rsidR="00980018">
              <w:rPr>
                <w:noProof/>
                <w:webHidden/>
              </w:rPr>
              <w:fldChar w:fldCharType="end"/>
            </w:r>
          </w:hyperlink>
        </w:p>
        <w:p w14:paraId="3AD1D398" w14:textId="42C98C0F" w:rsidR="00980018" w:rsidRDefault="00B15F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766515" w:history="1">
            <w:r w:rsidR="00980018" w:rsidRPr="00B47798">
              <w:rPr>
                <w:rStyle w:val="Hyperlink"/>
                <w:noProof/>
              </w:rPr>
              <w:t>Tài Liệu Tham Khảo</w:t>
            </w:r>
            <w:r w:rsidR="00980018">
              <w:rPr>
                <w:noProof/>
                <w:webHidden/>
              </w:rPr>
              <w:tab/>
            </w:r>
            <w:r w:rsidR="00980018">
              <w:rPr>
                <w:noProof/>
                <w:webHidden/>
              </w:rPr>
              <w:fldChar w:fldCharType="begin"/>
            </w:r>
            <w:r w:rsidR="00980018">
              <w:rPr>
                <w:noProof/>
                <w:webHidden/>
              </w:rPr>
              <w:instrText xml:space="preserve"> PAGEREF _Toc28766515 \h </w:instrText>
            </w:r>
            <w:r w:rsidR="00980018">
              <w:rPr>
                <w:noProof/>
                <w:webHidden/>
              </w:rPr>
            </w:r>
            <w:r w:rsidR="00980018">
              <w:rPr>
                <w:noProof/>
                <w:webHidden/>
              </w:rPr>
              <w:fldChar w:fldCharType="separate"/>
            </w:r>
            <w:r w:rsidR="00980018">
              <w:rPr>
                <w:noProof/>
                <w:webHidden/>
              </w:rPr>
              <w:t>20</w:t>
            </w:r>
            <w:r w:rsidR="00980018">
              <w:rPr>
                <w:noProof/>
                <w:webHidden/>
              </w:rPr>
              <w:fldChar w:fldCharType="end"/>
            </w:r>
          </w:hyperlink>
        </w:p>
        <w:p w14:paraId="66DFE3D6" w14:textId="490F05FF" w:rsidR="00980018" w:rsidRDefault="00980018">
          <w:r>
            <w:rPr>
              <w:b/>
              <w:bCs/>
              <w:noProof/>
            </w:rPr>
            <w:fldChar w:fldCharType="end"/>
          </w:r>
        </w:p>
      </w:sdtContent>
    </w:sdt>
    <w:p w14:paraId="7D24C0B1" w14:textId="4070B754" w:rsidR="009A326E" w:rsidRDefault="009A326E"/>
    <w:p w14:paraId="0E9E4F60" w14:textId="6C570297" w:rsidR="00246ED2" w:rsidRDefault="00246ED2"/>
    <w:p w14:paraId="190D42C9" w14:textId="61033715" w:rsidR="0045648A" w:rsidRDefault="0045648A" w:rsidP="0045648A">
      <w:pPr>
        <w:pStyle w:val="Heading1"/>
      </w:pPr>
    </w:p>
    <w:p w14:paraId="53650C4D" w14:textId="6695C07C" w:rsidR="002D5A9C" w:rsidRDefault="002D5A9C" w:rsidP="002D5A9C"/>
    <w:p w14:paraId="1A063F13" w14:textId="3E6A29E8" w:rsidR="002D5A9C" w:rsidRDefault="002D5A9C" w:rsidP="002D5A9C"/>
    <w:p w14:paraId="09D68299" w14:textId="0D44D1CA" w:rsidR="002D5A9C" w:rsidRDefault="002D5A9C" w:rsidP="002D5A9C"/>
    <w:p w14:paraId="2430F06D" w14:textId="5411C57C" w:rsidR="002D5A9C" w:rsidRDefault="002D5A9C" w:rsidP="002D5A9C"/>
    <w:p w14:paraId="48D21A56" w14:textId="6A842A9C" w:rsidR="002D5A9C" w:rsidRDefault="002D5A9C" w:rsidP="002D5A9C"/>
    <w:p w14:paraId="6B63855A" w14:textId="718AFA15" w:rsidR="002D5A9C" w:rsidRDefault="002D5A9C" w:rsidP="002D5A9C"/>
    <w:p w14:paraId="7BA8F02F" w14:textId="2088CFD7" w:rsidR="002D5A9C" w:rsidRDefault="002D5A9C" w:rsidP="002D5A9C"/>
    <w:p w14:paraId="3B9A410C" w14:textId="060359C9" w:rsidR="002D5A9C" w:rsidRDefault="002D5A9C" w:rsidP="002D5A9C"/>
    <w:p w14:paraId="49983715" w14:textId="0CE86228" w:rsidR="002D5A9C" w:rsidRDefault="002D5A9C" w:rsidP="002D5A9C"/>
    <w:p w14:paraId="4A0A56CC" w14:textId="09B0A7C7" w:rsidR="009F74DF" w:rsidRDefault="009F74DF" w:rsidP="002D5A9C"/>
    <w:p w14:paraId="4EB79385" w14:textId="6C5564D6" w:rsidR="002D5A9C" w:rsidRDefault="002D5A9C" w:rsidP="002D5A9C"/>
    <w:p w14:paraId="230A4F78" w14:textId="77777777" w:rsidR="009F74DF" w:rsidRPr="002D5A9C" w:rsidRDefault="009F74DF" w:rsidP="002D5A9C"/>
    <w:p w14:paraId="59A688EC" w14:textId="740C5B08" w:rsidR="00BE2301" w:rsidRPr="00486DCC" w:rsidRDefault="0045648A" w:rsidP="0045648A">
      <w:pPr>
        <w:pStyle w:val="Heading1"/>
      </w:pPr>
      <w:bookmarkStart w:id="1" w:name="_Toc28632680"/>
      <w:bookmarkStart w:id="2" w:name="_Toc28632795"/>
      <w:bookmarkStart w:id="3" w:name="_Toc28632875"/>
      <w:bookmarkStart w:id="4" w:name="_Toc28766503"/>
      <w:r>
        <w:t xml:space="preserve">1. </w:t>
      </w:r>
      <w:proofErr w:type="spellStart"/>
      <w:r w:rsidR="00BE2301" w:rsidRPr="00486DCC">
        <w:t>Giới</w:t>
      </w:r>
      <w:proofErr w:type="spellEnd"/>
      <w:r w:rsidR="00BE2301" w:rsidRPr="00486DCC">
        <w:t xml:space="preserve"> </w:t>
      </w:r>
      <w:proofErr w:type="spellStart"/>
      <w:r w:rsidR="00BE2301" w:rsidRPr="00486DCC">
        <w:t>thiệu</w:t>
      </w:r>
      <w:proofErr w:type="spellEnd"/>
      <w:r w:rsidR="00BE2301" w:rsidRPr="00486DCC">
        <w:t xml:space="preserve"> </w:t>
      </w:r>
      <w:proofErr w:type="spellStart"/>
      <w:r w:rsidR="00BE2301" w:rsidRPr="00486DCC">
        <w:t>về</w:t>
      </w:r>
      <w:proofErr w:type="spellEnd"/>
      <w:r w:rsidR="00BE2301" w:rsidRPr="00486DCC">
        <w:t xml:space="preserve"> Blockchain.</w:t>
      </w:r>
      <w:bookmarkEnd w:id="1"/>
      <w:bookmarkEnd w:id="2"/>
      <w:bookmarkEnd w:id="3"/>
      <w:bookmarkEnd w:id="4"/>
      <w:r w:rsidR="00BE2301" w:rsidRPr="00486DCC">
        <w:t xml:space="preserve"> </w:t>
      </w:r>
    </w:p>
    <w:p w14:paraId="64DF98AE" w14:textId="77777777" w:rsidR="00D67536" w:rsidRPr="00D67536" w:rsidRDefault="00D67536" w:rsidP="00F3271C">
      <w:pPr>
        <w:spacing w:after="0" w:line="240" w:lineRule="auto"/>
        <w:ind w:left="360" w:firstLine="360"/>
        <w:rPr>
          <w:rFonts w:ascii="Tahoma" w:eastAsia="Times New Roman" w:hAnsi="Tahoma" w:cs="Tahoma"/>
          <w:sz w:val="24"/>
          <w:szCs w:val="24"/>
        </w:rPr>
      </w:pPr>
      <w:r w:rsidRPr="00D67536">
        <w:rPr>
          <w:rFonts w:ascii="Tahoma" w:eastAsia="Times New Roman" w:hAnsi="Tahoma" w:cs="Tahoma"/>
          <w:color w:val="000000"/>
        </w:rPr>
        <w:t xml:space="preserve">Blockchain </w:t>
      </w:r>
      <w:proofErr w:type="spellStart"/>
      <w:r w:rsidRPr="00D67536">
        <w:rPr>
          <w:rFonts w:ascii="Tahoma" w:eastAsia="Times New Roman" w:hAnsi="Tahoma" w:cs="Tahoma"/>
          <w:color w:val="000000"/>
        </w:rPr>
        <w:t>là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một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cơ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sở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dữ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liệu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phân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cấp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cho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phép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lưu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trữ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thông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tin </w:t>
      </w:r>
      <w:proofErr w:type="spellStart"/>
      <w:r w:rsidRPr="00D67536">
        <w:rPr>
          <w:rFonts w:ascii="Tahoma" w:eastAsia="Times New Roman" w:hAnsi="Tahoma" w:cs="Tahoma"/>
          <w:color w:val="000000"/>
        </w:rPr>
        <w:t>trong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các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khối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thông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tin </w:t>
      </w:r>
      <w:proofErr w:type="spellStart"/>
      <w:r w:rsidRPr="00D67536">
        <w:rPr>
          <w:rFonts w:ascii="Tahoma" w:eastAsia="Times New Roman" w:hAnsi="Tahoma" w:cs="Tahoma"/>
          <w:color w:val="000000"/>
        </w:rPr>
        <w:t>được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liên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kết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với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nhau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bằng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mã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hóa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. </w:t>
      </w:r>
      <w:proofErr w:type="spellStart"/>
      <w:r w:rsidRPr="00D67536">
        <w:rPr>
          <w:rFonts w:ascii="Tahoma" w:eastAsia="Times New Roman" w:hAnsi="Tahoma" w:cs="Tahoma"/>
          <w:color w:val="000000"/>
        </w:rPr>
        <w:t>Các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khối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thông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tin </w:t>
      </w:r>
      <w:proofErr w:type="spellStart"/>
      <w:r w:rsidRPr="00D67536">
        <w:rPr>
          <w:rFonts w:ascii="Tahoma" w:eastAsia="Times New Roman" w:hAnsi="Tahoma" w:cs="Tahoma"/>
          <w:color w:val="000000"/>
        </w:rPr>
        <w:t>này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hoạt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động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độc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lập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và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có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thể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mở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rộng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theo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thời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gian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. </w:t>
      </w:r>
      <w:proofErr w:type="spellStart"/>
      <w:r w:rsidRPr="00D67536">
        <w:rPr>
          <w:rFonts w:ascii="Tahoma" w:eastAsia="Times New Roman" w:hAnsi="Tahoma" w:cs="Tahoma"/>
          <w:color w:val="000000"/>
        </w:rPr>
        <w:t>Chúng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được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quản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lý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bởi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những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thành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phần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tham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gia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hệ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thống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chứ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không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thông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qua </w:t>
      </w:r>
      <w:proofErr w:type="spellStart"/>
      <w:r w:rsidRPr="00D67536">
        <w:rPr>
          <w:rFonts w:ascii="Tahoma" w:eastAsia="Times New Roman" w:hAnsi="Tahoma" w:cs="Tahoma"/>
          <w:color w:val="000000"/>
        </w:rPr>
        <w:t>bên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trung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gian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. </w:t>
      </w:r>
      <w:proofErr w:type="spellStart"/>
      <w:r w:rsidRPr="00D67536">
        <w:rPr>
          <w:rFonts w:ascii="Tahoma" w:eastAsia="Times New Roman" w:hAnsi="Tahoma" w:cs="Tahoma"/>
          <w:color w:val="000000"/>
        </w:rPr>
        <w:t>Nghĩa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là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một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khối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thông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tin </w:t>
      </w:r>
      <w:proofErr w:type="spellStart"/>
      <w:r w:rsidRPr="00D67536">
        <w:rPr>
          <w:rFonts w:ascii="Tahoma" w:eastAsia="Times New Roman" w:hAnsi="Tahoma" w:cs="Tahoma"/>
          <w:color w:val="000000"/>
        </w:rPr>
        <w:t>khi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đã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được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chấp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nhận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ghi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vào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hệ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thống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thì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không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có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cách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nào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có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thể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thay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đổi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được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, </w:t>
      </w:r>
      <w:proofErr w:type="spellStart"/>
      <w:r w:rsidRPr="00D67536">
        <w:rPr>
          <w:rFonts w:ascii="Tahoma" w:eastAsia="Times New Roman" w:hAnsi="Tahoma" w:cs="Tahoma"/>
          <w:color w:val="000000"/>
        </w:rPr>
        <w:t>và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chỉ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có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thể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bổ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sung </w:t>
      </w:r>
      <w:proofErr w:type="spellStart"/>
      <w:r w:rsidRPr="00D67536">
        <w:rPr>
          <w:rFonts w:ascii="Tahoma" w:eastAsia="Times New Roman" w:hAnsi="Tahoma" w:cs="Tahoma"/>
          <w:color w:val="000000"/>
        </w:rPr>
        <w:t>thêm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khi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đạt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được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sự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đồng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thuận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của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tất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cả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các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thành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phần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trong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hệ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thống</w:t>
      </w:r>
      <w:proofErr w:type="spellEnd"/>
      <w:r w:rsidRPr="00D67536">
        <w:rPr>
          <w:rFonts w:ascii="Tahoma" w:eastAsia="Times New Roman" w:hAnsi="Tahoma" w:cs="Tahoma"/>
          <w:color w:val="000000"/>
        </w:rPr>
        <w:t>. </w:t>
      </w:r>
    </w:p>
    <w:p w14:paraId="70F127F8" w14:textId="77777777" w:rsidR="00D67536" w:rsidRPr="00D67536" w:rsidRDefault="00D67536" w:rsidP="00D67536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14:paraId="6E975059" w14:textId="77777777" w:rsidR="00332556" w:rsidRDefault="00D67536" w:rsidP="00F3271C">
      <w:pPr>
        <w:spacing w:after="0" w:line="240" w:lineRule="auto"/>
        <w:ind w:left="360"/>
        <w:rPr>
          <w:rFonts w:ascii="Tahoma" w:eastAsia="Times New Roman" w:hAnsi="Tahoma" w:cs="Tahoma"/>
          <w:color w:val="000000"/>
        </w:rPr>
      </w:pPr>
      <w:proofErr w:type="spellStart"/>
      <w:r w:rsidRPr="00D67536">
        <w:rPr>
          <w:rFonts w:ascii="Tahoma" w:eastAsia="Times New Roman" w:hAnsi="Tahoma" w:cs="Tahoma"/>
          <w:color w:val="000000"/>
        </w:rPr>
        <w:t>Mỗi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khối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thông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tin </w:t>
      </w:r>
      <w:proofErr w:type="spellStart"/>
      <w:r w:rsidRPr="00D67536">
        <w:rPr>
          <w:rFonts w:ascii="Tahoma" w:eastAsia="Times New Roman" w:hAnsi="Tahoma" w:cs="Tahoma"/>
          <w:color w:val="000000"/>
        </w:rPr>
        <w:t>chứa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đều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chứa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thông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tin </w:t>
      </w:r>
      <w:proofErr w:type="spellStart"/>
      <w:r w:rsidRPr="00D67536">
        <w:rPr>
          <w:rFonts w:ascii="Tahoma" w:eastAsia="Times New Roman" w:hAnsi="Tahoma" w:cs="Tahoma"/>
          <w:color w:val="000000"/>
        </w:rPr>
        <w:t>về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thời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gian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khởi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tạo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, </w:t>
      </w:r>
      <w:proofErr w:type="spellStart"/>
      <w:r w:rsidRPr="00D67536">
        <w:rPr>
          <w:rFonts w:ascii="Tahoma" w:eastAsia="Times New Roman" w:hAnsi="Tahoma" w:cs="Tahoma"/>
          <w:color w:val="000000"/>
        </w:rPr>
        <w:t>và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được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liên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kết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với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khối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trước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đó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, </w:t>
      </w:r>
      <w:proofErr w:type="spellStart"/>
      <w:r w:rsidRPr="00D67536">
        <w:rPr>
          <w:rFonts w:ascii="Tahoma" w:eastAsia="Times New Roman" w:hAnsi="Tahoma" w:cs="Tahoma"/>
          <w:color w:val="000000"/>
        </w:rPr>
        <w:t>kèm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theo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thông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tin </w:t>
      </w:r>
      <w:proofErr w:type="spellStart"/>
      <w:r w:rsidRPr="00D67536">
        <w:rPr>
          <w:rFonts w:ascii="Tahoma" w:eastAsia="Times New Roman" w:hAnsi="Tahoma" w:cs="Tahoma"/>
          <w:color w:val="000000"/>
        </w:rPr>
        <w:t>về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dữ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liệu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giao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dịch</w:t>
      </w:r>
      <w:proofErr w:type="spellEnd"/>
      <w:r w:rsidRPr="00D67536">
        <w:rPr>
          <w:rFonts w:ascii="Tahoma" w:eastAsia="Times New Roman" w:hAnsi="Tahoma" w:cs="Tahoma"/>
          <w:color w:val="000000"/>
        </w:rPr>
        <w:t>.</w:t>
      </w:r>
      <w:r w:rsidR="007761E8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Ưu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điểm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, </w:t>
      </w:r>
      <w:proofErr w:type="spellStart"/>
      <w:r w:rsidRPr="00D67536">
        <w:rPr>
          <w:rFonts w:ascii="Tahoma" w:eastAsia="Times New Roman" w:hAnsi="Tahoma" w:cs="Tahoma"/>
          <w:color w:val="000000"/>
        </w:rPr>
        <w:t>nhược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điểm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536">
        <w:rPr>
          <w:rFonts w:ascii="Tahoma" w:eastAsia="Times New Roman" w:hAnsi="Tahoma" w:cs="Tahoma"/>
          <w:color w:val="000000"/>
        </w:rPr>
        <w:t>của</w:t>
      </w:r>
      <w:proofErr w:type="spellEnd"/>
      <w:r w:rsidRPr="00D67536">
        <w:rPr>
          <w:rFonts w:ascii="Tahoma" w:eastAsia="Times New Roman" w:hAnsi="Tahoma" w:cs="Tahoma"/>
          <w:color w:val="000000"/>
        </w:rPr>
        <w:t xml:space="preserve"> blockchain.</w:t>
      </w:r>
    </w:p>
    <w:p w14:paraId="3DF25EE4" w14:textId="77777777" w:rsidR="000B1493" w:rsidRDefault="000B1493" w:rsidP="007761E8">
      <w:pPr>
        <w:spacing w:after="0" w:line="240" w:lineRule="auto"/>
        <w:ind w:firstLine="360"/>
        <w:rPr>
          <w:rFonts w:ascii="Tahoma" w:eastAsia="Times New Roman" w:hAnsi="Tahoma" w:cs="Tahoma"/>
          <w:color w:val="000000"/>
        </w:rPr>
      </w:pPr>
    </w:p>
    <w:p w14:paraId="162F34B6" w14:textId="77777777" w:rsidR="00326149" w:rsidRPr="00326149" w:rsidRDefault="000B1493" w:rsidP="00F3271C">
      <w:pPr>
        <w:pStyle w:val="NormalWeb"/>
        <w:spacing w:before="0" w:beforeAutospacing="0" w:after="0" w:afterAutospacing="0"/>
        <w:ind w:left="360"/>
        <w:rPr>
          <w:rFonts w:ascii="Tahoma" w:hAnsi="Tahoma" w:cs="Tahoma"/>
          <w:sz w:val="22"/>
          <w:szCs w:val="22"/>
        </w:rPr>
      </w:pPr>
      <w:proofErr w:type="spellStart"/>
      <w:r w:rsidRPr="00326149">
        <w:rPr>
          <w:rFonts w:ascii="Tahoma" w:hAnsi="Tahoma" w:cs="Tahoma"/>
          <w:color w:val="000000"/>
          <w:sz w:val="22"/>
          <w:szCs w:val="22"/>
        </w:rPr>
        <w:t>Cấu</w:t>
      </w:r>
      <w:proofErr w:type="spellEnd"/>
      <w:r w:rsidRPr="00326149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326149">
        <w:rPr>
          <w:rFonts w:ascii="Tahoma" w:hAnsi="Tahoma" w:cs="Tahoma"/>
          <w:color w:val="000000"/>
          <w:sz w:val="22"/>
          <w:szCs w:val="22"/>
        </w:rPr>
        <w:t>trúc</w:t>
      </w:r>
      <w:proofErr w:type="spellEnd"/>
      <w:r w:rsidRPr="00326149">
        <w:rPr>
          <w:rFonts w:ascii="Tahoma" w:hAnsi="Tahoma" w:cs="Tahoma"/>
          <w:color w:val="000000"/>
          <w:sz w:val="22"/>
          <w:szCs w:val="22"/>
        </w:rPr>
        <w:t xml:space="preserve"> Blockchain </w:t>
      </w:r>
      <w:proofErr w:type="spellStart"/>
      <w:r w:rsidR="00326149" w:rsidRPr="00326149">
        <w:rPr>
          <w:rFonts w:ascii="Tahoma" w:hAnsi="Tahoma" w:cs="Tahoma"/>
          <w:color w:val="000000"/>
          <w:sz w:val="22"/>
          <w:szCs w:val="22"/>
        </w:rPr>
        <w:t>gồm</w:t>
      </w:r>
      <w:proofErr w:type="spellEnd"/>
      <w:r w:rsidR="00326149" w:rsidRPr="00326149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="00326149" w:rsidRPr="00326149">
        <w:rPr>
          <w:rFonts w:ascii="Tahoma" w:hAnsi="Tahoma" w:cs="Tahoma"/>
          <w:color w:val="000000"/>
          <w:sz w:val="22"/>
          <w:szCs w:val="22"/>
        </w:rPr>
        <w:t>các</w:t>
      </w:r>
      <w:proofErr w:type="spellEnd"/>
      <w:r w:rsidR="00326149" w:rsidRPr="00326149">
        <w:rPr>
          <w:rFonts w:ascii="Tahoma" w:hAnsi="Tahoma" w:cs="Tahoma"/>
          <w:color w:val="000000"/>
          <w:sz w:val="22"/>
          <w:szCs w:val="22"/>
        </w:rPr>
        <w:t xml:space="preserve"> block </w:t>
      </w:r>
      <w:proofErr w:type="spellStart"/>
      <w:r w:rsidR="00326149" w:rsidRPr="00326149">
        <w:rPr>
          <w:rFonts w:ascii="Tahoma" w:hAnsi="Tahoma" w:cs="Tahoma"/>
          <w:color w:val="000000"/>
          <w:sz w:val="22"/>
          <w:szCs w:val="22"/>
        </w:rPr>
        <w:t>ghép</w:t>
      </w:r>
      <w:proofErr w:type="spellEnd"/>
      <w:r w:rsidR="00326149" w:rsidRPr="00326149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="00326149" w:rsidRPr="00326149">
        <w:rPr>
          <w:rFonts w:ascii="Tahoma" w:hAnsi="Tahoma" w:cs="Tahoma"/>
          <w:color w:val="000000"/>
          <w:sz w:val="22"/>
          <w:szCs w:val="22"/>
        </w:rPr>
        <w:t>nối</w:t>
      </w:r>
      <w:proofErr w:type="spellEnd"/>
      <w:r w:rsidR="00326149" w:rsidRPr="00326149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="00326149" w:rsidRPr="00326149">
        <w:rPr>
          <w:rFonts w:ascii="Tahoma" w:hAnsi="Tahoma" w:cs="Tahoma"/>
          <w:color w:val="000000"/>
          <w:sz w:val="22"/>
          <w:szCs w:val="22"/>
        </w:rPr>
        <w:t>với</w:t>
      </w:r>
      <w:proofErr w:type="spellEnd"/>
      <w:r w:rsidR="00326149" w:rsidRPr="00326149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="00326149" w:rsidRPr="00326149">
        <w:rPr>
          <w:rFonts w:ascii="Tahoma" w:hAnsi="Tahoma" w:cs="Tahoma"/>
          <w:color w:val="000000"/>
          <w:sz w:val="22"/>
          <w:szCs w:val="22"/>
        </w:rPr>
        <w:t>nhau</w:t>
      </w:r>
      <w:proofErr w:type="spellEnd"/>
      <w:r w:rsidR="00326149" w:rsidRPr="00326149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="00326149" w:rsidRPr="00326149">
        <w:rPr>
          <w:rFonts w:ascii="Tahoma" w:hAnsi="Tahoma" w:cs="Tahoma"/>
          <w:color w:val="000000"/>
          <w:sz w:val="22"/>
          <w:szCs w:val="22"/>
        </w:rPr>
        <w:t>tạo</w:t>
      </w:r>
      <w:proofErr w:type="spellEnd"/>
      <w:r w:rsidR="00326149" w:rsidRPr="00326149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="00326149" w:rsidRPr="00326149">
        <w:rPr>
          <w:rFonts w:ascii="Tahoma" w:hAnsi="Tahoma" w:cs="Tahoma"/>
          <w:color w:val="000000"/>
          <w:sz w:val="22"/>
          <w:szCs w:val="22"/>
        </w:rPr>
        <w:t>thành</w:t>
      </w:r>
      <w:proofErr w:type="spellEnd"/>
      <w:r w:rsidR="00326149" w:rsidRPr="00326149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="00326149" w:rsidRPr="00326149">
        <w:rPr>
          <w:rFonts w:ascii="Tahoma" w:hAnsi="Tahoma" w:cs="Tahoma"/>
          <w:color w:val="000000"/>
          <w:sz w:val="22"/>
          <w:szCs w:val="22"/>
        </w:rPr>
        <w:t>chuỗi</w:t>
      </w:r>
      <w:proofErr w:type="spellEnd"/>
      <w:r w:rsidR="00326149" w:rsidRPr="00326149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="00326149" w:rsidRPr="00326149">
        <w:rPr>
          <w:rFonts w:ascii="Tahoma" w:hAnsi="Tahoma" w:cs="Tahoma"/>
          <w:color w:val="000000"/>
          <w:sz w:val="22"/>
          <w:szCs w:val="22"/>
        </w:rPr>
        <w:t>khối</w:t>
      </w:r>
      <w:proofErr w:type="spellEnd"/>
      <w:r w:rsidR="00326149" w:rsidRPr="00326149">
        <w:rPr>
          <w:rFonts w:ascii="Tahoma" w:hAnsi="Tahoma" w:cs="Tahoma"/>
          <w:color w:val="000000"/>
          <w:sz w:val="22"/>
          <w:szCs w:val="22"/>
        </w:rPr>
        <w:t>(blockchain).</w:t>
      </w:r>
      <w:r w:rsidR="00F81C65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="00F81C65">
        <w:rPr>
          <w:rFonts w:ascii="Tahoma" w:hAnsi="Tahoma" w:cs="Tahoma"/>
          <w:color w:val="000000"/>
          <w:sz w:val="22"/>
          <w:szCs w:val="22"/>
        </w:rPr>
        <w:t>Hình</w:t>
      </w:r>
      <w:proofErr w:type="spellEnd"/>
      <w:r w:rsidR="00F81C65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="00A2092F">
        <w:rPr>
          <w:rFonts w:ascii="Tahoma" w:hAnsi="Tahoma" w:cs="Tahoma"/>
          <w:color w:val="000000"/>
          <w:sz w:val="22"/>
          <w:szCs w:val="22"/>
        </w:rPr>
        <w:t>dưới</w:t>
      </w:r>
      <w:proofErr w:type="spellEnd"/>
      <w:r w:rsidR="00A2092F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="00A2092F">
        <w:rPr>
          <w:rFonts w:ascii="Tahoma" w:hAnsi="Tahoma" w:cs="Tahoma"/>
          <w:color w:val="000000"/>
          <w:sz w:val="22"/>
          <w:szCs w:val="22"/>
        </w:rPr>
        <w:t>là</w:t>
      </w:r>
      <w:proofErr w:type="spellEnd"/>
      <w:r w:rsidR="00A2092F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="00E76B13">
        <w:rPr>
          <w:rFonts w:ascii="Tahoma" w:hAnsi="Tahoma" w:cs="Tahoma"/>
          <w:color w:val="000000"/>
          <w:sz w:val="22"/>
          <w:szCs w:val="22"/>
        </w:rPr>
        <w:t>biểu</w:t>
      </w:r>
      <w:proofErr w:type="spellEnd"/>
      <w:r w:rsidR="00E76B13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="00E76B13">
        <w:rPr>
          <w:rFonts w:ascii="Tahoma" w:hAnsi="Tahoma" w:cs="Tahoma"/>
          <w:color w:val="000000"/>
          <w:sz w:val="22"/>
          <w:szCs w:val="22"/>
        </w:rPr>
        <w:t>diễn</w:t>
      </w:r>
      <w:proofErr w:type="spellEnd"/>
      <w:r w:rsidR="00E76B13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="00E76B13">
        <w:rPr>
          <w:rFonts w:ascii="Tahoma" w:hAnsi="Tahoma" w:cs="Tahoma"/>
          <w:color w:val="000000"/>
          <w:sz w:val="22"/>
          <w:szCs w:val="22"/>
        </w:rPr>
        <w:t>về</w:t>
      </w:r>
      <w:proofErr w:type="spellEnd"/>
      <w:r w:rsidR="00E76B13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="00B47BE3">
        <w:rPr>
          <w:rFonts w:ascii="Tahoma" w:hAnsi="Tahoma" w:cs="Tahoma"/>
          <w:color w:val="000000"/>
          <w:sz w:val="22"/>
          <w:szCs w:val="22"/>
        </w:rPr>
        <w:t>cấu</w:t>
      </w:r>
      <w:proofErr w:type="spellEnd"/>
      <w:r w:rsidR="00B47BE3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="00B47BE3">
        <w:rPr>
          <w:rFonts w:ascii="Tahoma" w:hAnsi="Tahoma" w:cs="Tahoma"/>
          <w:color w:val="000000"/>
          <w:sz w:val="22"/>
          <w:szCs w:val="22"/>
        </w:rPr>
        <w:t>trúc</w:t>
      </w:r>
      <w:proofErr w:type="spellEnd"/>
      <w:r w:rsidR="00B47BE3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="00B47BE3">
        <w:rPr>
          <w:rFonts w:ascii="Tahoma" w:hAnsi="Tahoma" w:cs="Tahoma"/>
          <w:color w:val="000000"/>
          <w:sz w:val="22"/>
          <w:szCs w:val="22"/>
        </w:rPr>
        <w:t>dữ</w:t>
      </w:r>
      <w:proofErr w:type="spellEnd"/>
      <w:r w:rsidR="00B47BE3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="00B47BE3">
        <w:rPr>
          <w:rFonts w:ascii="Tahoma" w:hAnsi="Tahoma" w:cs="Tahoma"/>
          <w:color w:val="000000"/>
          <w:sz w:val="22"/>
          <w:szCs w:val="22"/>
        </w:rPr>
        <w:t>liệu</w:t>
      </w:r>
      <w:proofErr w:type="spellEnd"/>
      <w:r w:rsidR="00B47BE3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="00B47BE3">
        <w:rPr>
          <w:rFonts w:ascii="Tahoma" w:hAnsi="Tahoma" w:cs="Tahoma"/>
          <w:color w:val="000000"/>
          <w:sz w:val="22"/>
          <w:szCs w:val="22"/>
        </w:rPr>
        <w:t>của</w:t>
      </w:r>
      <w:proofErr w:type="spellEnd"/>
      <w:r w:rsidR="00B47BE3">
        <w:rPr>
          <w:rFonts w:ascii="Tahoma" w:hAnsi="Tahoma" w:cs="Tahoma"/>
          <w:color w:val="000000"/>
          <w:sz w:val="22"/>
          <w:szCs w:val="22"/>
        </w:rPr>
        <w:t xml:space="preserve"> Blockchain</w:t>
      </w:r>
      <w:r w:rsidR="00D32F23">
        <w:rPr>
          <w:rFonts w:ascii="Tahoma" w:hAnsi="Tahoma" w:cs="Tahoma"/>
          <w:color w:val="000000"/>
          <w:sz w:val="22"/>
          <w:szCs w:val="22"/>
        </w:rPr>
        <w:t>:</w:t>
      </w:r>
    </w:p>
    <w:p w14:paraId="2C05E277" w14:textId="77777777" w:rsidR="000B1493" w:rsidRDefault="000B1493" w:rsidP="007761E8">
      <w:pPr>
        <w:spacing w:after="0" w:line="240" w:lineRule="auto"/>
        <w:ind w:firstLine="360"/>
        <w:rPr>
          <w:rFonts w:ascii="Tahoma" w:eastAsia="Times New Roman" w:hAnsi="Tahoma" w:cs="Tahoma"/>
          <w:color w:val="000000"/>
        </w:rPr>
      </w:pPr>
    </w:p>
    <w:p w14:paraId="78CDB97B" w14:textId="77777777" w:rsidR="008B73CA" w:rsidRDefault="008B73CA" w:rsidP="007761E8">
      <w:pPr>
        <w:spacing w:after="0" w:line="240" w:lineRule="auto"/>
        <w:ind w:firstLine="360"/>
        <w:rPr>
          <w:rFonts w:ascii="Tahoma" w:eastAsia="Times New Roman" w:hAnsi="Tahoma" w:cs="Tahoma"/>
          <w:sz w:val="24"/>
          <w:szCs w:val="24"/>
        </w:rPr>
      </w:pPr>
    </w:p>
    <w:p w14:paraId="0751A41D" w14:textId="77777777" w:rsidR="00F81C65" w:rsidRDefault="00F81C65" w:rsidP="007761E8">
      <w:pPr>
        <w:spacing w:after="0" w:line="240" w:lineRule="auto"/>
        <w:ind w:firstLine="360"/>
        <w:rPr>
          <w:rFonts w:ascii="Tahoma" w:eastAsia="Times New Roman" w:hAnsi="Tahoma" w:cs="Tahoma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7155612" wp14:editId="6893C847">
            <wp:extent cx="5419725" cy="182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1ACE6" w14:textId="77777777" w:rsidR="00F81C65" w:rsidRDefault="00F81C65" w:rsidP="007761E8">
      <w:pPr>
        <w:spacing w:after="0" w:line="240" w:lineRule="auto"/>
        <w:ind w:firstLine="360"/>
        <w:rPr>
          <w:rFonts w:ascii="Tahoma" w:eastAsia="Times New Roman" w:hAnsi="Tahoma" w:cs="Tahoma"/>
          <w:sz w:val="24"/>
          <w:szCs w:val="24"/>
        </w:rPr>
      </w:pPr>
    </w:p>
    <w:p w14:paraId="5B22CE84" w14:textId="77777777" w:rsidR="00847D1C" w:rsidRPr="00F46F95" w:rsidRDefault="00D67536" w:rsidP="008B73CA">
      <w:pPr>
        <w:pStyle w:val="ListParagraph"/>
        <w:numPr>
          <w:ilvl w:val="0"/>
          <w:numId w:val="6"/>
        </w:num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proofErr w:type="spellStart"/>
      <w:r w:rsidRPr="008B73CA">
        <w:rPr>
          <w:rFonts w:ascii="Tahoma" w:eastAsia="Times New Roman" w:hAnsi="Tahoma" w:cs="Tahoma"/>
          <w:color w:val="000000"/>
        </w:rPr>
        <w:t>Ưu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điểm</w:t>
      </w:r>
      <w:proofErr w:type="spellEnd"/>
      <w:r w:rsidR="00F46F95">
        <w:rPr>
          <w:rFonts w:ascii="Tahoma" w:eastAsia="Times New Roman" w:hAnsi="Tahoma" w:cs="Tahoma"/>
          <w:color w:val="000000"/>
        </w:rPr>
        <w:t>:</w:t>
      </w:r>
    </w:p>
    <w:p w14:paraId="61598B6C" w14:textId="77777777" w:rsidR="00F46F95" w:rsidRPr="00F46F95" w:rsidRDefault="00F46F95" w:rsidP="00F46F95">
      <w:pPr>
        <w:spacing w:after="0" w:line="240" w:lineRule="auto"/>
        <w:ind w:left="360"/>
        <w:rPr>
          <w:rFonts w:ascii="Tahoma" w:eastAsia="Times New Roman" w:hAnsi="Tahoma" w:cs="Tahoma"/>
          <w:sz w:val="24"/>
          <w:szCs w:val="24"/>
        </w:rPr>
      </w:pPr>
    </w:p>
    <w:p w14:paraId="43469689" w14:textId="77777777" w:rsidR="00A12851" w:rsidRPr="008B73CA" w:rsidRDefault="004E32D2" w:rsidP="008B73CA">
      <w:pPr>
        <w:pStyle w:val="ListParagraph"/>
        <w:numPr>
          <w:ilvl w:val="0"/>
          <w:numId w:val="7"/>
        </w:num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proofErr w:type="spellStart"/>
      <w:r w:rsidRPr="008B73CA">
        <w:rPr>
          <w:rFonts w:ascii="Tahoma" w:eastAsia="Times New Roman" w:hAnsi="Tahoma" w:cs="Tahoma"/>
          <w:color w:val="000000"/>
        </w:rPr>
        <w:t>Đ</w:t>
      </w:r>
      <w:r w:rsidR="00D67536" w:rsidRPr="008B73CA">
        <w:rPr>
          <w:rFonts w:ascii="Tahoma" w:eastAsia="Times New Roman" w:hAnsi="Tahoma" w:cs="Tahoma"/>
          <w:color w:val="000000"/>
        </w:rPr>
        <w:t>ảm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bảo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tính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bảo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mật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cao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,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được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thiết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kế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để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chống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lại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việc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thay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đổi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của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dữ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liệu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.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Một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khi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dữ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liệu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đã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được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cập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nhật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trong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mạng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thì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sẽ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rất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khó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có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thể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thay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đổi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được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nó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.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Ngay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cả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khi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một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phần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của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hệ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thống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blockchain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sụp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đổ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,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những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máy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tính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và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nút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khác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sẽ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tiếp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tục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hoạt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động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để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bảo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vệ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="00D67536" w:rsidRPr="008B73CA">
        <w:rPr>
          <w:rFonts w:ascii="Tahoma" w:eastAsia="Times New Roman" w:hAnsi="Tahoma" w:cs="Tahoma"/>
          <w:color w:val="000000"/>
        </w:rPr>
        <w:t>thông</w:t>
      </w:r>
      <w:proofErr w:type="spellEnd"/>
      <w:r w:rsidR="00D67536" w:rsidRPr="008B73CA">
        <w:rPr>
          <w:rFonts w:ascii="Tahoma" w:eastAsia="Times New Roman" w:hAnsi="Tahoma" w:cs="Tahoma"/>
          <w:color w:val="000000"/>
        </w:rPr>
        <w:t xml:space="preserve"> tin. </w:t>
      </w:r>
    </w:p>
    <w:p w14:paraId="0609D99E" w14:textId="77777777" w:rsidR="00847D1C" w:rsidRPr="00847D1C" w:rsidRDefault="00847D1C" w:rsidP="00847D1C">
      <w:pPr>
        <w:pStyle w:val="ListParagraph"/>
        <w:spacing w:after="0" w:line="240" w:lineRule="auto"/>
        <w:ind w:left="2235"/>
        <w:rPr>
          <w:rFonts w:ascii="Tahoma" w:eastAsia="Times New Roman" w:hAnsi="Tahoma" w:cs="Tahoma"/>
          <w:sz w:val="24"/>
          <w:szCs w:val="24"/>
        </w:rPr>
      </w:pPr>
    </w:p>
    <w:p w14:paraId="42EE3FB1" w14:textId="77777777" w:rsidR="00D67536" w:rsidRPr="008B73CA" w:rsidRDefault="00D67536" w:rsidP="008B73CA">
      <w:pPr>
        <w:pStyle w:val="ListParagraph"/>
        <w:numPr>
          <w:ilvl w:val="0"/>
          <w:numId w:val="6"/>
        </w:num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proofErr w:type="spellStart"/>
      <w:r w:rsidRPr="008B73CA">
        <w:rPr>
          <w:rFonts w:ascii="Tahoma" w:eastAsia="Times New Roman" w:hAnsi="Tahoma" w:cs="Tahoma"/>
          <w:color w:val="000000"/>
        </w:rPr>
        <w:t>Nhược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điểm</w:t>
      </w:r>
      <w:proofErr w:type="spellEnd"/>
      <w:r w:rsidRPr="008B73CA">
        <w:rPr>
          <w:rFonts w:ascii="Tahoma" w:eastAsia="Times New Roman" w:hAnsi="Tahoma" w:cs="Tahoma"/>
          <w:color w:val="000000"/>
        </w:rPr>
        <w:t>: </w:t>
      </w:r>
    </w:p>
    <w:p w14:paraId="490E331B" w14:textId="77777777" w:rsidR="00847D1C" w:rsidRPr="00847D1C" w:rsidRDefault="00847D1C" w:rsidP="00847D1C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14:paraId="40CB696D" w14:textId="77777777" w:rsidR="00D67536" w:rsidRDefault="00D67536" w:rsidP="008B73CA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ahoma" w:eastAsia="Times New Roman" w:hAnsi="Tahoma" w:cs="Tahoma"/>
          <w:color w:val="000000"/>
        </w:rPr>
      </w:pPr>
      <w:proofErr w:type="spellStart"/>
      <w:r w:rsidRPr="008B73CA">
        <w:rPr>
          <w:rFonts w:ascii="Tahoma" w:eastAsia="Times New Roman" w:hAnsi="Tahoma" w:cs="Tahoma"/>
          <w:color w:val="000000"/>
        </w:rPr>
        <w:t>Tấn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công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51%, </w:t>
      </w:r>
      <w:proofErr w:type="spellStart"/>
      <w:r w:rsidRPr="008B73CA">
        <w:rPr>
          <w:rFonts w:ascii="Tahoma" w:eastAsia="Times New Roman" w:hAnsi="Tahoma" w:cs="Tahoma"/>
          <w:color w:val="000000"/>
        </w:rPr>
        <w:t>một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cuộc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tấn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công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xảy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ra </w:t>
      </w:r>
      <w:proofErr w:type="spellStart"/>
      <w:r w:rsidRPr="008B73CA">
        <w:rPr>
          <w:rFonts w:ascii="Tahoma" w:eastAsia="Times New Roman" w:hAnsi="Tahoma" w:cs="Tahoma"/>
          <w:color w:val="000000"/>
        </w:rPr>
        <w:t>nếu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có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một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đơn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vị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kiểm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soát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hơn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50 % </w:t>
      </w:r>
      <w:proofErr w:type="spellStart"/>
      <w:r w:rsidRPr="008B73CA">
        <w:rPr>
          <w:rFonts w:ascii="Tahoma" w:eastAsia="Times New Roman" w:hAnsi="Tahoma" w:cs="Tahoma"/>
          <w:color w:val="000000"/>
        </w:rPr>
        <w:t>sức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mạnh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băm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của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mạng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lưới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. </w:t>
      </w:r>
      <w:proofErr w:type="spellStart"/>
      <w:r w:rsidRPr="008B73CA">
        <w:rPr>
          <w:rFonts w:ascii="Tahoma" w:eastAsia="Times New Roman" w:hAnsi="Tahoma" w:cs="Tahoma"/>
          <w:color w:val="000000"/>
        </w:rPr>
        <w:t>Điều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này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sẽ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cho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phép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đơn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vị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đó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phá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vỡ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mạng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lưới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bằng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cách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cố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ý </w:t>
      </w:r>
      <w:proofErr w:type="spellStart"/>
      <w:r w:rsidRPr="008B73CA">
        <w:rPr>
          <w:rFonts w:ascii="Tahoma" w:eastAsia="Times New Roman" w:hAnsi="Tahoma" w:cs="Tahoma"/>
          <w:color w:val="000000"/>
        </w:rPr>
        <w:t>ngăn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chặn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hoặc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sửa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đổi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việc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đặt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các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giao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dịch</w:t>
      </w:r>
      <w:proofErr w:type="spellEnd"/>
      <w:r w:rsidRPr="008B73CA">
        <w:rPr>
          <w:rFonts w:ascii="Tahoma" w:eastAsia="Times New Roman" w:hAnsi="Tahoma" w:cs="Tahoma"/>
          <w:color w:val="000000"/>
        </w:rPr>
        <w:t>.</w:t>
      </w:r>
    </w:p>
    <w:p w14:paraId="56985389" w14:textId="77777777" w:rsidR="008B73CA" w:rsidRPr="008B73CA" w:rsidRDefault="008B73CA" w:rsidP="008B73CA">
      <w:pPr>
        <w:spacing w:after="0" w:line="240" w:lineRule="auto"/>
        <w:ind w:left="1080"/>
        <w:textAlignment w:val="baseline"/>
        <w:rPr>
          <w:rFonts w:ascii="Tahoma" w:eastAsia="Times New Roman" w:hAnsi="Tahoma" w:cs="Tahoma"/>
          <w:color w:val="000000"/>
        </w:rPr>
      </w:pPr>
    </w:p>
    <w:p w14:paraId="2CC99FEA" w14:textId="77777777" w:rsidR="00D67536" w:rsidRDefault="00D67536" w:rsidP="008B73CA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ahoma" w:eastAsia="Times New Roman" w:hAnsi="Tahoma" w:cs="Tahoma"/>
          <w:color w:val="000000"/>
        </w:rPr>
      </w:pPr>
      <w:proofErr w:type="spellStart"/>
      <w:r w:rsidRPr="008B73CA">
        <w:rPr>
          <w:rFonts w:ascii="Tahoma" w:eastAsia="Times New Roman" w:hAnsi="Tahoma" w:cs="Tahoma"/>
          <w:color w:val="000000"/>
        </w:rPr>
        <w:t>Việc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sửa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đổi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dữ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liệu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cực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kỳ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khó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khăn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: </w:t>
      </w:r>
      <w:proofErr w:type="spellStart"/>
      <w:r w:rsidRPr="008B73CA">
        <w:rPr>
          <w:rFonts w:ascii="Tahoma" w:eastAsia="Times New Roman" w:hAnsi="Tahoma" w:cs="Tahoma"/>
          <w:color w:val="000000"/>
        </w:rPr>
        <w:t>một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khi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dữ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liệu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được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đưa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vào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Blockchain </w:t>
      </w:r>
      <w:proofErr w:type="spellStart"/>
      <w:r w:rsidRPr="008B73CA">
        <w:rPr>
          <w:rFonts w:ascii="Tahoma" w:eastAsia="Times New Roman" w:hAnsi="Tahoma" w:cs="Tahoma"/>
          <w:color w:val="000000"/>
        </w:rPr>
        <w:t>thì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rất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khó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có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thể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thay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đổi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. </w:t>
      </w:r>
      <w:proofErr w:type="spellStart"/>
      <w:r w:rsidRPr="008B73CA">
        <w:rPr>
          <w:rFonts w:ascii="Tahoma" w:eastAsia="Times New Roman" w:hAnsi="Tahoma" w:cs="Tahoma"/>
          <w:color w:val="000000"/>
        </w:rPr>
        <w:t>Đó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vừa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là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ưu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điểm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vừa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là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nhược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điểm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của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Blockchain.</w:t>
      </w:r>
    </w:p>
    <w:p w14:paraId="4E08921F" w14:textId="77777777" w:rsidR="008B73CA" w:rsidRPr="008B73CA" w:rsidRDefault="008B73CA" w:rsidP="008B73CA">
      <w:pPr>
        <w:spacing w:after="0" w:line="240" w:lineRule="auto"/>
        <w:ind w:left="1080"/>
        <w:textAlignment w:val="baseline"/>
        <w:rPr>
          <w:rFonts w:ascii="Tahoma" w:eastAsia="Times New Roman" w:hAnsi="Tahoma" w:cs="Tahoma"/>
          <w:color w:val="000000"/>
        </w:rPr>
      </w:pPr>
    </w:p>
    <w:p w14:paraId="39DA9F5B" w14:textId="77777777" w:rsidR="00D67536" w:rsidRDefault="00D67536" w:rsidP="008B73CA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ahoma" w:eastAsia="Times New Roman" w:hAnsi="Tahoma" w:cs="Tahoma"/>
          <w:color w:val="000000"/>
        </w:rPr>
      </w:pPr>
      <w:proofErr w:type="spellStart"/>
      <w:r w:rsidRPr="008B73CA">
        <w:rPr>
          <w:rFonts w:ascii="Tahoma" w:eastAsia="Times New Roman" w:hAnsi="Tahoma" w:cs="Tahoma"/>
          <w:color w:val="000000"/>
        </w:rPr>
        <w:t>Sự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bất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tiện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của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private key: </w:t>
      </w:r>
      <w:proofErr w:type="spellStart"/>
      <w:r w:rsidRPr="008B73CA">
        <w:rPr>
          <w:rFonts w:ascii="Tahoma" w:eastAsia="Times New Roman" w:hAnsi="Tahoma" w:cs="Tahoma"/>
          <w:color w:val="000000"/>
        </w:rPr>
        <w:t>mỗi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tài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khoản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Blockchain </w:t>
      </w:r>
      <w:proofErr w:type="spellStart"/>
      <w:r w:rsidRPr="008B73CA">
        <w:rPr>
          <w:rFonts w:ascii="Tahoma" w:eastAsia="Times New Roman" w:hAnsi="Tahoma" w:cs="Tahoma"/>
          <w:color w:val="000000"/>
        </w:rPr>
        <w:t>sẽ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được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cấp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khóa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chung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(chia </w:t>
      </w:r>
      <w:proofErr w:type="spellStart"/>
      <w:r w:rsidRPr="008B73CA">
        <w:rPr>
          <w:rFonts w:ascii="Tahoma" w:eastAsia="Times New Roman" w:hAnsi="Tahoma" w:cs="Tahoma"/>
          <w:color w:val="000000"/>
        </w:rPr>
        <w:t>sẻ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) </w:t>
      </w:r>
      <w:proofErr w:type="spellStart"/>
      <w:r w:rsidRPr="008B73CA">
        <w:rPr>
          <w:rFonts w:ascii="Tahoma" w:eastAsia="Times New Roman" w:hAnsi="Tahoma" w:cs="Tahoma"/>
          <w:color w:val="000000"/>
        </w:rPr>
        <w:t>và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khóa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riêng</w:t>
      </w:r>
      <w:proofErr w:type="spellEnd"/>
      <w:r w:rsidRPr="008B73CA">
        <w:rPr>
          <w:rFonts w:ascii="Tahoma" w:eastAsia="Times New Roman" w:hAnsi="Tahoma" w:cs="Tahoma"/>
          <w:color w:val="000000"/>
        </w:rPr>
        <w:t>(</w:t>
      </w:r>
      <w:proofErr w:type="spellStart"/>
      <w:r w:rsidRPr="008B73CA">
        <w:rPr>
          <w:rFonts w:ascii="Tahoma" w:eastAsia="Times New Roman" w:hAnsi="Tahoma" w:cs="Tahoma"/>
          <w:color w:val="000000"/>
        </w:rPr>
        <w:t>cần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giữ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bí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mật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). </w:t>
      </w:r>
      <w:proofErr w:type="spellStart"/>
      <w:r w:rsidRPr="008B73CA">
        <w:rPr>
          <w:rFonts w:ascii="Tahoma" w:eastAsia="Times New Roman" w:hAnsi="Tahoma" w:cs="Tahoma"/>
          <w:color w:val="000000"/>
        </w:rPr>
        <w:t>Cá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nhân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dùng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khóa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riêng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truy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cập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vào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tài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khoản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của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mình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, </w:t>
      </w:r>
      <w:proofErr w:type="spellStart"/>
      <w:r w:rsidRPr="008B73CA">
        <w:rPr>
          <w:rFonts w:ascii="Tahoma" w:eastAsia="Times New Roman" w:hAnsi="Tahoma" w:cs="Tahoma"/>
          <w:color w:val="000000"/>
        </w:rPr>
        <w:t>nếu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quên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khóa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riêng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này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thì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tài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khoản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họ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sẽ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bị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mất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mà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không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làm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được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gì</w:t>
      </w:r>
      <w:proofErr w:type="spellEnd"/>
      <w:r w:rsidRPr="008B73CA">
        <w:rPr>
          <w:rFonts w:ascii="Tahoma" w:eastAsia="Times New Roman" w:hAnsi="Tahoma" w:cs="Tahoma"/>
          <w:color w:val="000000"/>
        </w:rPr>
        <w:t>.</w:t>
      </w:r>
    </w:p>
    <w:p w14:paraId="132035B6" w14:textId="77777777" w:rsidR="008B73CA" w:rsidRPr="008B73CA" w:rsidRDefault="008B73CA" w:rsidP="008B73CA">
      <w:pPr>
        <w:pStyle w:val="ListParagraph"/>
        <w:spacing w:after="0" w:line="240" w:lineRule="auto"/>
        <w:ind w:left="1440"/>
        <w:textAlignment w:val="baseline"/>
        <w:rPr>
          <w:rFonts w:ascii="Tahoma" w:eastAsia="Times New Roman" w:hAnsi="Tahoma" w:cs="Tahoma"/>
          <w:color w:val="000000"/>
        </w:rPr>
      </w:pPr>
    </w:p>
    <w:p w14:paraId="55B93DD0" w14:textId="77777777" w:rsidR="00D67536" w:rsidRPr="008B73CA" w:rsidRDefault="00D67536" w:rsidP="008B73CA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B73CA">
        <w:rPr>
          <w:rFonts w:ascii="Tahoma" w:eastAsia="Times New Roman" w:hAnsi="Tahoma" w:cs="Tahoma"/>
          <w:color w:val="000000"/>
        </w:rPr>
        <w:t>Không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hiệu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quả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: </w:t>
      </w:r>
      <w:proofErr w:type="spellStart"/>
      <w:r w:rsidRPr="008B73CA">
        <w:rPr>
          <w:rFonts w:ascii="Tahoma" w:eastAsia="Times New Roman" w:hAnsi="Tahoma" w:cs="Tahoma"/>
          <w:color w:val="000000"/>
        </w:rPr>
        <w:t>Các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blockchain, </w:t>
      </w:r>
      <w:proofErr w:type="spellStart"/>
      <w:r w:rsidRPr="008B73CA">
        <w:rPr>
          <w:rFonts w:ascii="Tahoma" w:eastAsia="Times New Roman" w:hAnsi="Tahoma" w:cs="Tahoma"/>
          <w:color w:val="000000"/>
        </w:rPr>
        <w:t>đặc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biệt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là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các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loại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đang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sử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dụng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thuật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toán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đồng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thuận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Proof of Work, </w:t>
      </w:r>
      <w:proofErr w:type="spellStart"/>
      <w:r w:rsidRPr="008B73CA">
        <w:rPr>
          <w:rFonts w:ascii="Tahoma" w:eastAsia="Times New Roman" w:hAnsi="Tahoma" w:cs="Tahoma"/>
          <w:color w:val="000000"/>
        </w:rPr>
        <w:t>là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rất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kém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hiệu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quả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. </w:t>
      </w:r>
      <w:proofErr w:type="spellStart"/>
      <w:r w:rsidRPr="008B73CA">
        <w:rPr>
          <w:rFonts w:ascii="Tahoma" w:eastAsia="Times New Roman" w:hAnsi="Tahoma" w:cs="Tahoma"/>
          <w:color w:val="000000"/>
        </w:rPr>
        <w:t>Vì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khi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thực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hiện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đào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có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tính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cạnh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tranh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cao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và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cứ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sau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mười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phút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lại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có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một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người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chiến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thắng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nên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công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sức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các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thợ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mỏ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khác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sẽ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bị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lãng</w:t>
      </w:r>
      <w:proofErr w:type="spellEnd"/>
      <w:r w:rsidRPr="008B73CA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8B73CA">
        <w:rPr>
          <w:rFonts w:ascii="Tahoma" w:eastAsia="Times New Roman" w:hAnsi="Tahoma" w:cs="Tahoma"/>
          <w:color w:val="000000"/>
        </w:rPr>
        <w:t>phí</w:t>
      </w:r>
      <w:proofErr w:type="spellEnd"/>
      <w:r w:rsidRPr="008B73CA">
        <w:rPr>
          <w:rFonts w:ascii="Tahoma" w:eastAsia="Times New Roman" w:hAnsi="Tahoma" w:cs="Tahoma"/>
          <w:color w:val="000000"/>
        </w:rPr>
        <w:t>.</w:t>
      </w:r>
    </w:p>
    <w:p w14:paraId="3E854554" w14:textId="77777777" w:rsidR="00BE2301" w:rsidRDefault="00BE2301" w:rsidP="00BE2301">
      <w:pPr>
        <w:ind w:left="720"/>
      </w:pPr>
    </w:p>
    <w:p w14:paraId="19C18F85" w14:textId="5145A30C" w:rsidR="004A348B" w:rsidRPr="0045648A" w:rsidRDefault="0045648A" w:rsidP="0045648A">
      <w:pPr>
        <w:pStyle w:val="Heading1"/>
      </w:pPr>
      <w:bookmarkStart w:id="5" w:name="_Toc28632681"/>
      <w:bookmarkStart w:id="6" w:name="_Toc28632796"/>
      <w:bookmarkStart w:id="7" w:name="_Toc28632876"/>
      <w:bookmarkStart w:id="8" w:name="_Toc28766504"/>
      <w:r w:rsidRPr="0045648A">
        <w:t xml:space="preserve">2. </w:t>
      </w:r>
      <w:r w:rsidR="00D4170D" w:rsidRPr="0045648A">
        <w:t xml:space="preserve">Ethereum </w:t>
      </w:r>
      <w:proofErr w:type="spellStart"/>
      <w:r w:rsidR="004F5C87" w:rsidRPr="0045648A">
        <w:t>và</w:t>
      </w:r>
      <w:proofErr w:type="spellEnd"/>
      <w:r w:rsidR="004F5C87" w:rsidRPr="0045648A">
        <w:t xml:space="preserve"> </w:t>
      </w:r>
      <w:r w:rsidR="00527D04" w:rsidRPr="0045648A">
        <w:t>S</w:t>
      </w:r>
      <w:r w:rsidR="00022922" w:rsidRPr="0045648A">
        <w:t>mart contract</w:t>
      </w:r>
      <w:r w:rsidR="00527D04" w:rsidRPr="0045648A">
        <w:t xml:space="preserve"> </w:t>
      </w:r>
      <w:proofErr w:type="spellStart"/>
      <w:r w:rsidR="00527D04" w:rsidRPr="0045648A">
        <w:t>trên</w:t>
      </w:r>
      <w:proofErr w:type="spellEnd"/>
      <w:r w:rsidR="00527D04" w:rsidRPr="0045648A">
        <w:t xml:space="preserve"> Ethereum.</w:t>
      </w:r>
      <w:bookmarkEnd w:id="5"/>
      <w:bookmarkEnd w:id="6"/>
      <w:bookmarkEnd w:id="7"/>
      <w:bookmarkEnd w:id="8"/>
    </w:p>
    <w:p w14:paraId="31AB994A" w14:textId="6D37314B" w:rsidR="00911B6B" w:rsidRDefault="0045648A" w:rsidP="0045648A">
      <w:pPr>
        <w:pStyle w:val="Heading2"/>
      </w:pPr>
      <w:bookmarkStart w:id="9" w:name="_Toc28632682"/>
      <w:bookmarkStart w:id="10" w:name="_Toc28632797"/>
      <w:bookmarkStart w:id="11" w:name="_Toc28632877"/>
      <w:bookmarkStart w:id="12" w:name="_Toc28766505"/>
      <w:r>
        <w:t>2</w:t>
      </w:r>
      <w:r w:rsidR="00D3702A">
        <w:t xml:space="preserve">.1 Ethereum </w:t>
      </w:r>
      <w:proofErr w:type="spellStart"/>
      <w:r w:rsidR="00D3702A">
        <w:t>và</w:t>
      </w:r>
      <w:proofErr w:type="spellEnd"/>
      <w:r w:rsidR="00D3702A">
        <w:t xml:space="preserve"> </w:t>
      </w:r>
      <w:proofErr w:type="spellStart"/>
      <w:r w:rsidR="00D3702A">
        <w:t>các</w:t>
      </w:r>
      <w:proofErr w:type="spellEnd"/>
      <w:r w:rsidR="00D3702A">
        <w:t xml:space="preserve"> </w:t>
      </w:r>
      <w:proofErr w:type="spellStart"/>
      <w:r w:rsidR="00D3702A">
        <w:t>khái</w:t>
      </w:r>
      <w:proofErr w:type="spellEnd"/>
      <w:r w:rsidR="00D3702A">
        <w:t xml:space="preserve"> </w:t>
      </w:r>
      <w:proofErr w:type="spellStart"/>
      <w:r w:rsidR="00D3702A">
        <w:t>niệm</w:t>
      </w:r>
      <w:proofErr w:type="spellEnd"/>
      <w:r w:rsidR="00D3702A">
        <w:t xml:space="preserve"> </w:t>
      </w:r>
      <w:proofErr w:type="spellStart"/>
      <w:r w:rsidR="00D3702A">
        <w:t>cơ</w:t>
      </w:r>
      <w:proofErr w:type="spellEnd"/>
      <w:r w:rsidR="00D3702A">
        <w:t xml:space="preserve"> </w:t>
      </w:r>
      <w:proofErr w:type="spellStart"/>
      <w:r w:rsidR="00D3702A">
        <w:t>bản</w:t>
      </w:r>
      <w:proofErr w:type="spellEnd"/>
      <w:r w:rsidR="00D3702A">
        <w:t>.</w:t>
      </w:r>
      <w:bookmarkEnd w:id="9"/>
      <w:bookmarkEnd w:id="10"/>
      <w:bookmarkEnd w:id="11"/>
      <w:bookmarkEnd w:id="12"/>
      <w:r w:rsidR="00D3702A">
        <w:t xml:space="preserve"> </w:t>
      </w:r>
    </w:p>
    <w:p w14:paraId="1F2479A9" w14:textId="77777777" w:rsidR="00151751" w:rsidRDefault="00877A48" w:rsidP="00151751">
      <w:pPr>
        <w:ind w:left="360" w:firstLine="360"/>
        <w:rPr>
          <w:rFonts w:ascii="Tahoma" w:hAnsi="Tahoma" w:cs="Tahoma"/>
        </w:rPr>
      </w:pPr>
      <w:r w:rsidRPr="00B37BF7">
        <w:rPr>
          <w:rFonts w:ascii="Tahoma" w:hAnsi="Tahoma" w:cs="Tahoma"/>
        </w:rPr>
        <w:t xml:space="preserve">Ethereum </w:t>
      </w:r>
      <w:proofErr w:type="spellStart"/>
      <w:r w:rsidRPr="00B37BF7">
        <w:rPr>
          <w:rFonts w:ascii="Tahoma" w:hAnsi="Tahoma" w:cs="Tahoma"/>
        </w:rPr>
        <w:t>là</w:t>
      </w:r>
      <w:proofErr w:type="spellEnd"/>
      <w:r w:rsidRPr="00B37BF7">
        <w:rPr>
          <w:rFonts w:ascii="Tahoma" w:hAnsi="Tahoma" w:cs="Tahoma"/>
        </w:rPr>
        <w:t xml:space="preserve"> </w:t>
      </w:r>
      <w:proofErr w:type="spellStart"/>
      <w:r w:rsidRPr="00B37BF7">
        <w:rPr>
          <w:rFonts w:ascii="Tahoma" w:hAnsi="Tahoma" w:cs="Tahoma"/>
        </w:rPr>
        <w:t>nền</w:t>
      </w:r>
      <w:proofErr w:type="spellEnd"/>
      <w:r w:rsidRPr="00B37BF7">
        <w:rPr>
          <w:rFonts w:ascii="Tahoma" w:hAnsi="Tahoma" w:cs="Tahoma"/>
        </w:rPr>
        <w:t xml:space="preserve"> </w:t>
      </w:r>
      <w:proofErr w:type="spellStart"/>
      <w:r w:rsidRPr="00B37BF7">
        <w:rPr>
          <w:rFonts w:ascii="Tahoma" w:hAnsi="Tahoma" w:cs="Tahoma"/>
        </w:rPr>
        <w:t>tảng</w:t>
      </w:r>
      <w:proofErr w:type="spellEnd"/>
      <w:r w:rsidRPr="00B37BF7">
        <w:rPr>
          <w:rFonts w:ascii="Tahoma" w:hAnsi="Tahoma" w:cs="Tahoma"/>
        </w:rPr>
        <w:t xml:space="preserve"> </w:t>
      </w:r>
      <w:proofErr w:type="spellStart"/>
      <w:r w:rsidRPr="00B37BF7">
        <w:rPr>
          <w:rFonts w:ascii="Tahoma" w:hAnsi="Tahoma" w:cs="Tahoma"/>
        </w:rPr>
        <w:t>điện</w:t>
      </w:r>
      <w:proofErr w:type="spellEnd"/>
      <w:r w:rsidRPr="00B37BF7">
        <w:rPr>
          <w:rFonts w:ascii="Tahoma" w:hAnsi="Tahoma" w:cs="Tahoma"/>
        </w:rPr>
        <w:t xml:space="preserve"> </w:t>
      </w:r>
      <w:proofErr w:type="spellStart"/>
      <w:r w:rsidRPr="00B37BF7">
        <w:rPr>
          <w:rFonts w:ascii="Tahoma" w:hAnsi="Tahoma" w:cs="Tahoma"/>
        </w:rPr>
        <w:t>toán</w:t>
      </w:r>
      <w:proofErr w:type="spellEnd"/>
      <w:r w:rsidRPr="00B37BF7">
        <w:rPr>
          <w:rFonts w:ascii="Tahoma" w:hAnsi="Tahoma" w:cs="Tahoma"/>
        </w:rPr>
        <w:t xml:space="preserve"> </w:t>
      </w:r>
      <w:proofErr w:type="spellStart"/>
      <w:r w:rsidRPr="00B37BF7">
        <w:rPr>
          <w:rFonts w:ascii="Tahoma" w:hAnsi="Tahoma" w:cs="Tahoma"/>
        </w:rPr>
        <w:t>phân</w:t>
      </w:r>
      <w:proofErr w:type="spellEnd"/>
      <w:r w:rsidRPr="00B37BF7">
        <w:rPr>
          <w:rFonts w:ascii="Tahoma" w:hAnsi="Tahoma" w:cs="Tahoma"/>
        </w:rPr>
        <w:t xml:space="preserve"> </w:t>
      </w:r>
      <w:proofErr w:type="spellStart"/>
      <w:r w:rsidRPr="00B37BF7">
        <w:rPr>
          <w:rFonts w:ascii="Tahoma" w:hAnsi="Tahoma" w:cs="Tahoma"/>
        </w:rPr>
        <w:t>t</w:t>
      </w:r>
      <w:r w:rsidR="00A37E5D" w:rsidRPr="00B37BF7">
        <w:rPr>
          <w:rFonts w:ascii="Tahoma" w:hAnsi="Tahoma" w:cs="Tahoma"/>
        </w:rPr>
        <w:t>án</w:t>
      </w:r>
      <w:proofErr w:type="spellEnd"/>
      <w:r w:rsidR="00A37E5D" w:rsidRPr="00B37BF7">
        <w:rPr>
          <w:rFonts w:ascii="Tahoma" w:hAnsi="Tahoma" w:cs="Tahoma"/>
        </w:rPr>
        <w:t xml:space="preserve"> </w:t>
      </w:r>
      <w:proofErr w:type="spellStart"/>
      <w:r w:rsidR="00A37E5D" w:rsidRPr="00B37BF7">
        <w:rPr>
          <w:rFonts w:ascii="Tahoma" w:hAnsi="Tahoma" w:cs="Tahoma"/>
        </w:rPr>
        <w:t>chuỗi</w:t>
      </w:r>
      <w:proofErr w:type="spellEnd"/>
      <w:r w:rsidR="00A37E5D" w:rsidRPr="00B37BF7">
        <w:rPr>
          <w:rFonts w:ascii="Tahoma" w:hAnsi="Tahoma" w:cs="Tahoma"/>
        </w:rPr>
        <w:t xml:space="preserve"> </w:t>
      </w:r>
      <w:proofErr w:type="spellStart"/>
      <w:r w:rsidR="00A37E5D" w:rsidRPr="00B37BF7">
        <w:rPr>
          <w:rFonts w:ascii="Tahoma" w:hAnsi="Tahoma" w:cs="Tahoma"/>
        </w:rPr>
        <w:t>khối</w:t>
      </w:r>
      <w:proofErr w:type="spellEnd"/>
      <w:r w:rsidR="00A37E5D" w:rsidRPr="00B37BF7">
        <w:rPr>
          <w:rFonts w:ascii="Tahoma" w:hAnsi="Tahoma" w:cs="Tahoma"/>
        </w:rPr>
        <w:t xml:space="preserve"> </w:t>
      </w:r>
      <w:proofErr w:type="spellStart"/>
      <w:r w:rsidR="00A37E5D" w:rsidRPr="00B37BF7">
        <w:rPr>
          <w:rFonts w:ascii="Tahoma" w:hAnsi="Tahoma" w:cs="Tahoma"/>
        </w:rPr>
        <w:t>chạy</w:t>
      </w:r>
      <w:proofErr w:type="spellEnd"/>
      <w:r w:rsidR="00A37E5D" w:rsidRPr="00B37BF7">
        <w:rPr>
          <w:rFonts w:ascii="Tahoma" w:hAnsi="Tahoma" w:cs="Tahoma"/>
        </w:rPr>
        <w:t xml:space="preserve"> </w:t>
      </w:r>
      <w:proofErr w:type="spellStart"/>
      <w:r w:rsidR="00A37E5D" w:rsidRPr="00B37BF7">
        <w:rPr>
          <w:rFonts w:ascii="Tahoma" w:hAnsi="Tahoma" w:cs="Tahoma"/>
        </w:rPr>
        <w:t>trên</w:t>
      </w:r>
      <w:proofErr w:type="spellEnd"/>
      <w:r w:rsidR="00A37E5D" w:rsidRPr="00B37BF7">
        <w:rPr>
          <w:rFonts w:ascii="Tahoma" w:hAnsi="Tahoma" w:cs="Tahoma"/>
        </w:rPr>
        <w:t xml:space="preserve"> </w:t>
      </w:r>
      <w:proofErr w:type="spellStart"/>
      <w:r w:rsidR="00A37E5D" w:rsidRPr="00B37BF7">
        <w:rPr>
          <w:rFonts w:ascii="Tahoma" w:hAnsi="Tahoma" w:cs="Tahoma"/>
        </w:rPr>
        <w:t>công</w:t>
      </w:r>
      <w:proofErr w:type="spellEnd"/>
      <w:r w:rsidR="00A37E5D" w:rsidRPr="00B37BF7">
        <w:rPr>
          <w:rFonts w:ascii="Tahoma" w:hAnsi="Tahoma" w:cs="Tahoma"/>
        </w:rPr>
        <w:t xml:space="preserve"> </w:t>
      </w:r>
      <w:proofErr w:type="spellStart"/>
      <w:r w:rsidR="00A37E5D" w:rsidRPr="00B37BF7">
        <w:rPr>
          <w:rFonts w:ascii="Tahoma" w:hAnsi="Tahoma" w:cs="Tahoma"/>
        </w:rPr>
        <w:t>nghệ</w:t>
      </w:r>
      <w:proofErr w:type="spellEnd"/>
      <w:r w:rsidR="00A37E5D" w:rsidRPr="00B37BF7">
        <w:rPr>
          <w:rFonts w:ascii="Tahoma" w:hAnsi="Tahoma" w:cs="Tahoma"/>
        </w:rPr>
        <w:t xml:space="preserve"> blockchain</w:t>
      </w:r>
      <w:r w:rsidR="00B11B64" w:rsidRPr="00B37BF7">
        <w:rPr>
          <w:rFonts w:ascii="Tahoma" w:hAnsi="Tahoma" w:cs="Tahoma"/>
        </w:rPr>
        <w:t xml:space="preserve">, </w:t>
      </w:r>
      <w:proofErr w:type="spellStart"/>
      <w:r w:rsidR="00B11B64" w:rsidRPr="00B37BF7">
        <w:rPr>
          <w:rFonts w:ascii="Tahoma" w:hAnsi="Tahoma" w:cs="Tahoma"/>
        </w:rPr>
        <w:t>thông</w:t>
      </w:r>
      <w:proofErr w:type="spellEnd"/>
      <w:r w:rsidR="00B11B64" w:rsidRPr="00B37BF7">
        <w:rPr>
          <w:rFonts w:ascii="Tahoma" w:hAnsi="Tahoma" w:cs="Tahoma"/>
        </w:rPr>
        <w:t xml:space="preserve"> qua </w:t>
      </w:r>
      <w:proofErr w:type="spellStart"/>
      <w:r w:rsidR="00B11B64" w:rsidRPr="00B37BF7">
        <w:rPr>
          <w:rFonts w:ascii="Tahoma" w:hAnsi="Tahoma" w:cs="Tahoma"/>
        </w:rPr>
        <w:t>việc</w:t>
      </w:r>
      <w:proofErr w:type="spellEnd"/>
      <w:r w:rsidR="00B11B64" w:rsidRPr="00B37BF7">
        <w:rPr>
          <w:rFonts w:ascii="Tahoma" w:hAnsi="Tahoma" w:cs="Tahoma"/>
        </w:rPr>
        <w:t xml:space="preserve"> </w:t>
      </w:r>
      <w:proofErr w:type="spellStart"/>
      <w:r w:rsidR="00B11B64" w:rsidRPr="00B37BF7">
        <w:rPr>
          <w:rFonts w:ascii="Tahoma" w:hAnsi="Tahoma" w:cs="Tahoma"/>
        </w:rPr>
        <w:t>sử</w:t>
      </w:r>
      <w:proofErr w:type="spellEnd"/>
      <w:r w:rsidR="00B11B64" w:rsidRPr="00B37BF7">
        <w:rPr>
          <w:rFonts w:ascii="Tahoma" w:hAnsi="Tahoma" w:cs="Tahoma"/>
        </w:rPr>
        <w:t xml:space="preserve"> </w:t>
      </w:r>
      <w:proofErr w:type="spellStart"/>
      <w:r w:rsidR="00B11B64" w:rsidRPr="00B37BF7">
        <w:rPr>
          <w:rFonts w:ascii="Tahoma" w:hAnsi="Tahoma" w:cs="Tahoma"/>
        </w:rPr>
        <w:t>dụng</w:t>
      </w:r>
      <w:proofErr w:type="spellEnd"/>
      <w:r w:rsidR="00B11B64" w:rsidRPr="00B37BF7">
        <w:rPr>
          <w:rFonts w:ascii="Tahoma" w:hAnsi="Tahoma" w:cs="Tahoma"/>
        </w:rPr>
        <w:t xml:space="preserve"> </w:t>
      </w:r>
      <w:proofErr w:type="spellStart"/>
      <w:r w:rsidR="00B11B64" w:rsidRPr="00B37BF7">
        <w:rPr>
          <w:rFonts w:ascii="Tahoma" w:hAnsi="Tahoma" w:cs="Tahoma"/>
        </w:rPr>
        <w:t>chức</w:t>
      </w:r>
      <w:proofErr w:type="spellEnd"/>
      <w:r w:rsidR="00B11B64" w:rsidRPr="00B37BF7">
        <w:rPr>
          <w:rFonts w:ascii="Tahoma" w:hAnsi="Tahoma" w:cs="Tahoma"/>
        </w:rPr>
        <w:t xml:space="preserve"> </w:t>
      </w:r>
      <w:proofErr w:type="spellStart"/>
      <w:r w:rsidR="00B11B64" w:rsidRPr="00B37BF7">
        <w:rPr>
          <w:rFonts w:ascii="Tahoma" w:hAnsi="Tahoma" w:cs="Tahoma"/>
        </w:rPr>
        <w:t>năng</w:t>
      </w:r>
      <w:proofErr w:type="spellEnd"/>
      <w:r w:rsidR="00B11B64" w:rsidRPr="00B37BF7">
        <w:rPr>
          <w:rFonts w:ascii="Tahoma" w:hAnsi="Tahoma" w:cs="Tahoma"/>
        </w:rPr>
        <w:t xml:space="preserve"> </w:t>
      </w:r>
      <w:proofErr w:type="spellStart"/>
      <w:r w:rsidR="00B11B64" w:rsidRPr="00B37BF7">
        <w:rPr>
          <w:rFonts w:ascii="Tahoma" w:hAnsi="Tahoma" w:cs="Tahoma"/>
        </w:rPr>
        <w:t>Hợp</w:t>
      </w:r>
      <w:proofErr w:type="spellEnd"/>
      <w:r w:rsidR="00B11B64" w:rsidRPr="00B37BF7">
        <w:rPr>
          <w:rFonts w:ascii="Tahoma" w:hAnsi="Tahoma" w:cs="Tahoma"/>
        </w:rPr>
        <w:t xml:space="preserve"> </w:t>
      </w:r>
      <w:proofErr w:type="spellStart"/>
      <w:r w:rsidR="00B11B64" w:rsidRPr="00B37BF7">
        <w:rPr>
          <w:rFonts w:ascii="Tahoma" w:hAnsi="Tahoma" w:cs="Tahoma"/>
        </w:rPr>
        <w:t>đồng</w:t>
      </w:r>
      <w:proofErr w:type="spellEnd"/>
      <w:r w:rsidR="00B11B64" w:rsidRPr="00B37BF7">
        <w:rPr>
          <w:rFonts w:ascii="Tahoma" w:hAnsi="Tahoma" w:cs="Tahoma"/>
        </w:rPr>
        <w:t xml:space="preserve"> </w:t>
      </w:r>
      <w:proofErr w:type="spellStart"/>
      <w:r w:rsidR="00B11B64" w:rsidRPr="00B37BF7">
        <w:rPr>
          <w:rFonts w:ascii="Tahoma" w:hAnsi="Tahoma" w:cs="Tahoma"/>
        </w:rPr>
        <w:t>thông</w:t>
      </w:r>
      <w:proofErr w:type="spellEnd"/>
      <w:r w:rsidR="00B11B64" w:rsidRPr="00B37BF7">
        <w:rPr>
          <w:rFonts w:ascii="Tahoma" w:hAnsi="Tahoma" w:cs="Tahoma"/>
        </w:rPr>
        <w:t xml:space="preserve"> </w:t>
      </w:r>
      <w:proofErr w:type="spellStart"/>
      <w:r w:rsidR="00B11B64" w:rsidRPr="00B37BF7">
        <w:rPr>
          <w:rFonts w:ascii="Tahoma" w:hAnsi="Tahoma" w:cs="Tahoma"/>
        </w:rPr>
        <w:t>minh</w:t>
      </w:r>
      <w:proofErr w:type="spellEnd"/>
      <w:r w:rsidR="00B37BF7" w:rsidRPr="00B37BF7">
        <w:rPr>
          <w:rFonts w:ascii="Tahoma" w:hAnsi="Tahoma" w:cs="Tahoma"/>
        </w:rPr>
        <w:t xml:space="preserve"> (Smart Contract)</w:t>
      </w:r>
      <w:r w:rsidR="007022B2">
        <w:rPr>
          <w:rFonts w:ascii="Tahoma" w:hAnsi="Tahoma" w:cs="Tahoma"/>
        </w:rPr>
        <w:t xml:space="preserve">, </w:t>
      </w:r>
      <w:proofErr w:type="spellStart"/>
      <w:r w:rsidR="007022B2">
        <w:rPr>
          <w:rFonts w:ascii="Tahoma" w:hAnsi="Tahoma" w:cs="Tahoma"/>
        </w:rPr>
        <w:t>tạo</w:t>
      </w:r>
      <w:proofErr w:type="spellEnd"/>
      <w:r w:rsidR="007022B2">
        <w:rPr>
          <w:rFonts w:ascii="Tahoma" w:hAnsi="Tahoma" w:cs="Tahoma"/>
        </w:rPr>
        <w:t xml:space="preserve"> </w:t>
      </w:r>
      <w:proofErr w:type="spellStart"/>
      <w:r w:rsidR="007022B2">
        <w:rPr>
          <w:rFonts w:ascii="Tahoma" w:hAnsi="Tahoma" w:cs="Tahoma"/>
        </w:rPr>
        <w:t>thuận</w:t>
      </w:r>
      <w:proofErr w:type="spellEnd"/>
      <w:r w:rsidR="007022B2">
        <w:rPr>
          <w:rFonts w:ascii="Tahoma" w:hAnsi="Tahoma" w:cs="Tahoma"/>
        </w:rPr>
        <w:t xml:space="preserve"> </w:t>
      </w:r>
      <w:proofErr w:type="spellStart"/>
      <w:r w:rsidR="007022B2">
        <w:rPr>
          <w:rFonts w:ascii="Tahoma" w:hAnsi="Tahoma" w:cs="Tahoma"/>
        </w:rPr>
        <w:t>lợi</w:t>
      </w:r>
      <w:proofErr w:type="spellEnd"/>
      <w:r w:rsidR="007022B2">
        <w:rPr>
          <w:rFonts w:ascii="Tahoma" w:hAnsi="Tahoma" w:cs="Tahoma"/>
        </w:rPr>
        <w:t xml:space="preserve"> </w:t>
      </w:r>
      <w:proofErr w:type="spellStart"/>
      <w:r w:rsidR="007022B2">
        <w:rPr>
          <w:rFonts w:ascii="Tahoma" w:hAnsi="Tahoma" w:cs="Tahoma"/>
        </w:rPr>
        <w:t>cho</w:t>
      </w:r>
      <w:proofErr w:type="spellEnd"/>
      <w:r w:rsidR="007022B2">
        <w:rPr>
          <w:rFonts w:ascii="Tahoma" w:hAnsi="Tahoma" w:cs="Tahoma"/>
        </w:rPr>
        <w:t xml:space="preserve"> </w:t>
      </w:r>
      <w:proofErr w:type="spellStart"/>
      <w:r w:rsidR="007022B2">
        <w:rPr>
          <w:rFonts w:ascii="Tahoma" w:hAnsi="Tahoma" w:cs="Tahoma"/>
        </w:rPr>
        <w:t>các</w:t>
      </w:r>
      <w:proofErr w:type="spellEnd"/>
      <w:r w:rsidR="007022B2">
        <w:rPr>
          <w:rFonts w:ascii="Tahoma" w:hAnsi="Tahoma" w:cs="Tahoma"/>
        </w:rPr>
        <w:t xml:space="preserve"> </w:t>
      </w:r>
      <w:proofErr w:type="spellStart"/>
      <w:r w:rsidR="007022B2">
        <w:rPr>
          <w:rFonts w:ascii="Tahoma" w:hAnsi="Tahoma" w:cs="Tahoma"/>
        </w:rPr>
        <w:t>thỏa</w:t>
      </w:r>
      <w:proofErr w:type="spellEnd"/>
      <w:r w:rsidR="007022B2">
        <w:rPr>
          <w:rFonts w:ascii="Tahoma" w:hAnsi="Tahoma" w:cs="Tahoma"/>
        </w:rPr>
        <w:t xml:space="preserve"> </w:t>
      </w:r>
      <w:proofErr w:type="spellStart"/>
      <w:r w:rsidR="007022B2">
        <w:rPr>
          <w:rFonts w:ascii="Tahoma" w:hAnsi="Tahoma" w:cs="Tahoma"/>
        </w:rPr>
        <w:t>thuận</w:t>
      </w:r>
      <w:proofErr w:type="spellEnd"/>
      <w:r w:rsidR="007022B2">
        <w:rPr>
          <w:rFonts w:ascii="Tahoma" w:hAnsi="Tahoma" w:cs="Tahoma"/>
        </w:rPr>
        <w:t xml:space="preserve"> </w:t>
      </w:r>
      <w:proofErr w:type="spellStart"/>
      <w:r w:rsidR="007022B2">
        <w:rPr>
          <w:rFonts w:ascii="Tahoma" w:hAnsi="Tahoma" w:cs="Tahoma"/>
        </w:rPr>
        <w:t>hơp</w:t>
      </w:r>
      <w:proofErr w:type="spellEnd"/>
      <w:r w:rsidR="007022B2">
        <w:rPr>
          <w:rFonts w:ascii="Tahoma" w:hAnsi="Tahoma" w:cs="Tahoma"/>
        </w:rPr>
        <w:t xml:space="preserve"> </w:t>
      </w:r>
      <w:proofErr w:type="spellStart"/>
      <w:r w:rsidR="007022B2">
        <w:rPr>
          <w:rFonts w:ascii="Tahoma" w:hAnsi="Tahoma" w:cs="Tahoma"/>
        </w:rPr>
        <w:t>đồng</w:t>
      </w:r>
      <w:proofErr w:type="spellEnd"/>
      <w:r w:rsidR="007022B2">
        <w:rPr>
          <w:rFonts w:ascii="Tahoma" w:hAnsi="Tahoma" w:cs="Tahoma"/>
        </w:rPr>
        <w:t xml:space="preserve"> </w:t>
      </w:r>
      <w:proofErr w:type="spellStart"/>
      <w:r w:rsidR="007022B2">
        <w:rPr>
          <w:rFonts w:ascii="Tahoma" w:hAnsi="Tahoma" w:cs="Tahoma"/>
        </w:rPr>
        <w:t>trực</w:t>
      </w:r>
      <w:proofErr w:type="spellEnd"/>
      <w:r w:rsidR="007022B2">
        <w:rPr>
          <w:rFonts w:ascii="Tahoma" w:hAnsi="Tahoma" w:cs="Tahoma"/>
        </w:rPr>
        <w:t xml:space="preserve"> </w:t>
      </w:r>
      <w:proofErr w:type="spellStart"/>
      <w:r w:rsidR="007022B2">
        <w:rPr>
          <w:rFonts w:ascii="Tahoma" w:hAnsi="Tahoma" w:cs="Tahoma"/>
        </w:rPr>
        <w:t>tuyến</w:t>
      </w:r>
      <w:proofErr w:type="spellEnd"/>
      <w:r w:rsidR="007022B2">
        <w:rPr>
          <w:rFonts w:ascii="Tahoma" w:hAnsi="Tahoma" w:cs="Tahoma"/>
        </w:rPr>
        <w:t xml:space="preserve">. </w:t>
      </w:r>
    </w:p>
    <w:p w14:paraId="555C10B3" w14:textId="77777777" w:rsidR="00151751" w:rsidRDefault="00151751" w:rsidP="00151751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khái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niệm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cơ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bản</w:t>
      </w:r>
      <w:proofErr w:type="spellEnd"/>
      <w:r w:rsidR="007B027C">
        <w:rPr>
          <w:rFonts w:ascii="Tahoma" w:hAnsi="Tahoma" w:cs="Tahoma"/>
        </w:rPr>
        <w:t xml:space="preserve">: </w:t>
      </w:r>
    </w:p>
    <w:p w14:paraId="47F987BB" w14:textId="6251A2D5" w:rsidR="005D739F" w:rsidRDefault="008E7D02" w:rsidP="002C774D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“</w:t>
      </w:r>
      <w:proofErr w:type="spellStart"/>
      <w:r w:rsidR="00EA1536">
        <w:rPr>
          <w:rFonts w:ascii="Tahoma" w:hAnsi="Tahoma" w:cs="Tahoma"/>
        </w:rPr>
        <w:t>Đào</w:t>
      </w:r>
      <w:proofErr w:type="spellEnd"/>
      <w:r w:rsidR="00EA1536">
        <w:rPr>
          <w:rFonts w:ascii="Tahoma" w:hAnsi="Tahoma" w:cs="Tahoma"/>
        </w:rPr>
        <w:t xml:space="preserve"> </w:t>
      </w:r>
      <w:proofErr w:type="spellStart"/>
      <w:r w:rsidR="00EA1536">
        <w:rPr>
          <w:rFonts w:ascii="Tahoma" w:hAnsi="Tahoma" w:cs="Tahoma"/>
        </w:rPr>
        <w:t>mỏ</w:t>
      </w:r>
      <w:proofErr w:type="spellEnd"/>
      <w:r w:rsidR="00756D67">
        <w:rPr>
          <w:rFonts w:ascii="Tahoma" w:hAnsi="Tahoma" w:cs="Tahoma"/>
        </w:rPr>
        <w:t>”</w:t>
      </w:r>
      <w:r w:rsidR="00EA1536">
        <w:rPr>
          <w:rFonts w:ascii="Tahoma" w:hAnsi="Tahoma" w:cs="Tahoma"/>
        </w:rPr>
        <w:t xml:space="preserve">: </w:t>
      </w:r>
      <w:r w:rsidR="00A964D6">
        <w:rPr>
          <w:rFonts w:ascii="Tahoma" w:hAnsi="Tahoma" w:cs="Tahoma"/>
        </w:rPr>
        <w:t xml:space="preserve">Do </w:t>
      </w:r>
      <w:proofErr w:type="spellStart"/>
      <w:r w:rsidR="00A964D6">
        <w:rPr>
          <w:rFonts w:ascii="Tahoma" w:hAnsi="Tahoma" w:cs="Tahoma"/>
        </w:rPr>
        <w:t>một</w:t>
      </w:r>
      <w:proofErr w:type="spellEnd"/>
      <w:r w:rsidR="00A964D6">
        <w:rPr>
          <w:rFonts w:ascii="Tahoma" w:hAnsi="Tahoma" w:cs="Tahoma"/>
        </w:rPr>
        <w:t xml:space="preserve"> </w:t>
      </w:r>
      <w:proofErr w:type="spellStart"/>
      <w:r w:rsidR="00A964D6">
        <w:rPr>
          <w:rFonts w:ascii="Tahoma" w:hAnsi="Tahoma" w:cs="Tahoma"/>
        </w:rPr>
        <w:t>hệ</w:t>
      </w:r>
      <w:proofErr w:type="spellEnd"/>
      <w:r w:rsidR="00A964D6">
        <w:rPr>
          <w:rFonts w:ascii="Tahoma" w:hAnsi="Tahoma" w:cs="Tahoma"/>
        </w:rPr>
        <w:t xml:space="preserve"> </w:t>
      </w:r>
      <w:proofErr w:type="spellStart"/>
      <w:r w:rsidR="00A964D6">
        <w:rPr>
          <w:rFonts w:ascii="Tahoma" w:hAnsi="Tahoma" w:cs="Tahoma"/>
        </w:rPr>
        <w:t>thống</w:t>
      </w:r>
      <w:proofErr w:type="spellEnd"/>
      <w:r w:rsidR="00A964D6">
        <w:rPr>
          <w:rFonts w:ascii="Tahoma" w:hAnsi="Tahoma" w:cs="Tahoma"/>
        </w:rPr>
        <w:t xml:space="preserve"> </w:t>
      </w:r>
      <w:proofErr w:type="spellStart"/>
      <w:r w:rsidR="00A964D6">
        <w:rPr>
          <w:rFonts w:ascii="Tahoma" w:hAnsi="Tahoma" w:cs="Tahoma"/>
        </w:rPr>
        <w:t>phân</w:t>
      </w:r>
      <w:proofErr w:type="spellEnd"/>
      <w:r w:rsidR="00A964D6">
        <w:rPr>
          <w:rFonts w:ascii="Tahoma" w:hAnsi="Tahoma" w:cs="Tahoma"/>
        </w:rPr>
        <w:t xml:space="preserve"> </w:t>
      </w:r>
      <w:proofErr w:type="spellStart"/>
      <w:r w:rsidR="00A964D6">
        <w:rPr>
          <w:rFonts w:ascii="Tahoma" w:hAnsi="Tahoma" w:cs="Tahoma"/>
        </w:rPr>
        <w:t>phối</w:t>
      </w:r>
      <w:proofErr w:type="spellEnd"/>
      <w:r w:rsidR="00A964D6">
        <w:rPr>
          <w:rFonts w:ascii="Tahoma" w:hAnsi="Tahoma" w:cs="Tahoma"/>
        </w:rPr>
        <w:t xml:space="preserve"> </w:t>
      </w:r>
      <w:proofErr w:type="spellStart"/>
      <w:r w:rsidR="00A964D6">
        <w:rPr>
          <w:rFonts w:ascii="Tahoma" w:hAnsi="Tahoma" w:cs="Tahoma"/>
        </w:rPr>
        <w:t>không</w:t>
      </w:r>
      <w:proofErr w:type="spellEnd"/>
      <w:r w:rsidR="00A964D6">
        <w:rPr>
          <w:rFonts w:ascii="Tahoma" w:hAnsi="Tahoma" w:cs="Tahoma"/>
        </w:rPr>
        <w:t xml:space="preserve"> </w:t>
      </w:r>
      <w:proofErr w:type="spellStart"/>
      <w:r w:rsidR="00A964D6">
        <w:rPr>
          <w:rFonts w:ascii="Tahoma" w:hAnsi="Tahoma" w:cs="Tahoma"/>
        </w:rPr>
        <w:t>có</w:t>
      </w:r>
      <w:proofErr w:type="spellEnd"/>
      <w:r w:rsidR="00A964D6">
        <w:rPr>
          <w:rFonts w:ascii="Tahoma" w:hAnsi="Tahoma" w:cs="Tahoma"/>
        </w:rPr>
        <w:t xml:space="preserve"> </w:t>
      </w:r>
      <w:proofErr w:type="spellStart"/>
      <w:r w:rsidR="00A964D6">
        <w:rPr>
          <w:rFonts w:ascii="Tahoma" w:hAnsi="Tahoma" w:cs="Tahoma"/>
        </w:rPr>
        <w:t>chủ</w:t>
      </w:r>
      <w:proofErr w:type="spellEnd"/>
      <w:r w:rsidR="00A964D6">
        <w:rPr>
          <w:rFonts w:ascii="Tahoma" w:hAnsi="Tahoma" w:cs="Tahoma"/>
        </w:rPr>
        <w:t xml:space="preserve"> </w:t>
      </w:r>
      <w:proofErr w:type="spellStart"/>
      <w:r w:rsidR="00A964D6">
        <w:rPr>
          <w:rFonts w:ascii="Tahoma" w:hAnsi="Tahoma" w:cs="Tahoma"/>
        </w:rPr>
        <w:t>sở</w:t>
      </w:r>
      <w:proofErr w:type="spellEnd"/>
      <w:r w:rsidR="00A964D6">
        <w:rPr>
          <w:rFonts w:ascii="Tahoma" w:hAnsi="Tahoma" w:cs="Tahoma"/>
        </w:rPr>
        <w:t xml:space="preserve"> </w:t>
      </w:r>
      <w:proofErr w:type="spellStart"/>
      <w:r w:rsidR="00A964D6">
        <w:rPr>
          <w:rFonts w:ascii="Tahoma" w:hAnsi="Tahoma" w:cs="Tahoma"/>
        </w:rPr>
        <w:t>hữu</w:t>
      </w:r>
      <w:proofErr w:type="spellEnd"/>
      <w:r w:rsidR="00A964D6">
        <w:rPr>
          <w:rFonts w:ascii="Tahoma" w:hAnsi="Tahoma" w:cs="Tahoma"/>
        </w:rPr>
        <w:t xml:space="preserve"> </w:t>
      </w:r>
      <w:proofErr w:type="spellStart"/>
      <w:r w:rsidR="00A964D6">
        <w:rPr>
          <w:rFonts w:ascii="Tahoma" w:hAnsi="Tahoma" w:cs="Tahoma"/>
        </w:rPr>
        <w:t>duy</w:t>
      </w:r>
      <w:proofErr w:type="spellEnd"/>
      <w:r w:rsidR="00A964D6">
        <w:rPr>
          <w:rFonts w:ascii="Tahoma" w:hAnsi="Tahoma" w:cs="Tahoma"/>
        </w:rPr>
        <w:t xml:space="preserve"> </w:t>
      </w:r>
      <w:proofErr w:type="spellStart"/>
      <w:r w:rsidR="00A964D6">
        <w:rPr>
          <w:rFonts w:ascii="Tahoma" w:hAnsi="Tahoma" w:cs="Tahoma"/>
        </w:rPr>
        <w:t>nhất</w:t>
      </w:r>
      <w:proofErr w:type="spellEnd"/>
      <w:r w:rsidR="00A964D6">
        <w:rPr>
          <w:rFonts w:ascii="Tahoma" w:hAnsi="Tahoma" w:cs="Tahoma"/>
        </w:rPr>
        <w:t xml:space="preserve">, </w:t>
      </w:r>
      <w:proofErr w:type="spellStart"/>
      <w:r w:rsidR="00A964D6">
        <w:rPr>
          <w:rFonts w:ascii="Tahoma" w:hAnsi="Tahoma" w:cs="Tahoma"/>
        </w:rPr>
        <w:t>các</w:t>
      </w:r>
      <w:proofErr w:type="spellEnd"/>
      <w:r w:rsidR="00A964D6">
        <w:rPr>
          <w:rFonts w:ascii="Tahoma" w:hAnsi="Tahoma" w:cs="Tahoma"/>
        </w:rPr>
        <w:t xml:space="preserve"> </w:t>
      </w:r>
      <w:proofErr w:type="spellStart"/>
      <w:r w:rsidR="00A964D6">
        <w:rPr>
          <w:rFonts w:ascii="Tahoma" w:hAnsi="Tahoma" w:cs="Tahoma"/>
        </w:rPr>
        <w:t>máy</w:t>
      </w:r>
      <w:proofErr w:type="spellEnd"/>
      <w:r w:rsidR="00A964D6">
        <w:rPr>
          <w:rFonts w:ascii="Tahoma" w:hAnsi="Tahoma" w:cs="Tahoma"/>
        </w:rPr>
        <w:t xml:space="preserve"> </w:t>
      </w:r>
      <w:proofErr w:type="spellStart"/>
      <w:r w:rsidR="00A964D6">
        <w:rPr>
          <w:rFonts w:ascii="Tahoma" w:hAnsi="Tahoma" w:cs="Tahoma"/>
        </w:rPr>
        <w:t>có</w:t>
      </w:r>
      <w:proofErr w:type="spellEnd"/>
      <w:r w:rsidR="00A964D6">
        <w:rPr>
          <w:rFonts w:ascii="Tahoma" w:hAnsi="Tahoma" w:cs="Tahoma"/>
        </w:rPr>
        <w:t xml:space="preserve"> </w:t>
      </w:r>
      <w:proofErr w:type="spellStart"/>
      <w:r w:rsidR="00A964D6">
        <w:rPr>
          <w:rFonts w:ascii="Tahoma" w:hAnsi="Tahoma" w:cs="Tahoma"/>
        </w:rPr>
        <w:t>thể</w:t>
      </w:r>
      <w:proofErr w:type="spellEnd"/>
      <w:r w:rsidR="00A964D6">
        <w:rPr>
          <w:rFonts w:ascii="Tahoma" w:hAnsi="Tahoma" w:cs="Tahoma"/>
        </w:rPr>
        <w:t xml:space="preserve"> </w:t>
      </w:r>
      <w:proofErr w:type="spellStart"/>
      <w:r w:rsidR="001C3FB0">
        <w:rPr>
          <w:rFonts w:ascii="Tahoma" w:hAnsi="Tahoma" w:cs="Tahoma"/>
        </w:rPr>
        <w:t>được</w:t>
      </w:r>
      <w:proofErr w:type="spellEnd"/>
      <w:r w:rsidR="001C3FB0">
        <w:rPr>
          <w:rFonts w:ascii="Tahoma" w:hAnsi="Tahoma" w:cs="Tahoma"/>
        </w:rPr>
        <w:t xml:space="preserve"> </w:t>
      </w:r>
      <w:proofErr w:type="spellStart"/>
      <w:r w:rsidR="001C3FB0">
        <w:rPr>
          <w:rFonts w:ascii="Tahoma" w:hAnsi="Tahoma" w:cs="Tahoma"/>
        </w:rPr>
        <w:t>tự</w:t>
      </w:r>
      <w:proofErr w:type="spellEnd"/>
      <w:r w:rsidR="001C3FB0">
        <w:rPr>
          <w:rFonts w:ascii="Tahoma" w:hAnsi="Tahoma" w:cs="Tahoma"/>
        </w:rPr>
        <w:t xml:space="preserve"> do </w:t>
      </w:r>
      <w:proofErr w:type="spellStart"/>
      <w:r w:rsidR="00412A7E">
        <w:rPr>
          <w:rFonts w:ascii="Tahoma" w:hAnsi="Tahoma" w:cs="Tahoma"/>
        </w:rPr>
        <w:t>tham</w:t>
      </w:r>
      <w:proofErr w:type="spellEnd"/>
      <w:r w:rsidR="00412A7E">
        <w:rPr>
          <w:rFonts w:ascii="Tahoma" w:hAnsi="Tahoma" w:cs="Tahoma"/>
        </w:rPr>
        <w:t xml:space="preserve"> </w:t>
      </w:r>
      <w:proofErr w:type="spellStart"/>
      <w:r w:rsidR="00412A7E">
        <w:rPr>
          <w:rFonts w:ascii="Tahoma" w:hAnsi="Tahoma" w:cs="Tahoma"/>
        </w:rPr>
        <w:t>gia</w:t>
      </w:r>
      <w:proofErr w:type="spellEnd"/>
      <w:r w:rsidR="00412A7E">
        <w:rPr>
          <w:rFonts w:ascii="Tahoma" w:hAnsi="Tahoma" w:cs="Tahoma"/>
        </w:rPr>
        <w:t xml:space="preserve"> </w:t>
      </w:r>
      <w:proofErr w:type="spellStart"/>
      <w:r w:rsidR="00412A7E">
        <w:rPr>
          <w:rFonts w:ascii="Tahoma" w:hAnsi="Tahoma" w:cs="Tahoma"/>
        </w:rPr>
        <w:t>các</w:t>
      </w:r>
      <w:proofErr w:type="spellEnd"/>
      <w:r w:rsidR="00412A7E">
        <w:rPr>
          <w:rFonts w:ascii="Tahoma" w:hAnsi="Tahoma" w:cs="Tahoma"/>
        </w:rPr>
        <w:t xml:space="preserve"> </w:t>
      </w:r>
      <w:proofErr w:type="spellStart"/>
      <w:r w:rsidR="00412A7E">
        <w:rPr>
          <w:rFonts w:ascii="Tahoma" w:hAnsi="Tahoma" w:cs="Tahoma"/>
        </w:rPr>
        <w:t>mạng</w:t>
      </w:r>
      <w:proofErr w:type="spellEnd"/>
      <w:r w:rsidR="00412A7E">
        <w:rPr>
          <w:rFonts w:ascii="Tahoma" w:hAnsi="Tahoma" w:cs="Tahoma"/>
        </w:rPr>
        <w:t xml:space="preserve"> Ethereum </w:t>
      </w:r>
      <w:proofErr w:type="spellStart"/>
      <w:r w:rsidR="00412A7E">
        <w:rPr>
          <w:rFonts w:ascii="Tahoma" w:hAnsi="Tahoma" w:cs="Tahoma"/>
        </w:rPr>
        <w:t>theo</w:t>
      </w:r>
      <w:proofErr w:type="spellEnd"/>
      <w:r w:rsidR="00412A7E">
        <w:rPr>
          <w:rFonts w:ascii="Tahoma" w:hAnsi="Tahoma" w:cs="Tahoma"/>
        </w:rPr>
        <w:t xml:space="preserve"> ý </w:t>
      </w:r>
      <w:proofErr w:type="spellStart"/>
      <w:r w:rsidR="00895516">
        <w:rPr>
          <w:rFonts w:ascii="Tahoma" w:hAnsi="Tahoma" w:cs="Tahoma"/>
        </w:rPr>
        <w:t>thích</w:t>
      </w:r>
      <w:proofErr w:type="spellEnd"/>
      <w:r w:rsidR="00895516">
        <w:rPr>
          <w:rFonts w:ascii="Tahoma" w:hAnsi="Tahoma" w:cs="Tahoma"/>
        </w:rPr>
        <w:t xml:space="preserve"> </w:t>
      </w:r>
      <w:proofErr w:type="spellStart"/>
      <w:r w:rsidR="00895516">
        <w:rPr>
          <w:rFonts w:ascii="Tahoma" w:hAnsi="Tahoma" w:cs="Tahoma"/>
        </w:rPr>
        <w:t>và</w:t>
      </w:r>
      <w:proofErr w:type="spellEnd"/>
      <w:r w:rsidR="00895516">
        <w:rPr>
          <w:rFonts w:ascii="Tahoma" w:hAnsi="Tahoma" w:cs="Tahoma"/>
        </w:rPr>
        <w:t xml:space="preserve"> </w:t>
      </w:r>
      <w:proofErr w:type="spellStart"/>
      <w:r w:rsidR="00895516">
        <w:rPr>
          <w:rFonts w:ascii="Tahoma" w:hAnsi="Tahoma" w:cs="Tahoma"/>
        </w:rPr>
        <w:t>xác</w:t>
      </w:r>
      <w:proofErr w:type="spellEnd"/>
      <w:r w:rsidR="00895516">
        <w:rPr>
          <w:rFonts w:ascii="Tahoma" w:hAnsi="Tahoma" w:cs="Tahoma"/>
        </w:rPr>
        <w:t xml:space="preserve"> </w:t>
      </w:r>
      <w:proofErr w:type="spellStart"/>
      <w:r w:rsidR="00895516">
        <w:rPr>
          <w:rFonts w:ascii="Tahoma" w:hAnsi="Tahoma" w:cs="Tahoma"/>
        </w:rPr>
        <w:t>nhận</w:t>
      </w:r>
      <w:proofErr w:type="spellEnd"/>
      <w:r w:rsidR="00895516">
        <w:rPr>
          <w:rFonts w:ascii="Tahoma" w:hAnsi="Tahoma" w:cs="Tahoma"/>
        </w:rPr>
        <w:t xml:space="preserve"> </w:t>
      </w:r>
      <w:proofErr w:type="spellStart"/>
      <w:r w:rsidR="00895516">
        <w:rPr>
          <w:rFonts w:ascii="Tahoma" w:hAnsi="Tahoma" w:cs="Tahoma"/>
        </w:rPr>
        <w:t>các</w:t>
      </w:r>
      <w:proofErr w:type="spellEnd"/>
      <w:r w:rsidR="00895516">
        <w:rPr>
          <w:rFonts w:ascii="Tahoma" w:hAnsi="Tahoma" w:cs="Tahoma"/>
        </w:rPr>
        <w:t xml:space="preserve"> </w:t>
      </w:r>
      <w:proofErr w:type="spellStart"/>
      <w:r w:rsidR="00895516">
        <w:rPr>
          <w:rFonts w:ascii="Tahoma" w:hAnsi="Tahoma" w:cs="Tahoma"/>
        </w:rPr>
        <w:t>giao</w:t>
      </w:r>
      <w:proofErr w:type="spellEnd"/>
      <w:r w:rsidR="00895516">
        <w:rPr>
          <w:rFonts w:ascii="Tahoma" w:hAnsi="Tahoma" w:cs="Tahoma"/>
        </w:rPr>
        <w:t xml:space="preserve"> </w:t>
      </w:r>
      <w:proofErr w:type="spellStart"/>
      <w:r w:rsidR="00895516">
        <w:rPr>
          <w:rFonts w:ascii="Tahoma" w:hAnsi="Tahoma" w:cs="Tahoma"/>
        </w:rPr>
        <w:t>dịch</w:t>
      </w:r>
      <w:proofErr w:type="spellEnd"/>
      <w:r w:rsidR="00895516">
        <w:rPr>
          <w:rFonts w:ascii="Tahoma" w:hAnsi="Tahoma" w:cs="Tahoma"/>
        </w:rPr>
        <w:t xml:space="preserve"> </w:t>
      </w:r>
      <w:proofErr w:type="spellStart"/>
      <w:r w:rsidR="00895516">
        <w:rPr>
          <w:rFonts w:ascii="Tahoma" w:hAnsi="Tahoma" w:cs="Tahoma"/>
        </w:rPr>
        <w:t>trong</w:t>
      </w:r>
      <w:proofErr w:type="spellEnd"/>
      <w:r w:rsidR="00895516">
        <w:rPr>
          <w:rFonts w:ascii="Tahoma" w:hAnsi="Tahoma" w:cs="Tahoma"/>
        </w:rPr>
        <w:t xml:space="preserve"> </w:t>
      </w:r>
      <w:proofErr w:type="spellStart"/>
      <w:r w:rsidR="00895516">
        <w:rPr>
          <w:rFonts w:ascii="Tahoma" w:hAnsi="Tahoma" w:cs="Tahoma"/>
        </w:rPr>
        <w:t>mạng</w:t>
      </w:r>
      <w:proofErr w:type="spellEnd"/>
      <w:r w:rsidR="005D4368">
        <w:rPr>
          <w:rFonts w:ascii="Tahoma" w:hAnsi="Tahoma" w:cs="Tahoma"/>
        </w:rPr>
        <w:t xml:space="preserve">. </w:t>
      </w:r>
      <w:proofErr w:type="spellStart"/>
      <w:r w:rsidR="005D4368">
        <w:rPr>
          <w:rFonts w:ascii="Tahoma" w:hAnsi="Tahoma" w:cs="Tahoma"/>
        </w:rPr>
        <w:t>Quá</w:t>
      </w:r>
      <w:proofErr w:type="spellEnd"/>
      <w:r w:rsidR="005D4368">
        <w:rPr>
          <w:rFonts w:ascii="Tahoma" w:hAnsi="Tahoma" w:cs="Tahoma"/>
        </w:rPr>
        <w:t xml:space="preserve"> </w:t>
      </w:r>
      <w:proofErr w:type="spellStart"/>
      <w:r w:rsidR="005D4368">
        <w:rPr>
          <w:rFonts w:ascii="Tahoma" w:hAnsi="Tahoma" w:cs="Tahoma"/>
        </w:rPr>
        <w:t>trình</w:t>
      </w:r>
      <w:proofErr w:type="spellEnd"/>
      <w:r w:rsidR="005D4368">
        <w:rPr>
          <w:rFonts w:ascii="Tahoma" w:hAnsi="Tahoma" w:cs="Tahoma"/>
        </w:rPr>
        <w:t xml:space="preserve"> </w:t>
      </w:r>
      <w:proofErr w:type="spellStart"/>
      <w:r w:rsidR="005D4368">
        <w:rPr>
          <w:rFonts w:ascii="Tahoma" w:hAnsi="Tahoma" w:cs="Tahoma"/>
        </w:rPr>
        <w:t>này</w:t>
      </w:r>
      <w:proofErr w:type="spellEnd"/>
      <w:r w:rsidR="005D4368">
        <w:rPr>
          <w:rFonts w:ascii="Tahoma" w:hAnsi="Tahoma" w:cs="Tahoma"/>
        </w:rPr>
        <w:t xml:space="preserve"> </w:t>
      </w:r>
      <w:proofErr w:type="spellStart"/>
      <w:r w:rsidR="005D4368">
        <w:rPr>
          <w:rFonts w:ascii="Tahoma" w:hAnsi="Tahoma" w:cs="Tahoma"/>
        </w:rPr>
        <w:t>gọi</w:t>
      </w:r>
      <w:proofErr w:type="spellEnd"/>
      <w:r w:rsidR="005D4368">
        <w:rPr>
          <w:rFonts w:ascii="Tahoma" w:hAnsi="Tahoma" w:cs="Tahoma"/>
        </w:rPr>
        <w:t xml:space="preserve"> </w:t>
      </w:r>
      <w:proofErr w:type="spellStart"/>
      <w:r w:rsidR="005D4368">
        <w:rPr>
          <w:rFonts w:ascii="Tahoma" w:hAnsi="Tahoma" w:cs="Tahoma"/>
        </w:rPr>
        <w:t>là</w:t>
      </w:r>
      <w:proofErr w:type="spellEnd"/>
      <w:r w:rsidR="005D4368">
        <w:rPr>
          <w:rFonts w:ascii="Tahoma" w:hAnsi="Tahoma" w:cs="Tahoma"/>
        </w:rPr>
        <w:t xml:space="preserve"> </w:t>
      </w:r>
      <w:proofErr w:type="spellStart"/>
      <w:r w:rsidR="005D4368">
        <w:rPr>
          <w:rFonts w:ascii="Tahoma" w:hAnsi="Tahoma" w:cs="Tahoma"/>
        </w:rPr>
        <w:t>đào</w:t>
      </w:r>
      <w:proofErr w:type="spellEnd"/>
      <w:r w:rsidR="005D4368">
        <w:rPr>
          <w:rFonts w:ascii="Tahoma" w:hAnsi="Tahoma" w:cs="Tahoma"/>
        </w:rPr>
        <w:t xml:space="preserve"> </w:t>
      </w:r>
      <w:proofErr w:type="spellStart"/>
      <w:r w:rsidR="005D4368">
        <w:rPr>
          <w:rFonts w:ascii="Tahoma" w:hAnsi="Tahoma" w:cs="Tahoma"/>
        </w:rPr>
        <w:t>mỏ</w:t>
      </w:r>
      <w:proofErr w:type="spellEnd"/>
      <w:r w:rsidR="004E7BCE">
        <w:rPr>
          <w:rFonts w:ascii="Tahoma" w:hAnsi="Tahoma" w:cs="Tahoma"/>
        </w:rPr>
        <w:t xml:space="preserve">, </w:t>
      </w:r>
      <w:r w:rsidR="0098700A">
        <w:rPr>
          <w:rFonts w:ascii="Tahoma" w:hAnsi="Tahoma" w:cs="Tahoma"/>
        </w:rPr>
        <w:t xml:space="preserve">do </w:t>
      </w:r>
      <w:proofErr w:type="spellStart"/>
      <w:r w:rsidR="0098700A">
        <w:rPr>
          <w:rFonts w:ascii="Tahoma" w:hAnsi="Tahoma" w:cs="Tahoma"/>
        </w:rPr>
        <w:t>quá</w:t>
      </w:r>
      <w:proofErr w:type="spellEnd"/>
      <w:r w:rsidR="0098700A">
        <w:rPr>
          <w:rFonts w:ascii="Tahoma" w:hAnsi="Tahoma" w:cs="Tahoma"/>
        </w:rPr>
        <w:t xml:space="preserve"> </w:t>
      </w:r>
      <w:proofErr w:type="spellStart"/>
      <w:r w:rsidR="0098700A">
        <w:rPr>
          <w:rFonts w:ascii="Tahoma" w:hAnsi="Tahoma" w:cs="Tahoma"/>
        </w:rPr>
        <w:t>trình</w:t>
      </w:r>
      <w:proofErr w:type="spellEnd"/>
      <w:r w:rsidR="0098700A">
        <w:rPr>
          <w:rFonts w:ascii="Tahoma" w:hAnsi="Tahoma" w:cs="Tahoma"/>
        </w:rPr>
        <w:t xml:space="preserve"> </w:t>
      </w:r>
      <w:proofErr w:type="spellStart"/>
      <w:r w:rsidR="0098700A">
        <w:rPr>
          <w:rFonts w:ascii="Tahoma" w:hAnsi="Tahoma" w:cs="Tahoma"/>
        </w:rPr>
        <w:t>này</w:t>
      </w:r>
      <w:proofErr w:type="spellEnd"/>
      <w:r w:rsidR="0098700A">
        <w:rPr>
          <w:rFonts w:ascii="Tahoma" w:hAnsi="Tahoma" w:cs="Tahoma"/>
        </w:rPr>
        <w:t xml:space="preserve"> </w:t>
      </w:r>
      <w:proofErr w:type="spellStart"/>
      <w:r w:rsidR="0098700A">
        <w:rPr>
          <w:rFonts w:ascii="Tahoma" w:hAnsi="Tahoma" w:cs="Tahoma"/>
        </w:rPr>
        <w:t>tiêu</w:t>
      </w:r>
      <w:proofErr w:type="spellEnd"/>
      <w:r w:rsidR="0098700A">
        <w:rPr>
          <w:rFonts w:ascii="Tahoma" w:hAnsi="Tahoma" w:cs="Tahoma"/>
        </w:rPr>
        <w:t xml:space="preserve"> </w:t>
      </w:r>
      <w:proofErr w:type="spellStart"/>
      <w:r w:rsidR="0098700A">
        <w:rPr>
          <w:rFonts w:ascii="Tahoma" w:hAnsi="Tahoma" w:cs="Tahoma"/>
        </w:rPr>
        <w:t>thụ</w:t>
      </w:r>
      <w:proofErr w:type="spellEnd"/>
      <w:r w:rsidR="0098700A">
        <w:rPr>
          <w:rFonts w:ascii="Tahoma" w:hAnsi="Tahoma" w:cs="Tahoma"/>
        </w:rPr>
        <w:t xml:space="preserve"> </w:t>
      </w:r>
      <w:proofErr w:type="spellStart"/>
      <w:r w:rsidR="00AB14CD">
        <w:rPr>
          <w:rFonts w:ascii="Tahoma" w:hAnsi="Tahoma" w:cs="Tahoma"/>
        </w:rPr>
        <w:t>điện</w:t>
      </w:r>
      <w:proofErr w:type="spellEnd"/>
      <w:r w:rsidR="00AB14CD">
        <w:rPr>
          <w:rFonts w:ascii="Tahoma" w:hAnsi="Tahoma" w:cs="Tahoma"/>
        </w:rPr>
        <w:t xml:space="preserve"> </w:t>
      </w:r>
      <w:proofErr w:type="spellStart"/>
      <w:r w:rsidR="00AB14CD">
        <w:rPr>
          <w:rFonts w:ascii="Tahoma" w:hAnsi="Tahoma" w:cs="Tahoma"/>
        </w:rPr>
        <w:t>năng</w:t>
      </w:r>
      <w:proofErr w:type="spellEnd"/>
      <w:r w:rsidR="00AB14CD">
        <w:rPr>
          <w:rFonts w:ascii="Tahoma" w:hAnsi="Tahoma" w:cs="Tahoma"/>
        </w:rPr>
        <w:t xml:space="preserve"> </w:t>
      </w:r>
      <w:proofErr w:type="spellStart"/>
      <w:r w:rsidR="00AB14CD">
        <w:rPr>
          <w:rFonts w:ascii="Tahoma" w:hAnsi="Tahoma" w:cs="Tahoma"/>
        </w:rPr>
        <w:t>đó</w:t>
      </w:r>
      <w:proofErr w:type="spellEnd"/>
      <w:r w:rsidR="00AB14CD">
        <w:rPr>
          <w:rFonts w:ascii="Tahoma" w:hAnsi="Tahoma" w:cs="Tahoma"/>
        </w:rPr>
        <w:t xml:space="preserve"> </w:t>
      </w:r>
      <w:proofErr w:type="spellStart"/>
      <w:r w:rsidR="00AB14CD">
        <w:rPr>
          <w:rFonts w:ascii="Tahoma" w:hAnsi="Tahoma" w:cs="Tahoma"/>
        </w:rPr>
        <w:t>là</w:t>
      </w:r>
      <w:proofErr w:type="spellEnd"/>
      <w:r w:rsidR="00AB14CD">
        <w:rPr>
          <w:rFonts w:ascii="Tahoma" w:hAnsi="Tahoma" w:cs="Tahoma"/>
        </w:rPr>
        <w:t xml:space="preserve"> </w:t>
      </w:r>
      <w:proofErr w:type="spellStart"/>
      <w:r w:rsidR="00AB14CD">
        <w:rPr>
          <w:rFonts w:ascii="Tahoma" w:hAnsi="Tahoma" w:cs="Tahoma"/>
        </w:rPr>
        <w:t>phí</w:t>
      </w:r>
      <w:proofErr w:type="spellEnd"/>
      <w:r w:rsidR="00AB14CD">
        <w:rPr>
          <w:rFonts w:ascii="Tahoma" w:hAnsi="Tahoma" w:cs="Tahoma"/>
        </w:rPr>
        <w:t xml:space="preserve"> </w:t>
      </w:r>
      <w:proofErr w:type="spellStart"/>
      <w:r w:rsidR="00AB14CD">
        <w:rPr>
          <w:rFonts w:ascii="Tahoma" w:hAnsi="Tahoma" w:cs="Tahoma"/>
        </w:rPr>
        <w:t>tiền</w:t>
      </w:r>
      <w:proofErr w:type="spellEnd"/>
      <w:r w:rsidR="00AB14CD">
        <w:rPr>
          <w:rFonts w:ascii="Tahoma" w:hAnsi="Tahoma" w:cs="Tahoma"/>
        </w:rPr>
        <w:t xml:space="preserve"> </w:t>
      </w:r>
      <w:proofErr w:type="spellStart"/>
      <w:r w:rsidR="00AB14CD">
        <w:rPr>
          <w:rFonts w:ascii="Tahoma" w:hAnsi="Tahoma" w:cs="Tahoma"/>
        </w:rPr>
        <w:t>bạc</w:t>
      </w:r>
      <w:proofErr w:type="spellEnd"/>
      <w:r w:rsidR="00F329D8">
        <w:rPr>
          <w:rFonts w:ascii="Tahoma" w:hAnsi="Tahoma" w:cs="Tahoma"/>
        </w:rPr>
        <w:t xml:space="preserve">, </w:t>
      </w:r>
      <w:proofErr w:type="spellStart"/>
      <w:r w:rsidR="00F329D8">
        <w:rPr>
          <w:rFonts w:ascii="Tahoma" w:hAnsi="Tahoma" w:cs="Tahoma"/>
        </w:rPr>
        <w:t>và</w:t>
      </w:r>
      <w:proofErr w:type="spellEnd"/>
      <w:r w:rsidR="00F329D8">
        <w:rPr>
          <w:rFonts w:ascii="Tahoma" w:hAnsi="Tahoma" w:cs="Tahoma"/>
        </w:rPr>
        <w:t xml:space="preserve"> </w:t>
      </w:r>
      <w:proofErr w:type="spellStart"/>
      <w:r w:rsidR="00F329D8">
        <w:rPr>
          <w:rFonts w:ascii="Tahoma" w:hAnsi="Tahoma" w:cs="Tahoma"/>
        </w:rPr>
        <w:t>vì</w:t>
      </w:r>
      <w:proofErr w:type="spellEnd"/>
      <w:r w:rsidR="00F329D8">
        <w:rPr>
          <w:rFonts w:ascii="Tahoma" w:hAnsi="Tahoma" w:cs="Tahoma"/>
        </w:rPr>
        <w:t xml:space="preserve"> </w:t>
      </w:r>
      <w:proofErr w:type="spellStart"/>
      <w:r w:rsidR="00F329D8">
        <w:rPr>
          <w:rFonts w:ascii="Tahoma" w:hAnsi="Tahoma" w:cs="Tahoma"/>
        </w:rPr>
        <w:t>vậy</w:t>
      </w:r>
      <w:proofErr w:type="spellEnd"/>
      <w:r w:rsidR="00F329D8">
        <w:rPr>
          <w:rFonts w:ascii="Tahoma" w:hAnsi="Tahoma" w:cs="Tahoma"/>
        </w:rPr>
        <w:t xml:space="preserve"> </w:t>
      </w:r>
      <w:proofErr w:type="spellStart"/>
      <w:r w:rsidR="00F329D8">
        <w:rPr>
          <w:rFonts w:ascii="Tahoma" w:hAnsi="Tahoma" w:cs="Tahoma"/>
        </w:rPr>
        <w:t>thợ</w:t>
      </w:r>
      <w:proofErr w:type="spellEnd"/>
      <w:r w:rsidR="00F329D8">
        <w:rPr>
          <w:rFonts w:ascii="Tahoma" w:hAnsi="Tahoma" w:cs="Tahoma"/>
        </w:rPr>
        <w:t xml:space="preserve"> </w:t>
      </w:r>
      <w:proofErr w:type="spellStart"/>
      <w:r w:rsidR="00F329D8">
        <w:rPr>
          <w:rFonts w:ascii="Tahoma" w:hAnsi="Tahoma" w:cs="Tahoma"/>
        </w:rPr>
        <w:t>mỏ</w:t>
      </w:r>
      <w:proofErr w:type="spellEnd"/>
      <w:r w:rsidR="00304607">
        <w:rPr>
          <w:rFonts w:ascii="Tahoma" w:hAnsi="Tahoma" w:cs="Tahoma"/>
        </w:rPr>
        <w:t xml:space="preserve"> </w:t>
      </w:r>
      <w:proofErr w:type="spellStart"/>
      <w:r w:rsidR="00304607">
        <w:rPr>
          <w:rFonts w:ascii="Tahoma" w:hAnsi="Tahoma" w:cs="Tahoma"/>
        </w:rPr>
        <w:t>được</w:t>
      </w:r>
      <w:proofErr w:type="spellEnd"/>
      <w:r w:rsidR="00304607">
        <w:rPr>
          <w:rFonts w:ascii="Tahoma" w:hAnsi="Tahoma" w:cs="Tahoma"/>
        </w:rPr>
        <w:t xml:space="preserve"> </w:t>
      </w:r>
      <w:proofErr w:type="spellStart"/>
      <w:r w:rsidR="00304607">
        <w:rPr>
          <w:rFonts w:ascii="Tahoma" w:hAnsi="Tahoma" w:cs="Tahoma"/>
        </w:rPr>
        <w:t>trả</w:t>
      </w:r>
      <w:proofErr w:type="spellEnd"/>
      <w:r w:rsidR="00304607">
        <w:rPr>
          <w:rFonts w:ascii="Tahoma" w:hAnsi="Tahoma" w:cs="Tahoma"/>
        </w:rPr>
        <w:t xml:space="preserve"> </w:t>
      </w:r>
      <w:proofErr w:type="spellStart"/>
      <w:r w:rsidR="00304607">
        <w:rPr>
          <w:rFonts w:ascii="Tahoma" w:hAnsi="Tahoma" w:cs="Tahoma"/>
        </w:rPr>
        <w:t>một</w:t>
      </w:r>
      <w:proofErr w:type="spellEnd"/>
      <w:r w:rsidR="00304607">
        <w:rPr>
          <w:rFonts w:ascii="Tahoma" w:hAnsi="Tahoma" w:cs="Tahoma"/>
        </w:rPr>
        <w:t xml:space="preserve"> </w:t>
      </w:r>
      <w:proofErr w:type="spellStart"/>
      <w:r w:rsidR="00304607">
        <w:rPr>
          <w:rFonts w:ascii="Tahoma" w:hAnsi="Tahoma" w:cs="Tahoma"/>
        </w:rPr>
        <w:t>phần</w:t>
      </w:r>
      <w:proofErr w:type="spellEnd"/>
      <w:r w:rsidR="00304607">
        <w:rPr>
          <w:rFonts w:ascii="Tahoma" w:hAnsi="Tahoma" w:cs="Tahoma"/>
        </w:rPr>
        <w:t xml:space="preserve"> </w:t>
      </w:r>
      <w:proofErr w:type="spellStart"/>
      <w:r w:rsidR="00304607">
        <w:rPr>
          <w:rFonts w:ascii="Tahoma" w:hAnsi="Tahoma" w:cs="Tahoma"/>
        </w:rPr>
        <w:t>thưởng</w:t>
      </w:r>
      <w:proofErr w:type="spellEnd"/>
      <w:r w:rsidR="00304607">
        <w:rPr>
          <w:rFonts w:ascii="Tahoma" w:hAnsi="Tahoma" w:cs="Tahoma"/>
        </w:rPr>
        <w:t xml:space="preserve"> </w:t>
      </w:r>
      <w:proofErr w:type="spellStart"/>
      <w:r w:rsidR="004E56B9">
        <w:rPr>
          <w:rFonts w:ascii="Tahoma" w:hAnsi="Tahoma" w:cs="Tahoma"/>
        </w:rPr>
        <w:t>cho</w:t>
      </w:r>
      <w:proofErr w:type="spellEnd"/>
      <w:r w:rsidR="004E56B9">
        <w:rPr>
          <w:rFonts w:ascii="Tahoma" w:hAnsi="Tahoma" w:cs="Tahoma"/>
        </w:rPr>
        <w:t xml:space="preserve"> </w:t>
      </w:r>
      <w:proofErr w:type="spellStart"/>
      <w:r w:rsidR="004E56B9">
        <w:rPr>
          <w:rFonts w:ascii="Tahoma" w:hAnsi="Tahoma" w:cs="Tahoma"/>
        </w:rPr>
        <w:t>mỗi</w:t>
      </w:r>
      <w:proofErr w:type="spellEnd"/>
      <w:r w:rsidR="004E56B9">
        <w:rPr>
          <w:rFonts w:ascii="Tahoma" w:hAnsi="Tahoma" w:cs="Tahoma"/>
        </w:rPr>
        <w:t xml:space="preserve"> </w:t>
      </w:r>
      <w:proofErr w:type="spellStart"/>
      <w:r w:rsidR="004E56B9">
        <w:rPr>
          <w:rFonts w:ascii="Tahoma" w:hAnsi="Tahoma" w:cs="Tahoma"/>
        </w:rPr>
        <w:t>khối</w:t>
      </w:r>
      <w:proofErr w:type="spellEnd"/>
      <w:r w:rsidR="004E56B9">
        <w:rPr>
          <w:rFonts w:ascii="Tahoma" w:hAnsi="Tahoma" w:cs="Tahoma"/>
        </w:rPr>
        <w:t xml:space="preserve"> </w:t>
      </w:r>
      <w:proofErr w:type="spellStart"/>
      <w:r w:rsidR="004E56B9">
        <w:rPr>
          <w:rFonts w:ascii="Tahoma" w:hAnsi="Tahoma" w:cs="Tahoma"/>
        </w:rPr>
        <w:t>họ</w:t>
      </w:r>
      <w:proofErr w:type="spellEnd"/>
      <w:r w:rsidR="004E56B9">
        <w:rPr>
          <w:rFonts w:ascii="Tahoma" w:hAnsi="Tahoma" w:cs="Tahoma"/>
        </w:rPr>
        <w:t xml:space="preserve"> </w:t>
      </w:r>
      <w:proofErr w:type="spellStart"/>
      <w:r w:rsidR="004E56B9">
        <w:rPr>
          <w:rFonts w:ascii="Tahoma" w:hAnsi="Tahoma" w:cs="Tahoma"/>
        </w:rPr>
        <w:t>khai</w:t>
      </w:r>
      <w:proofErr w:type="spellEnd"/>
      <w:r w:rsidR="004E56B9">
        <w:rPr>
          <w:rFonts w:ascii="Tahoma" w:hAnsi="Tahoma" w:cs="Tahoma"/>
        </w:rPr>
        <w:t xml:space="preserve"> </w:t>
      </w:r>
      <w:proofErr w:type="spellStart"/>
      <w:r w:rsidR="004E56B9">
        <w:rPr>
          <w:rFonts w:ascii="Tahoma" w:hAnsi="Tahoma" w:cs="Tahoma"/>
        </w:rPr>
        <w:t>thác</w:t>
      </w:r>
      <w:proofErr w:type="spellEnd"/>
      <w:r w:rsidR="002A28D3">
        <w:rPr>
          <w:rFonts w:ascii="Tahoma" w:hAnsi="Tahoma" w:cs="Tahoma"/>
        </w:rPr>
        <w:t xml:space="preserve">( </w:t>
      </w:r>
      <w:proofErr w:type="spellStart"/>
      <w:r w:rsidR="002A28D3">
        <w:rPr>
          <w:rFonts w:ascii="Tahoma" w:hAnsi="Tahoma" w:cs="Tahoma"/>
        </w:rPr>
        <w:t>trả</w:t>
      </w:r>
      <w:proofErr w:type="spellEnd"/>
      <w:r w:rsidR="002A28D3">
        <w:rPr>
          <w:rFonts w:ascii="Tahoma" w:hAnsi="Tahoma" w:cs="Tahoma"/>
        </w:rPr>
        <w:t xml:space="preserve"> </w:t>
      </w:r>
      <w:proofErr w:type="spellStart"/>
      <w:r w:rsidR="002A28D3">
        <w:rPr>
          <w:rFonts w:ascii="Tahoma" w:hAnsi="Tahoma" w:cs="Tahoma"/>
        </w:rPr>
        <w:t>bằng</w:t>
      </w:r>
      <w:proofErr w:type="spellEnd"/>
      <w:r w:rsidR="002A28D3">
        <w:rPr>
          <w:rFonts w:ascii="Tahoma" w:hAnsi="Tahoma" w:cs="Tahoma"/>
        </w:rPr>
        <w:t xml:space="preserve"> ether).</w:t>
      </w:r>
    </w:p>
    <w:p w14:paraId="4AD8EF91" w14:textId="77777777" w:rsidR="000461DC" w:rsidRPr="002C774D" w:rsidRDefault="000461DC" w:rsidP="000461DC">
      <w:pPr>
        <w:pStyle w:val="ListParagraph"/>
        <w:rPr>
          <w:rFonts w:ascii="Tahoma" w:hAnsi="Tahoma" w:cs="Tahoma"/>
        </w:rPr>
      </w:pPr>
    </w:p>
    <w:p w14:paraId="7F6B7752" w14:textId="77777777" w:rsidR="005D739F" w:rsidRDefault="002A28D3" w:rsidP="00D5720B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 w:rsidRPr="002C774D">
        <w:rPr>
          <w:rFonts w:ascii="Tahoma" w:hAnsi="Tahoma" w:cs="Tahoma"/>
        </w:rPr>
        <w:t xml:space="preserve"> </w:t>
      </w:r>
      <w:r w:rsidR="00F0198B" w:rsidRPr="002C774D">
        <w:rPr>
          <w:rFonts w:ascii="Tahoma" w:hAnsi="Tahoma" w:cs="Tahoma"/>
        </w:rPr>
        <w:t xml:space="preserve">Ether: </w:t>
      </w:r>
      <w:proofErr w:type="spellStart"/>
      <w:r w:rsidR="00F0198B" w:rsidRPr="002C774D">
        <w:rPr>
          <w:rFonts w:ascii="Tahoma" w:hAnsi="Tahoma" w:cs="Tahoma"/>
        </w:rPr>
        <w:t>Tiền</w:t>
      </w:r>
      <w:proofErr w:type="spellEnd"/>
      <w:r w:rsidR="00F0198B" w:rsidRPr="002C774D">
        <w:rPr>
          <w:rFonts w:ascii="Tahoma" w:hAnsi="Tahoma" w:cs="Tahoma"/>
        </w:rPr>
        <w:t xml:space="preserve"> </w:t>
      </w:r>
      <w:proofErr w:type="spellStart"/>
      <w:r w:rsidR="00F0198B" w:rsidRPr="002C774D">
        <w:rPr>
          <w:rFonts w:ascii="Tahoma" w:hAnsi="Tahoma" w:cs="Tahoma"/>
        </w:rPr>
        <w:t>mã</w:t>
      </w:r>
      <w:proofErr w:type="spellEnd"/>
      <w:r w:rsidR="00F0198B" w:rsidRPr="002C774D">
        <w:rPr>
          <w:rFonts w:ascii="Tahoma" w:hAnsi="Tahoma" w:cs="Tahoma"/>
        </w:rPr>
        <w:t xml:space="preserve"> </w:t>
      </w:r>
      <w:proofErr w:type="spellStart"/>
      <w:r w:rsidR="00F0198B" w:rsidRPr="002C774D">
        <w:rPr>
          <w:rFonts w:ascii="Tahoma" w:hAnsi="Tahoma" w:cs="Tahoma"/>
        </w:rPr>
        <w:t>hóa</w:t>
      </w:r>
      <w:proofErr w:type="spellEnd"/>
      <w:r w:rsidR="00F0198B" w:rsidRPr="002C774D">
        <w:rPr>
          <w:rFonts w:ascii="Tahoma" w:hAnsi="Tahoma" w:cs="Tahoma"/>
        </w:rPr>
        <w:t xml:space="preserve"> </w:t>
      </w:r>
      <w:proofErr w:type="spellStart"/>
      <w:r w:rsidR="004A0800" w:rsidRPr="002C774D">
        <w:rPr>
          <w:rFonts w:ascii="Tahoma" w:hAnsi="Tahoma" w:cs="Tahoma"/>
        </w:rPr>
        <w:t>được</w:t>
      </w:r>
      <w:proofErr w:type="spellEnd"/>
      <w:r w:rsidR="004A0800" w:rsidRPr="002C774D">
        <w:rPr>
          <w:rFonts w:ascii="Tahoma" w:hAnsi="Tahoma" w:cs="Tahoma"/>
        </w:rPr>
        <w:t xml:space="preserve"> </w:t>
      </w:r>
      <w:proofErr w:type="spellStart"/>
      <w:r w:rsidR="004A0800" w:rsidRPr="002C774D">
        <w:rPr>
          <w:rFonts w:ascii="Tahoma" w:hAnsi="Tahoma" w:cs="Tahoma"/>
        </w:rPr>
        <w:t>giao</w:t>
      </w:r>
      <w:proofErr w:type="spellEnd"/>
      <w:r w:rsidR="004A0800" w:rsidRPr="002C774D">
        <w:rPr>
          <w:rFonts w:ascii="Tahoma" w:hAnsi="Tahoma" w:cs="Tahoma"/>
        </w:rPr>
        <w:t xml:space="preserve"> </w:t>
      </w:r>
      <w:proofErr w:type="spellStart"/>
      <w:r w:rsidR="004A0800" w:rsidRPr="002C774D">
        <w:rPr>
          <w:rFonts w:ascii="Tahoma" w:hAnsi="Tahoma" w:cs="Tahoma"/>
        </w:rPr>
        <w:t>dịch</w:t>
      </w:r>
      <w:proofErr w:type="spellEnd"/>
      <w:r w:rsidR="004A0800" w:rsidRPr="002C774D">
        <w:rPr>
          <w:rFonts w:ascii="Tahoma" w:hAnsi="Tahoma" w:cs="Tahoma"/>
        </w:rPr>
        <w:t xml:space="preserve"> </w:t>
      </w:r>
      <w:proofErr w:type="spellStart"/>
      <w:r w:rsidR="004A0800" w:rsidRPr="002C774D">
        <w:rPr>
          <w:rFonts w:ascii="Tahoma" w:hAnsi="Tahoma" w:cs="Tahoma"/>
        </w:rPr>
        <w:t>trong</w:t>
      </w:r>
      <w:proofErr w:type="spellEnd"/>
      <w:r w:rsidR="004A0800" w:rsidRPr="002C774D">
        <w:rPr>
          <w:rFonts w:ascii="Tahoma" w:hAnsi="Tahoma" w:cs="Tahoma"/>
        </w:rPr>
        <w:t xml:space="preserve"> </w:t>
      </w:r>
      <w:proofErr w:type="spellStart"/>
      <w:r w:rsidR="004A0800" w:rsidRPr="002C774D">
        <w:rPr>
          <w:rFonts w:ascii="Tahoma" w:hAnsi="Tahoma" w:cs="Tahoma"/>
        </w:rPr>
        <w:t>mạng</w:t>
      </w:r>
      <w:proofErr w:type="spellEnd"/>
      <w:r w:rsidR="004A0800" w:rsidRPr="002C774D">
        <w:rPr>
          <w:rFonts w:ascii="Tahoma" w:hAnsi="Tahoma" w:cs="Tahoma"/>
        </w:rPr>
        <w:t xml:space="preserve"> </w:t>
      </w:r>
      <w:proofErr w:type="spellStart"/>
      <w:r w:rsidR="004A0800" w:rsidRPr="002C774D">
        <w:rPr>
          <w:rFonts w:ascii="Tahoma" w:hAnsi="Tahoma" w:cs="Tahoma"/>
        </w:rPr>
        <w:t>lưới</w:t>
      </w:r>
      <w:proofErr w:type="spellEnd"/>
      <w:r w:rsidR="004A0800" w:rsidRPr="002C774D">
        <w:rPr>
          <w:rFonts w:ascii="Tahoma" w:hAnsi="Tahoma" w:cs="Tahoma"/>
        </w:rPr>
        <w:t xml:space="preserve"> Ethereum</w:t>
      </w:r>
      <w:r w:rsidR="00263281" w:rsidRPr="002C774D">
        <w:rPr>
          <w:rFonts w:ascii="Tahoma" w:hAnsi="Tahoma" w:cs="Tahoma"/>
        </w:rPr>
        <w:t xml:space="preserve"> </w:t>
      </w:r>
      <w:proofErr w:type="spellStart"/>
      <w:r w:rsidR="00263281" w:rsidRPr="002C774D">
        <w:rPr>
          <w:rFonts w:ascii="Tahoma" w:hAnsi="Tahoma" w:cs="Tahoma"/>
        </w:rPr>
        <w:t>được</w:t>
      </w:r>
      <w:proofErr w:type="spellEnd"/>
      <w:r w:rsidR="00263281" w:rsidRPr="002C774D">
        <w:rPr>
          <w:rFonts w:ascii="Tahoma" w:hAnsi="Tahoma" w:cs="Tahoma"/>
        </w:rPr>
        <w:t xml:space="preserve"> </w:t>
      </w:r>
      <w:proofErr w:type="spellStart"/>
      <w:r w:rsidR="00263281" w:rsidRPr="002C774D">
        <w:rPr>
          <w:rFonts w:ascii="Tahoma" w:hAnsi="Tahoma" w:cs="Tahoma"/>
        </w:rPr>
        <w:t>gọi</w:t>
      </w:r>
      <w:proofErr w:type="spellEnd"/>
      <w:r w:rsidR="00263281" w:rsidRPr="002C774D">
        <w:rPr>
          <w:rFonts w:ascii="Tahoma" w:hAnsi="Tahoma" w:cs="Tahoma"/>
        </w:rPr>
        <w:t xml:space="preserve"> </w:t>
      </w:r>
      <w:proofErr w:type="spellStart"/>
      <w:r w:rsidR="00263281" w:rsidRPr="002C774D">
        <w:rPr>
          <w:rFonts w:ascii="Tahoma" w:hAnsi="Tahoma" w:cs="Tahoma"/>
        </w:rPr>
        <w:t>là</w:t>
      </w:r>
      <w:proofErr w:type="spellEnd"/>
      <w:r w:rsidR="00263281" w:rsidRPr="002C774D">
        <w:rPr>
          <w:rFonts w:ascii="Tahoma" w:hAnsi="Tahoma" w:cs="Tahoma"/>
        </w:rPr>
        <w:t xml:space="preserve"> ether</w:t>
      </w:r>
      <w:r w:rsidR="00F02667" w:rsidRPr="002C774D">
        <w:rPr>
          <w:rFonts w:ascii="Tahoma" w:hAnsi="Tahoma" w:cs="Tahoma"/>
        </w:rPr>
        <w:t xml:space="preserve">. </w:t>
      </w:r>
      <w:proofErr w:type="spellStart"/>
      <w:r w:rsidR="00F02667" w:rsidRPr="002C774D">
        <w:rPr>
          <w:rFonts w:ascii="Tahoma" w:hAnsi="Tahoma" w:cs="Tahoma"/>
        </w:rPr>
        <w:t>Được</w:t>
      </w:r>
      <w:proofErr w:type="spellEnd"/>
      <w:r w:rsidR="00F02667" w:rsidRPr="002C774D">
        <w:rPr>
          <w:rFonts w:ascii="Tahoma" w:hAnsi="Tahoma" w:cs="Tahoma"/>
        </w:rPr>
        <w:t xml:space="preserve"> </w:t>
      </w:r>
      <w:proofErr w:type="spellStart"/>
      <w:r w:rsidR="00F02667" w:rsidRPr="002C774D">
        <w:rPr>
          <w:rFonts w:ascii="Tahoma" w:hAnsi="Tahoma" w:cs="Tahoma"/>
        </w:rPr>
        <w:t>sử</w:t>
      </w:r>
      <w:proofErr w:type="spellEnd"/>
      <w:r w:rsidR="00F02667" w:rsidRPr="002C774D">
        <w:rPr>
          <w:rFonts w:ascii="Tahoma" w:hAnsi="Tahoma" w:cs="Tahoma"/>
        </w:rPr>
        <w:t xml:space="preserve"> </w:t>
      </w:r>
      <w:proofErr w:type="spellStart"/>
      <w:r w:rsidR="00F02667" w:rsidRPr="002C774D">
        <w:rPr>
          <w:rFonts w:ascii="Tahoma" w:hAnsi="Tahoma" w:cs="Tahoma"/>
        </w:rPr>
        <w:t>dụng</w:t>
      </w:r>
      <w:proofErr w:type="spellEnd"/>
      <w:r w:rsidR="00F02667" w:rsidRPr="002C774D">
        <w:rPr>
          <w:rFonts w:ascii="Tahoma" w:hAnsi="Tahoma" w:cs="Tahoma"/>
        </w:rPr>
        <w:t xml:space="preserve"> </w:t>
      </w:r>
      <w:proofErr w:type="spellStart"/>
      <w:r w:rsidR="00F02667" w:rsidRPr="002C774D">
        <w:rPr>
          <w:rFonts w:ascii="Tahoma" w:hAnsi="Tahoma" w:cs="Tahoma"/>
        </w:rPr>
        <w:t>để</w:t>
      </w:r>
      <w:proofErr w:type="spellEnd"/>
      <w:r w:rsidR="00F02667" w:rsidRPr="002C774D">
        <w:rPr>
          <w:rFonts w:ascii="Tahoma" w:hAnsi="Tahoma" w:cs="Tahoma"/>
        </w:rPr>
        <w:t xml:space="preserve"> </w:t>
      </w:r>
      <w:proofErr w:type="spellStart"/>
      <w:r w:rsidR="00F02667" w:rsidRPr="002C774D">
        <w:rPr>
          <w:rFonts w:ascii="Tahoma" w:hAnsi="Tahoma" w:cs="Tahoma"/>
        </w:rPr>
        <w:t>trả</w:t>
      </w:r>
      <w:proofErr w:type="spellEnd"/>
      <w:r w:rsidR="00F02667" w:rsidRPr="002C774D">
        <w:rPr>
          <w:rFonts w:ascii="Tahoma" w:hAnsi="Tahoma" w:cs="Tahoma"/>
        </w:rPr>
        <w:t xml:space="preserve"> </w:t>
      </w:r>
      <w:proofErr w:type="spellStart"/>
      <w:r w:rsidR="00F02667" w:rsidRPr="002C774D">
        <w:rPr>
          <w:rFonts w:ascii="Tahoma" w:hAnsi="Tahoma" w:cs="Tahoma"/>
        </w:rPr>
        <w:t>phí</w:t>
      </w:r>
      <w:proofErr w:type="spellEnd"/>
      <w:r w:rsidR="00F02667" w:rsidRPr="002C774D">
        <w:rPr>
          <w:rFonts w:ascii="Tahoma" w:hAnsi="Tahoma" w:cs="Tahoma"/>
        </w:rPr>
        <w:t xml:space="preserve"> </w:t>
      </w:r>
      <w:proofErr w:type="spellStart"/>
      <w:r w:rsidR="00F02667" w:rsidRPr="002C774D">
        <w:rPr>
          <w:rFonts w:ascii="Tahoma" w:hAnsi="Tahoma" w:cs="Tahoma"/>
        </w:rPr>
        <w:t>giao</w:t>
      </w:r>
      <w:proofErr w:type="spellEnd"/>
      <w:r w:rsidR="00F02667" w:rsidRPr="002C774D">
        <w:rPr>
          <w:rFonts w:ascii="Tahoma" w:hAnsi="Tahoma" w:cs="Tahoma"/>
        </w:rPr>
        <w:t xml:space="preserve"> </w:t>
      </w:r>
      <w:proofErr w:type="spellStart"/>
      <w:r w:rsidR="00F02667" w:rsidRPr="002C774D">
        <w:rPr>
          <w:rFonts w:ascii="Tahoma" w:hAnsi="Tahoma" w:cs="Tahoma"/>
        </w:rPr>
        <w:t>dịch</w:t>
      </w:r>
      <w:proofErr w:type="spellEnd"/>
      <w:r w:rsidR="00F02667" w:rsidRPr="002C774D">
        <w:rPr>
          <w:rFonts w:ascii="Tahoma" w:hAnsi="Tahoma" w:cs="Tahoma"/>
        </w:rPr>
        <w:t xml:space="preserve"> </w:t>
      </w:r>
      <w:proofErr w:type="spellStart"/>
      <w:r w:rsidR="00F02667" w:rsidRPr="002C774D">
        <w:rPr>
          <w:rFonts w:ascii="Tahoma" w:hAnsi="Tahoma" w:cs="Tahoma"/>
        </w:rPr>
        <w:t>và</w:t>
      </w:r>
      <w:proofErr w:type="spellEnd"/>
      <w:r w:rsidR="00F02667" w:rsidRPr="002C774D">
        <w:rPr>
          <w:rFonts w:ascii="Tahoma" w:hAnsi="Tahoma" w:cs="Tahoma"/>
        </w:rPr>
        <w:t xml:space="preserve"> </w:t>
      </w:r>
      <w:proofErr w:type="spellStart"/>
      <w:r w:rsidR="00F02667" w:rsidRPr="002C774D">
        <w:rPr>
          <w:rFonts w:ascii="Tahoma" w:hAnsi="Tahoma" w:cs="Tahoma"/>
        </w:rPr>
        <w:t>dịch</w:t>
      </w:r>
      <w:proofErr w:type="spellEnd"/>
      <w:r w:rsidR="00F02667" w:rsidRPr="002C774D">
        <w:rPr>
          <w:rFonts w:ascii="Tahoma" w:hAnsi="Tahoma" w:cs="Tahoma"/>
        </w:rPr>
        <w:t xml:space="preserve"> </w:t>
      </w:r>
      <w:proofErr w:type="spellStart"/>
      <w:r w:rsidR="00F02667" w:rsidRPr="002C774D">
        <w:rPr>
          <w:rFonts w:ascii="Tahoma" w:hAnsi="Tahoma" w:cs="Tahoma"/>
        </w:rPr>
        <w:t>vụ</w:t>
      </w:r>
      <w:proofErr w:type="spellEnd"/>
      <w:r w:rsidR="00F02667" w:rsidRPr="002C774D">
        <w:rPr>
          <w:rFonts w:ascii="Tahoma" w:hAnsi="Tahoma" w:cs="Tahoma"/>
        </w:rPr>
        <w:t xml:space="preserve"> </w:t>
      </w:r>
      <w:proofErr w:type="spellStart"/>
      <w:r w:rsidR="00F02667" w:rsidRPr="002C774D">
        <w:rPr>
          <w:rFonts w:ascii="Tahoma" w:hAnsi="Tahoma" w:cs="Tahoma"/>
        </w:rPr>
        <w:t>tính</w:t>
      </w:r>
      <w:proofErr w:type="spellEnd"/>
      <w:r w:rsidR="00F02667" w:rsidRPr="002C774D">
        <w:rPr>
          <w:rFonts w:ascii="Tahoma" w:hAnsi="Tahoma" w:cs="Tahoma"/>
        </w:rPr>
        <w:t xml:space="preserve"> </w:t>
      </w:r>
      <w:proofErr w:type="spellStart"/>
      <w:r w:rsidR="00F02667" w:rsidRPr="002C774D">
        <w:rPr>
          <w:rFonts w:ascii="Tahoma" w:hAnsi="Tahoma" w:cs="Tahoma"/>
        </w:rPr>
        <w:t>toán</w:t>
      </w:r>
      <w:proofErr w:type="spellEnd"/>
      <w:r w:rsidR="00F02667" w:rsidRPr="002C774D">
        <w:rPr>
          <w:rFonts w:ascii="Tahoma" w:hAnsi="Tahoma" w:cs="Tahoma"/>
        </w:rPr>
        <w:t xml:space="preserve"> </w:t>
      </w:r>
      <w:proofErr w:type="spellStart"/>
      <w:r w:rsidR="00F02667" w:rsidRPr="002C774D">
        <w:rPr>
          <w:rFonts w:ascii="Tahoma" w:hAnsi="Tahoma" w:cs="Tahoma"/>
        </w:rPr>
        <w:t>trên</w:t>
      </w:r>
      <w:proofErr w:type="spellEnd"/>
      <w:r w:rsidR="00F02667" w:rsidRPr="002C774D">
        <w:rPr>
          <w:rFonts w:ascii="Tahoma" w:hAnsi="Tahoma" w:cs="Tahoma"/>
        </w:rPr>
        <w:t xml:space="preserve"> </w:t>
      </w:r>
      <w:proofErr w:type="spellStart"/>
      <w:r w:rsidR="00F02667" w:rsidRPr="002C774D">
        <w:rPr>
          <w:rFonts w:ascii="Tahoma" w:hAnsi="Tahoma" w:cs="Tahoma"/>
        </w:rPr>
        <w:t>mạng</w:t>
      </w:r>
      <w:proofErr w:type="spellEnd"/>
      <w:r w:rsidR="00F02667" w:rsidRPr="002C774D">
        <w:rPr>
          <w:rFonts w:ascii="Tahoma" w:hAnsi="Tahoma" w:cs="Tahoma"/>
        </w:rPr>
        <w:t xml:space="preserve"> Ethereum</w:t>
      </w:r>
      <w:r w:rsidR="002C774D" w:rsidRPr="002C774D">
        <w:rPr>
          <w:rFonts w:ascii="Tahoma" w:hAnsi="Tahoma" w:cs="Tahoma"/>
        </w:rPr>
        <w:t>.</w:t>
      </w:r>
    </w:p>
    <w:p w14:paraId="58CD8956" w14:textId="77777777" w:rsidR="004103AF" w:rsidRPr="002C774D" w:rsidRDefault="004103AF" w:rsidP="004103AF">
      <w:pPr>
        <w:pStyle w:val="ListParagraph"/>
        <w:rPr>
          <w:rFonts w:ascii="Tahoma" w:hAnsi="Tahoma" w:cs="Tahoma"/>
        </w:rPr>
      </w:pPr>
    </w:p>
    <w:p w14:paraId="601A8E85" w14:textId="77777777" w:rsidR="005D739F" w:rsidRDefault="00B95E30" w:rsidP="005C5822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 w:rsidRPr="002C774D">
        <w:rPr>
          <w:rFonts w:ascii="Tahoma" w:hAnsi="Tahoma" w:cs="Tahoma"/>
        </w:rPr>
        <w:t>Gas</w:t>
      </w:r>
      <w:r w:rsidR="00DB7B15" w:rsidRPr="002C774D">
        <w:rPr>
          <w:rFonts w:ascii="Tahoma" w:hAnsi="Tahoma" w:cs="Tahoma"/>
        </w:rPr>
        <w:t xml:space="preserve">: Gas </w:t>
      </w:r>
      <w:proofErr w:type="spellStart"/>
      <w:r w:rsidR="00DB7B15" w:rsidRPr="002C774D">
        <w:rPr>
          <w:rFonts w:ascii="Tahoma" w:hAnsi="Tahoma" w:cs="Tahoma"/>
        </w:rPr>
        <w:t>là</w:t>
      </w:r>
      <w:proofErr w:type="spellEnd"/>
      <w:r w:rsidR="00DB7B15" w:rsidRPr="002C774D">
        <w:rPr>
          <w:rFonts w:ascii="Tahoma" w:hAnsi="Tahoma" w:cs="Tahoma"/>
        </w:rPr>
        <w:t xml:space="preserve"> </w:t>
      </w:r>
      <w:proofErr w:type="spellStart"/>
      <w:r w:rsidR="00C4243D" w:rsidRPr="002C774D">
        <w:rPr>
          <w:rFonts w:ascii="Tahoma" w:hAnsi="Tahoma" w:cs="Tahoma"/>
        </w:rPr>
        <w:t>một</w:t>
      </w:r>
      <w:proofErr w:type="spellEnd"/>
      <w:r w:rsidR="00C4243D" w:rsidRPr="002C774D">
        <w:rPr>
          <w:rFonts w:ascii="Tahoma" w:hAnsi="Tahoma" w:cs="Tahoma"/>
        </w:rPr>
        <w:t xml:space="preserve"> </w:t>
      </w:r>
      <w:proofErr w:type="spellStart"/>
      <w:r w:rsidR="00C4243D" w:rsidRPr="002C774D">
        <w:rPr>
          <w:rFonts w:ascii="Tahoma" w:hAnsi="Tahoma" w:cs="Tahoma"/>
        </w:rPr>
        <w:t>đơn</w:t>
      </w:r>
      <w:proofErr w:type="spellEnd"/>
      <w:r w:rsidR="00C4243D" w:rsidRPr="002C774D">
        <w:rPr>
          <w:rFonts w:ascii="Tahoma" w:hAnsi="Tahoma" w:cs="Tahoma"/>
        </w:rPr>
        <w:t xml:space="preserve"> </w:t>
      </w:r>
      <w:proofErr w:type="spellStart"/>
      <w:r w:rsidR="00C4243D" w:rsidRPr="002C774D">
        <w:rPr>
          <w:rFonts w:ascii="Tahoma" w:hAnsi="Tahoma" w:cs="Tahoma"/>
        </w:rPr>
        <w:t>vị</w:t>
      </w:r>
      <w:proofErr w:type="spellEnd"/>
      <w:r w:rsidR="00C4243D" w:rsidRPr="002C774D">
        <w:rPr>
          <w:rFonts w:ascii="Tahoma" w:hAnsi="Tahoma" w:cs="Tahoma"/>
        </w:rPr>
        <w:t xml:space="preserve"> </w:t>
      </w:r>
      <w:proofErr w:type="spellStart"/>
      <w:r w:rsidR="00C4243D" w:rsidRPr="002C774D">
        <w:rPr>
          <w:rFonts w:ascii="Tahoma" w:hAnsi="Tahoma" w:cs="Tahoma"/>
        </w:rPr>
        <w:t>được</w:t>
      </w:r>
      <w:proofErr w:type="spellEnd"/>
      <w:r w:rsidR="00C4243D" w:rsidRPr="002C774D">
        <w:rPr>
          <w:rFonts w:ascii="Tahoma" w:hAnsi="Tahoma" w:cs="Tahoma"/>
        </w:rPr>
        <w:t xml:space="preserve"> </w:t>
      </w:r>
      <w:proofErr w:type="spellStart"/>
      <w:r w:rsidR="00C4243D" w:rsidRPr="002C774D">
        <w:rPr>
          <w:rFonts w:ascii="Tahoma" w:hAnsi="Tahoma" w:cs="Tahoma"/>
        </w:rPr>
        <w:t>sử</w:t>
      </w:r>
      <w:proofErr w:type="spellEnd"/>
      <w:r w:rsidR="00C4243D" w:rsidRPr="002C774D">
        <w:rPr>
          <w:rFonts w:ascii="Tahoma" w:hAnsi="Tahoma" w:cs="Tahoma"/>
        </w:rPr>
        <w:t xml:space="preserve"> </w:t>
      </w:r>
      <w:proofErr w:type="spellStart"/>
      <w:r w:rsidR="00C4243D" w:rsidRPr="002C774D">
        <w:rPr>
          <w:rFonts w:ascii="Tahoma" w:hAnsi="Tahoma" w:cs="Tahoma"/>
        </w:rPr>
        <w:t>dụng</w:t>
      </w:r>
      <w:proofErr w:type="spellEnd"/>
      <w:r w:rsidR="00C4243D" w:rsidRPr="002C774D">
        <w:rPr>
          <w:rFonts w:ascii="Tahoma" w:hAnsi="Tahoma" w:cs="Tahoma"/>
        </w:rPr>
        <w:t xml:space="preserve"> </w:t>
      </w:r>
      <w:proofErr w:type="spellStart"/>
      <w:r w:rsidR="00C4243D" w:rsidRPr="002C774D">
        <w:rPr>
          <w:rFonts w:ascii="Tahoma" w:hAnsi="Tahoma" w:cs="Tahoma"/>
        </w:rPr>
        <w:t>để</w:t>
      </w:r>
      <w:proofErr w:type="spellEnd"/>
      <w:r w:rsidR="00C4243D" w:rsidRPr="002C774D">
        <w:rPr>
          <w:rFonts w:ascii="Tahoma" w:hAnsi="Tahoma" w:cs="Tahoma"/>
        </w:rPr>
        <w:t xml:space="preserve"> </w:t>
      </w:r>
      <w:proofErr w:type="spellStart"/>
      <w:r w:rsidR="00C4243D" w:rsidRPr="002C774D">
        <w:rPr>
          <w:rFonts w:ascii="Tahoma" w:hAnsi="Tahoma" w:cs="Tahoma"/>
        </w:rPr>
        <w:t>đo</w:t>
      </w:r>
      <w:proofErr w:type="spellEnd"/>
      <w:r w:rsidR="00C4243D" w:rsidRPr="002C774D">
        <w:rPr>
          <w:rFonts w:ascii="Tahoma" w:hAnsi="Tahoma" w:cs="Tahoma"/>
        </w:rPr>
        <w:t xml:space="preserve"> </w:t>
      </w:r>
      <w:proofErr w:type="spellStart"/>
      <w:r w:rsidR="00C4243D" w:rsidRPr="002C774D">
        <w:rPr>
          <w:rFonts w:ascii="Tahoma" w:hAnsi="Tahoma" w:cs="Tahoma"/>
        </w:rPr>
        <w:t>lường</w:t>
      </w:r>
      <w:proofErr w:type="spellEnd"/>
      <w:r w:rsidR="00C4243D" w:rsidRPr="002C774D">
        <w:rPr>
          <w:rFonts w:ascii="Tahoma" w:hAnsi="Tahoma" w:cs="Tahoma"/>
        </w:rPr>
        <w:t xml:space="preserve"> </w:t>
      </w:r>
      <w:proofErr w:type="spellStart"/>
      <w:r w:rsidR="00C4243D" w:rsidRPr="002C774D">
        <w:rPr>
          <w:rFonts w:ascii="Tahoma" w:hAnsi="Tahoma" w:cs="Tahoma"/>
        </w:rPr>
        <w:t>mức</w:t>
      </w:r>
      <w:proofErr w:type="spellEnd"/>
      <w:r w:rsidR="00C4243D" w:rsidRPr="002C774D">
        <w:rPr>
          <w:rFonts w:ascii="Tahoma" w:hAnsi="Tahoma" w:cs="Tahoma"/>
        </w:rPr>
        <w:t xml:space="preserve"> chi </w:t>
      </w:r>
      <w:proofErr w:type="spellStart"/>
      <w:r w:rsidR="00C4243D" w:rsidRPr="002C774D">
        <w:rPr>
          <w:rFonts w:ascii="Tahoma" w:hAnsi="Tahoma" w:cs="Tahoma"/>
        </w:rPr>
        <w:t>phí</w:t>
      </w:r>
      <w:proofErr w:type="spellEnd"/>
      <w:r w:rsidR="00C4243D" w:rsidRPr="002C774D">
        <w:rPr>
          <w:rFonts w:ascii="Tahoma" w:hAnsi="Tahoma" w:cs="Tahoma"/>
        </w:rPr>
        <w:t xml:space="preserve"> </w:t>
      </w:r>
      <w:proofErr w:type="spellStart"/>
      <w:r w:rsidR="00C4243D" w:rsidRPr="002C774D">
        <w:rPr>
          <w:rFonts w:ascii="Tahoma" w:hAnsi="Tahoma" w:cs="Tahoma"/>
        </w:rPr>
        <w:t>tính</w:t>
      </w:r>
      <w:proofErr w:type="spellEnd"/>
      <w:r w:rsidR="00C4243D" w:rsidRPr="002C774D">
        <w:rPr>
          <w:rFonts w:ascii="Tahoma" w:hAnsi="Tahoma" w:cs="Tahoma"/>
        </w:rPr>
        <w:t xml:space="preserve"> </w:t>
      </w:r>
      <w:proofErr w:type="spellStart"/>
      <w:r w:rsidR="00C4243D" w:rsidRPr="002C774D">
        <w:rPr>
          <w:rFonts w:ascii="Tahoma" w:hAnsi="Tahoma" w:cs="Tahoma"/>
        </w:rPr>
        <w:t>toán</w:t>
      </w:r>
      <w:proofErr w:type="spellEnd"/>
      <w:r w:rsidR="008B5EA9" w:rsidRPr="002C774D">
        <w:rPr>
          <w:rFonts w:ascii="Tahoma" w:hAnsi="Tahoma" w:cs="Tahoma"/>
        </w:rPr>
        <w:t xml:space="preserve"> (com</w:t>
      </w:r>
      <w:r w:rsidR="00380223" w:rsidRPr="002C774D">
        <w:rPr>
          <w:rFonts w:ascii="Tahoma" w:hAnsi="Tahoma" w:cs="Tahoma"/>
        </w:rPr>
        <w:t>putationally</w:t>
      </w:r>
      <w:r w:rsidR="006F6FDB" w:rsidRPr="002C774D">
        <w:rPr>
          <w:rFonts w:ascii="Tahoma" w:hAnsi="Tahoma" w:cs="Tahoma"/>
        </w:rPr>
        <w:t xml:space="preserve"> expensive) </w:t>
      </w:r>
      <w:proofErr w:type="spellStart"/>
      <w:r w:rsidR="005028A2" w:rsidRPr="002C774D">
        <w:rPr>
          <w:rFonts w:ascii="Tahoma" w:hAnsi="Tahoma" w:cs="Tahoma"/>
        </w:rPr>
        <w:t>có</w:t>
      </w:r>
      <w:proofErr w:type="spellEnd"/>
      <w:r w:rsidR="005028A2" w:rsidRPr="002C774D">
        <w:rPr>
          <w:rFonts w:ascii="Tahoma" w:hAnsi="Tahoma" w:cs="Tahoma"/>
        </w:rPr>
        <w:t xml:space="preserve"> </w:t>
      </w:r>
      <w:proofErr w:type="spellStart"/>
      <w:r w:rsidR="005028A2" w:rsidRPr="002C774D">
        <w:rPr>
          <w:rFonts w:ascii="Tahoma" w:hAnsi="Tahoma" w:cs="Tahoma"/>
        </w:rPr>
        <w:t>thể</w:t>
      </w:r>
      <w:proofErr w:type="spellEnd"/>
      <w:r w:rsidR="005028A2" w:rsidRPr="002C774D">
        <w:rPr>
          <w:rFonts w:ascii="Tahoma" w:hAnsi="Tahoma" w:cs="Tahoma"/>
        </w:rPr>
        <w:t xml:space="preserve"> </w:t>
      </w:r>
      <w:proofErr w:type="spellStart"/>
      <w:r w:rsidR="005028A2" w:rsidRPr="002C774D">
        <w:rPr>
          <w:rFonts w:ascii="Tahoma" w:hAnsi="Tahoma" w:cs="Tahoma"/>
        </w:rPr>
        <w:t>tiêu</w:t>
      </w:r>
      <w:proofErr w:type="spellEnd"/>
      <w:r w:rsidR="005028A2" w:rsidRPr="002C774D">
        <w:rPr>
          <w:rFonts w:ascii="Tahoma" w:hAnsi="Tahoma" w:cs="Tahoma"/>
        </w:rPr>
        <w:t xml:space="preserve"> </w:t>
      </w:r>
      <w:proofErr w:type="spellStart"/>
      <w:r w:rsidR="005028A2" w:rsidRPr="002C774D">
        <w:rPr>
          <w:rFonts w:ascii="Tahoma" w:hAnsi="Tahoma" w:cs="Tahoma"/>
        </w:rPr>
        <w:t>tốn</w:t>
      </w:r>
      <w:proofErr w:type="spellEnd"/>
      <w:r w:rsidR="005028A2" w:rsidRPr="002C774D">
        <w:rPr>
          <w:rFonts w:ascii="Tahoma" w:hAnsi="Tahoma" w:cs="Tahoma"/>
        </w:rPr>
        <w:t xml:space="preserve"> </w:t>
      </w:r>
      <w:proofErr w:type="spellStart"/>
      <w:r w:rsidR="005028A2" w:rsidRPr="002C774D">
        <w:rPr>
          <w:rFonts w:ascii="Tahoma" w:hAnsi="Tahoma" w:cs="Tahoma"/>
        </w:rPr>
        <w:t>cho</w:t>
      </w:r>
      <w:proofErr w:type="spellEnd"/>
      <w:r w:rsidR="005028A2" w:rsidRPr="002C774D">
        <w:rPr>
          <w:rFonts w:ascii="Tahoma" w:hAnsi="Tahoma" w:cs="Tahoma"/>
        </w:rPr>
        <w:t xml:space="preserve"> </w:t>
      </w:r>
      <w:proofErr w:type="spellStart"/>
      <w:r w:rsidR="005028A2" w:rsidRPr="002C774D">
        <w:rPr>
          <w:rFonts w:ascii="Tahoma" w:hAnsi="Tahoma" w:cs="Tahoma"/>
        </w:rPr>
        <w:t>một</w:t>
      </w:r>
      <w:proofErr w:type="spellEnd"/>
      <w:r w:rsidR="005028A2" w:rsidRPr="002C774D">
        <w:rPr>
          <w:rFonts w:ascii="Tahoma" w:hAnsi="Tahoma" w:cs="Tahoma"/>
        </w:rPr>
        <w:t xml:space="preserve"> </w:t>
      </w:r>
      <w:proofErr w:type="spellStart"/>
      <w:r w:rsidR="005028A2" w:rsidRPr="002C774D">
        <w:rPr>
          <w:rFonts w:ascii="Tahoma" w:hAnsi="Tahoma" w:cs="Tahoma"/>
        </w:rPr>
        <w:t>giao</w:t>
      </w:r>
      <w:proofErr w:type="spellEnd"/>
      <w:r w:rsidR="005028A2" w:rsidRPr="002C774D">
        <w:rPr>
          <w:rFonts w:ascii="Tahoma" w:hAnsi="Tahoma" w:cs="Tahoma"/>
        </w:rPr>
        <w:t xml:space="preserve"> </w:t>
      </w:r>
      <w:proofErr w:type="spellStart"/>
      <w:r w:rsidR="005028A2" w:rsidRPr="002C774D">
        <w:rPr>
          <w:rFonts w:ascii="Tahoma" w:hAnsi="Tahoma" w:cs="Tahoma"/>
        </w:rPr>
        <w:t>dịch</w:t>
      </w:r>
      <w:proofErr w:type="spellEnd"/>
      <w:r w:rsidR="00637E30" w:rsidRPr="002C774D">
        <w:rPr>
          <w:rFonts w:ascii="Tahoma" w:hAnsi="Tahoma" w:cs="Tahoma"/>
        </w:rPr>
        <w:t xml:space="preserve"> </w:t>
      </w:r>
      <w:proofErr w:type="spellStart"/>
      <w:r w:rsidR="00637E30" w:rsidRPr="002C774D">
        <w:rPr>
          <w:rFonts w:ascii="Tahoma" w:hAnsi="Tahoma" w:cs="Tahoma"/>
        </w:rPr>
        <w:t>trên</w:t>
      </w:r>
      <w:proofErr w:type="spellEnd"/>
      <w:r w:rsidR="00637E30" w:rsidRPr="002C774D">
        <w:rPr>
          <w:rFonts w:ascii="Tahoma" w:hAnsi="Tahoma" w:cs="Tahoma"/>
        </w:rPr>
        <w:t xml:space="preserve"> Ethereum. </w:t>
      </w:r>
      <w:proofErr w:type="spellStart"/>
      <w:r w:rsidR="008B23B8" w:rsidRPr="002C774D">
        <w:rPr>
          <w:rFonts w:ascii="Tahoma" w:hAnsi="Tahoma" w:cs="Tahoma"/>
        </w:rPr>
        <w:t>Giá</w:t>
      </w:r>
      <w:proofErr w:type="spellEnd"/>
      <w:r w:rsidR="008B23B8" w:rsidRPr="002C774D">
        <w:rPr>
          <w:rFonts w:ascii="Tahoma" w:hAnsi="Tahoma" w:cs="Tahoma"/>
        </w:rPr>
        <w:t xml:space="preserve"> </w:t>
      </w:r>
      <w:proofErr w:type="spellStart"/>
      <w:r w:rsidR="008B23B8" w:rsidRPr="002C774D">
        <w:rPr>
          <w:rFonts w:ascii="Tahoma" w:hAnsi="Tahoma" w:cs="Tahoma"/>
        </w:rPr>
        <w:t>trị</w:t>
      </w:r>
      <w:proofErr w:type="spellEnd"/>
      <w:r w:rsidR="008B23B8" w:rsidRPr="002C774D">
        <w:rPr>
          <w:rFonts w:ascii="Tahoma" w:hAnsi="Tahoma" w:cs="Tahoma"/>
        </w:rPr>
        <w:t xml:space="preserve"> </w:t>
      </w:r>
      <w:proofErr w:type="spellStart"/>
      <w:r w:rsidR="008B23B8" w:rsidRPr="002C774D">
        <w:rPr>
          <w:rFonts w:ascii="Tahoma" w:hAnsi="Tahoma" w:cs="Tahoma"/>
        </w:rPr>
        <w:t>của</w:t>
      </w:r>
      <w:proofErr w:type="spellEnd"/>
      <w:r w:rsidR="008B23B8" w:rsidRPr="002C774D">
        <w:rPr>
          <w:rFonts w:ascii="Tahoma" w:hAnsi="Tahoma" w:cs="Tahoma"/>
        </w:rPr>
        <w:t xml:space="preserve"> gas </w:t>
      </w:r>
      <w:proofErr w:type="spellStart"/>
      <w:r w:rsidR="008B23B8" w:rsidRPr="002C774D">
        <w:rPr>
          <w:rFonts w:ascii="Tahoma" w:hAnsi="Tahoma" w:cs="Tahoma"/>
        </w:rPr>
        <w:t>được</w:t>
      </w:r>
      <w:proofErr w:type="spellEnd"/>
      <w:r w:rsidR="008B23B8" w:rsidRPr="002C774D">
        <w:rPr>
          <w:rFonts w:ascii="Tahoma" w:hAnsi="Tahoma" w:cs="Tahoma"/>
        </w:rPr>
        <w:t xml:space="preserve"> </w:t>
      </w:r>
      <w:proofErr w:type="spellStart"/>
      <w:r w:rsidR="008B23B8" w:rsidRPr="002C774D">
        <w:rPr>
          <w:rFonts w:ascii="Tahoma" w:hAnsi="Tahoma" w:cs="Tahoma"/>
        </w:rPr>
        <w:t>quy</w:t>
      </w:r>
      <w:proofErr w:type="spellEnd"/>
      <w:r w:rsidR="008B23B8" w:rsidRPr="002C774D">
        <w:rPr>
          <w:rFonts w:ascii="Tahoma" w:hAnsi="Tahoma" w:cs="Tahoma"/>
        </w:rPr>
        <w:t xml:space="preserve"> </w:t>
      </w:r>
      <w:proofErr w:type="spellStart"/>
      <w:r w:rsidR="008B23B8" w:rsidRPr="002C774D">
        <w:rPr>
          <w:rFonts w:ascii="Tahoma" w:hAnsi="Tahoma" w:cs="Tahoma"/>
        </w:rPr>
        <w:t>đổi</w:t>
      </w:r>
      <w:proofErr w:type="spellEnd"/>
      <w:r w:rsidR="008B23B8" w:rsidRPr="002C774D">
        <w:rPr>
          <w:rFonts w:ascii="Tahoma" w:hAnsi="Tahoma" w:cs="Tahoma"/>
        </w:rPr>
        <w:t xml:space="preserve"> </w:t>
      </w:r>
      <w:proofErr w:type="spellStart"/>
      <w:r w:rsidR="008B23B8" w:rsidRPr="002C774D">
        <w:rPr>
          <w:rFonts w:ascii="Tahoma" w:hAnsi="Tahoma" w:cs="Tahoma"/>
        </w:rPr>
        <w:t>bằng</w:t>
      </w:r>
      <w:proofErr w:type="spellEnd"/>
      <w:r w:rsidR="008B23B8" w:rsidRPr="002C774D">
        <w:rPr>
          <w:rFonts w:ascii="Tahoma" w:hAnsi="Tahoma" w:cs="Tahoma"/>
        </w:rPr>
        <w:t xml:space="preserve"> </w:t>
      </w:r>
      <w:proofErr w:type="spellStart"/>
      <w:r w:rsidR="008B23B8" w:rsidRPr="002C774D">
        <w:rPr>
          <w:rFonts w:ascii="Tahoma" w:hAnsi="Tahoma" w:cs="Tahoma"/>
        </w:rPr>
        <w:t>một</w:t>
      </w:r>
      <w:proofErr w:type="spellEnd"/>
      <w:r w:rsidR="008B23B8" w:rsidRPr="002C774D">
        <w:rPr>
          <w:rFonts w:ascii="Tahoma" w:hAnsi="Tahoma" w:cs="Tahoma"/>
        </w:rPr>
        <w:t xml:space="preserve"> </w:t>
      </w:r>
      <w:proofErr w:type="spellStart"/>
      <w:r w:rsidR="008B23B8" w:rsidRPr="002C774D">
        <w:rPr>
          <w:rFonts w:ascii="Tahoma" w:hAnsi="Tahoma" w:cs="Tahoma"/>
        </w:rPr>
        <w:t>lượng</w:t>
      </w:r>
      <w:proofErr w:type="spellEnd"/>
      <w:r w:rsidR="008B23B8" w:rsidRPr="002C774D">
        <w:rPr>
          <w:rFonts w:ascii="Tahoma" w:hAnsi="Tahoma" w:cs="Tahoma"/>
        </w:rPr>
        <w:t xml:space="preserve"> ether </w:t>
      </w:r>
      <w:proofErr w:type="spellStart"/>
      <w:r w:rsidR="008B23B8" w:rsidRPr="002C774D">
        <w:rPr>
          <w:rFonts w:ascii="Tahoma" w:hAnsi="Tahoma" w:cs="Tahoma"/>
        </w:rPr>
        <w:t>tương</w:t>
      </w:r>
      <w:proofErr w:type="spellEnd"/>
      <w:r w:rsidR="008B23B8" w:rsidRPr="002C774D">
        <w:rPr>
          <w:rFonts w:ascii="Tahoma" w:hAnsi="Tahoma" w:cs="Tahoma"/>
        </w:rPr>
        <w:t xml:space="preserve"> </w:t>
      </w:r>
      <w:proofErr w:type="spellStart"/>
      <w:r w:rsidR="008B23B8" w:rsidRPr="002C774D">
        <w:rPr>
          <w:rFonts w:ascii="Tahoma" w:hAnsi="Tahoma" w:cs="Tahoma"/>
        </w:rPr>
        <w:t>ứng</w:t>
      </w:r>
      <w:proofErr w:type="spellEnd"/>
      <w:r w:rsidR="00D80A72" w:rsidRPr="002C774D">
        <w:rPr>
          <w:rFonts w:ascii="Tahoma" w:hAnsi="Tahoma" w:cs="Tahoma"/>
        </w:rPr>
        <w:t xml:space="preserve">. </w:t>
      </w:r>
      <w:proofErr w:type="spellStart"/>
      <w:r w:rsidR="00F738A9" w:rsidRPr="002C774D">
        <w:rPr>
          <w:rFonts w:ascii="Tahoma" w:hAnsi="Tahoma" w:cs="Tahoma"/>
        </w:rPr>
        <w:t>Nói</w:t>
      </w:r>
      <w:proofErr w:type="spellEnd"/>
      <w:r w:rsidR="00F738A9" w:rsidRPr="002C774D">
        <w:rPr>
          <w:rFonts w:ascii="Tahoma" w:hAnsi="Tahoma" w:cs="Tahoma"/>
        </w:rPr>
        <w:t xml:space="preserve"> </w:t>
      </w:r>
      <w:proofErr w:type="spellStart"/>
      <w:r w:rsidR="00F738A9" w:rsidRPr="002C774D">
        <w:rPr>
          <w:rFonts w:ascii="Tahoma" w:hAnsi="Tahoma" w:cs="Tahoma"/>
        </w:rPr>
        <w:t>cách</w:t>
      </w:r>
      <w:proofErr w:type="spellEnd"/>
      <w:r w:rsidR="00F738A9" w:rsidRPr="002C774D">
        <w:rPr>
          <w:rFonts w:ascii="Tahoma" w:hAnsi="Tahoma" w:cs="Tahoma"/>
        </w:rPr>
        <w:t xml:space="preserve"> </w:t>
      </w:r>
      <w:proofErr w:type="spellStart"/>
      <w:r w:rsidR="00F738A9" w:rsidRPr="002C774D">
        <w:rPr>
          <w:rFonts w:ascii="Tahoma" w:hAnsi="Tahoma" w:cs="Tahoma"/>
        </w:rPr>
        <w:t>khác</w:t>
      </w:r>
      <w:proofErr w:type="spellEnd"/>
      <w:r w:rsidR="00F738A9" w:rsidRPr="002C774D">
        <w:rPr>
          <w:rFonts w:ascii="Tahoma" w:hAnsi="Tahoma" w:cs="Tahoma"/>
        </w:rPr>
        <w:t xml:space="preserve"> gas </w:t>
      </w:r>
      <w:proofErr w:type="spellStart"/>
      <w:r w:rsidR="00F738A9" w:rsidRPr="002C774D">
        <w:rPr>
          <w:rFonts w:ascii="Tahoma" w:hAnsi="Tahoma" w:cs="Tahoma"/>
        </w:rPr>
        <w:t>không</w:t>
      </w:r>
      <w:proofErr w:type="spellEnd"/>
      <w:r w:rsidR="00F738A9" w:rsidRPr="002C774D">
        <w:rPr>
          <w:rFonts w:ascii="Tahoma" w:hAnsi="Tahoma" w:cs="Tahoma"/>
        </w:rPr>
        <w:t xml:space="preserve"> </w:t>
      </w:r>
      <w:proofErr w:type="spellStart"/>
      <w:r w:rsidR="00F738A9" w:rsidRPr="002C774D">
        <w:rPr>
          <w:rFonts w:ascii="Tahoma" w:hAnsi="Tahoma" w:cs="Tahoma"/>
        </w:rPr>
        <w:t>phải</w:t>
      </w:r>
      <w:proofErr w:type="spellEnd"/>
      <w:r w:rsidR="00F738A9" w:rsidRPr="002C774D">
        <w:rPr>
          <w:rFonts w:ascii="Tahoma" w:hAnsi="Tahoma" w:cs="Tahoma"/>
        </w:rPr>
        <w:t xml:space="preserve"> </w:t>
      </w:r>
      <w:proofErr w:type="spellStart"/>
      <w:r w:rsidR="00F738A9" w:rsidRPr="002C774D">
        <w:rPr>
          <w:rFonts w:ascii="Tahoma" w:hAnsi="Tahoma" w:cs="Tahoma"/>
        </w:rPr>
        <w:t>là</w:t>
      </w:r>
      <w:proofErr w:type="spellEnd"/>
      <w:r w:rsidR="00F738A9" w:rsidRPr="002C774D">
        <w:rPr>
          <w:rFonts w:ascii="Tahoma" w:hAnsi="Tahoma" w:cs="Tahoma"/>
        </w:rPr>
        <w:t xml:space="preserve"> </w:t>
      </w:r>
      <w:proofErr w:type="spellStart"/>
      <w:r w:rsidR="00F738A9" w:rsidRPr="002C774D">
        <w:rPr>
          <w:rFonts w:ascii="Tahoma" w:hAnsi="Tahoma" w:cs="Tahoma"/>
        </w:rPr>
        <w:t>một</w:t>
      </w:r>
      <w:proofErr w:type="spellEnd"/>
      <w:r w:rsidR="00F738A9" w:rsidRPr="002C774D">
        <w:rPr>
          <w:rFonts w:ascii="Tahoma" w:hAnsi="Tahoma" w:cs="Tahoma"/>
        </w:rPr>
        <w:t xml:space="preserve"> </w:t>
      </w:r>
      <w:proofErr w:type="spellStart"/>
      <w:r w:rsidR="00F738A9" w:rsidRPr="002C774D">
        <w:rPr>
          <w:rFonts w:ascii="Tahoma" w:hAnsi="Tahoma" w:cs="Tahoma"/>
        </w:rPr>
        <w:t>đơn</w:t>
      </w:r>
      <w:proofErr w:type="spellEnd"/>
      <w:r w:rsidR="00F738A9" w:rsidRPr="002C774D">
        <w:rPr>
          <w:rFonts w:ascii="Tahoma" w:hAnsi="Tahoma" w:cs="Tahoma"/>
        </w:rPr>
        <w:t xml:space="preserve"> </w:t>
      </w:r>
      <w:proofErr w:type="spellStart"/>
      <w:r w:rsidR="00F738A9" w:rsidRPr="002C774D">
        <w:rPr>
          <w:rFonts w:ascii="Tahoma" w:hAnsi="Tahoma" w:cs="Tahoma"/>
        </w:rPr>
        <w:t>vị</w:t>
      </w:r>
      <w:proofErr w:type="spellEnd"/>
      <w:r w:rsidR="00F738A9" w:rsidRPr="002C774D">
        <w:rPr>
          <w:rFonts w:ascii="Tahoma" w:hAnsi="Tahoma" w:cs="Tahoma"/>
        </w:rPr>
        <w:t xml:space="preserve"> </w:t>
      </w:r>
      <w:proofErr w:type="spellStart"/>
      <w:r w:rsidR="00F738A9" w:rsidRPr="002C774D">
        <w:rPr>
          <w:rFonts w:ascii="Tahoma" w:hAnsi="Tahoma" w:cs="Tahoma"/>
        </w:rPr>
        <w:t>tiền</w:t>
      </w:r>
      <w:proofErr w:type="spellEnd"/>
      <w:r w:rsidR="00F738A9" w:rsidRPr="002C774D">
        <w:rPr>
          <w:rFonts w:ascii="Tahoma" w:hAnsi="Tahoma" w:cs="Tahoma"/>
        </w:rPr>
        <w:t xml:space="preserve"> </w:t>
      </w:r>
      <w:proofErr w:type="spellStart"/>
      <w:r w:rsidR="00F738A9" w:rsidRPr="002C774D">
        <w:rPr>
          <w:rFonts w:ascii="Tahoma" w:hAnsi="Tahoma" w:cs="Tahoma"/>
        </w:rPr>
        <w:t>tệ</w:t>
      </w:r>
      <w:proofErr w:type="spellEnd"/>
      <w:r w:rsidR="00D4676B" w:rsidRPr="002C774D">
        <w:rPr>
          <w:rFonts w:ascii="Tahoma" w:hAnsi="Tahoma" w:cs="Tahoma"/>
        </w:rPr>
        <w:t xml:space="preserve">, </w:t>
      </w:r>
      <w:proofErr w:type="spellStart"/>
      <w:r w:rsidR="00D4676B" w:rsidRPr="002C774D">
        <w:rPr>
          <w:rFonts w:ascii="Tahoma" w:hAnsi="Tahoma" w:cs="Tahoma"/>
        </w:rPr>
        <w:t>mà</w:t>
      </w:r>
      <w:proofErr w:type="spellEnd"/>
      <w:r w:rsidR="00D4676B" w:rsidRPr="002C774D">
        <w:rPr>
          <w:rFonts w:ascii="Tahoma" w:hAnsi="Tahoma" w:cs="Tahoma"/>
        </w:rPr>
        <w:t xml:space="preserve"> </w:t>
      </w:r>
      <w:proofErr w:type="spellStart"/>
      <w:r w:rsidR="00D4676B" w:rsidRPr="002C774D">
        <w:rPr>
          <w:rFonts w:ascii="Tahoma" w:hAnsi="Tahoma" w:cs="Tahoma"/>
        </w:rPr>
        <w:t>bạn</w:t>
      </w:r>
      <w:proofErr w:type="spellEnd"/>
      <w:r w:rsidR="00D4676B" w:rsidRPr="002C774D">
        <w:rPr>
          <w:rFonts w:ascii="Tahoma" w:hAnsi="Tahoma" w:cs="Tahoma"/>
        </w:rPr>
        <w:t xml:space="preserve"> </w:t>
      </w:r>
      <w:proofErr w:type="spellStart"/>
      <w:r w:rsidR="00D4676B" w:rsidRPr="002C774D">
        <w:rPr>
          <w:rFonts w:ascii="Tahoma" w:hAnsi="Tahoma" w:cs="Tahoma"/>
        </w:rPr>
        <w:t>không</w:t>
      </w:r>
      <w:proofErr w:type="spellEnd"/>
      <w:r w:rsidR="00D4676B" w:rsidRPr="002C774D">
        <w:rPr>
          <w:rFonts w:ascii="Tahoma" w:hAnsi="Tahoma" w:cs="Tahoma"/>
        </w:rPr>
        <w:t xml:space="preserve"> </w:t>
      </w:r>
      <w:proofErr w:type="spellStart"/>
      <w:r w:rsidR="00D4676B" w:rsidRPr="002C774D">
        <w:rPr>
          <w:rFonts w:ascii="Tahoma" w:hAnsi="Tahoma" w:cs="Tahoma"/>
        </w:rPr>
        <w:t>thể</w:t>
      </w:r>
      <w:proofErr w:type="spellEnd"/>
      <w:r w:rsidR="00D4676B" w:rsidRPr="002C774D">
        <w:rPr>
          <w:rFonts w:ascii="Tahoma" w:hAnsi="Tahoma" w:cs="Tahoma"/>
        </w:rPr>
        <w:t xml:space="preserve"> </w:t>
      </w:r>
      <w:proofErr w:type="spellStart"/>
      <w:r w:rsidR="00D4676B" w:rsidRPr="002C774D">
        <w:rPr>
          <w:rFonts w:ascii="Tahoma" w:hAnsi="Tahoma" w:cs="Tahoma"/>
        </w:rPr>
        <w:t>sở</w:t>
      </w:r>
      <w:proofErr w:type="spellEnd"/>
      <w:r w:rsidR="00D4676B" w:rsidRPr="002C774D">
        <w:rPr>
          <w:rFonts w:ascii="Tahoma" w:hAnsi="Tahoma" w:cs="Tahoma"/>
        </w:rPr>
        <w:t xml:space="preserve"> </w:t>
      </w:r>
      <w:proofErr w:type="spellStart"/>
      <w:r w:rsidR="00D4676B" w:rsidRPr="002C774D">
        <w:rPr>
          <w:rFonts w:ascii="Tahoma" w:hAnsi="Tahoma" w:cs="Tahoma"/>
        </w:rPr>
        <w:t>hữu</w:t>
      </w:r>
      <w:proofErr w:type="spellEnd"/>
      <w:r w:rsidR="00D4676B" w:rsidRPr="002C774D">
        <w:rPr>
          <w:rFonts w:ascii="Tahoma" w:hAnsi="Tahoma" w:cs="Tahoma"/>
        </w:rPr>
        <w:t xml:space="preserve"> hay </w:t>
      </w:r>
      <w:proofErr w:type="spellStart"/>
      <w:r w:rsidR="00D4676B" w:rsidRPr="002C774D">
        <w:rPr>
          <w:rFonts w:ascii="Tahoma" w:hAnsi="Tahoma" w:cs="Tahoma"/>
        </w:rPr>
        <w:t>tích</w:t>
      </w:r>
      <w:proofErr w:type="spellEnd"/>
      <w:r w:rsidR="00D4676B" w:rsidRPr="002C774D">
        <w:rPr>
          <w:rFonts w:ascii="Tahoma" w:hAnsi="Tahoma" w:cs="Tahoma"/>
        </w:rPr>
        <w:t xml:space="preserve"> </w:t>
      </w:r>
      <w:proofErr w:type="spellStart"/>
      <w:r w:rsidR="00D4676B" w:rsidRPr="002C774D">
        <w:rPr>
          <w:rFonts w:ascii="Tahoma" w:hAnsi="Tahoma" w:cs="Tahoma"/>
        </w:rPr>
        <w:t>trữ</w:t>
      </w:r>
      <w:proofErr w:type="spellEnd"/>
      <w:r w:rsidR="00D4676B" w:rsidRPr="002C774D">
        <w:rPr>
          <w:rFonts w:ascii="Tahoma" w:hAnsi="Tahoma" w:cs="Tahoma"/>
        </w:rPr>
        <w:t xml:space="preserve"> </w:t>
      </w:r>
      <w:proofErr w:type="spellStart"/>
      <w:r w:rsidR="00D4676B" w:rsidRPr="002C774D">
        <w:rPr>
          <w:rFonts w:ascii="Tahoma" w:hAnsi="Tahoma" w:cs="Tahoma"/>
        </w:rPr>
        <w:t>nó</w:t>
      </w:r>
      <w:proofErr w:type="spellEnd"/>
      <w:r w:rsidR="007C6CA9" w:rsidRPr="002C774D">
        <w:rPr>
          <w:rFonts w:ascii="Tahoma" w:hAnsi="Tahoma" w:cs="Tahoma"/>
        </w:rPr>
        <w:t xml:space="preserve">. </w:t>
      </w:r>
      <w:proofErr w:type="spellStart"/>
      <w:r w:rsidR="007C6CA9" w:rsidRPr="002C774D">
        <w:rPr>
          <w:rFonts w:ascii="Tahoma" w:hAnsi="Tahoma" w:cs="Tahoma"/>
        </w:rPr>
        <w:t>Nó</w:t>
      </w:r>
      <w:proofErr w:type="spellEnd"/>
      <w:r w:rsidR="007C6CA9" w:rsidRPr="002C774D">
        <w:rPr>
          <w:rFonts w:ascii="Tahoma" w:hAnsi="Tahoma" w:cs="Tahoma"/>
        </w:rPr>
        <w:t xml:space="preserve"> </w:t>
      </w:r>
      <w:proofErr w:type="spellStart"/>
      <w:r w:rsidR="007C6CA9" w:rsidRPr="002C774D">
        <w:rPr>
          <w:rFonts w:ascii="Tahoma" w:hAnsi="Tahoma" w:cs="Tahoma"/>
        </w:rPr>
        <w:t>đơn</w:t>
      </w:r>
      <w:proofErr w:type="spellEnd"/>
      <w:r w:rsidR="007C6CA9" w:rsidRPr="002C774D">
        <w:rPr>
          <w:rFonts w:ascii="Tahoma" w:hAnsi="Tahoma" w:cs="Tahoma"/>
        </w:rPr>
        <w:t xml:space="preserve"> </w:t>
      </w:r>
      <w:proofErr w:type="spellStart"/>
      <w:r w:rsidR="007C6CA9" w:rsidRPr="002C774D">
        <w:rPr>
          <w:rFonts w:ascii="Tahoma" w:hAnsi="Tahoma" w:cs="Tahoma"/>
        </w:rPr>
        <w:t>giản</w:t>
      </w:r>
      <w:proofErr w:type="spellEnd"/>
      <w:r w:rsidR="007C6CA9" w:rsidRPr="002C774D">
        <w:rPr>
          <w:rFonts w:ascii="Tahoma" w:hAnsi="Tahoma" w:cs="Tahoma"/>
        </w:rPr>
        <w:t xml:space="preserve"> </w:t>
      </w:r>
      <w:proofErr w:type="spellStart"/>
      <w:r w:rsidR="00D16EB9" w:rsidRPr="002C774D">
        <w:rPr>
          <w:rFonts w:ascii="Tahoma" w:hAnsi="Tahoma" w:cs="Tahoma"/>
        </w:rPr>
        <w:t>đo</w:t>
      </w:r>
      <w:proofErr w:type="spellEnd"/>
      <w:r w:rsidR="00D16EB9" w:rsidRPr="002C774D">
        <w:rPr>
          <w:rFonts w:ascii="Tahoma" w:hAnsi="Tahoma" w:cs="Tahoma"/>
        </w:rPr>
        <w:t xml:space="preserve"> </w:t>
      </w:r>
      <w:proofErr w:type="spellStart"/>
      <w:r w:rsidR="00D16EB9" w:rsidRPr="002C774D">
        <w:rPr>
          <w:rFonts w:ascii="Tahoma" w:hAnsi="Tahoma" w:cs="Tahoma"/>
        </w:rPr>
        <w:t>đạc</w:t>
      </w:r>
      <w:proofErr w:type="spellEnd"/>
      <w:r w:rsidR="00D16EB9" w:rsidRPr="002C774D">
        <w:rPr>
          <w:rFonts w:ascii="Tahoma" w:hAnsi="Tahoma" w:cs="Tahoma"/>
        </w:rPr>
        <w:t xml:space="preserve"> </w:t>
      </w:r>
      <w:proofErr w:type="spellStart"/>
      <w:r w:rsidR="00D16EB9" w:rsidRPr="002C774D">
        <w:rPr>
          <w:rFonts w:ascii="Tahoma" w:hAnsi="Tahoma" w:cs="Tahoma"/>
        </w:rPr>
        <w:t>mức</w:t>
      </w:r>
      <w:proofErr w:type="spellEnd"/>
      <w:r w:rsidR="00D16EB9" w:rsidRPr="002C774D">
        <w:rPr>
          <w:rFonts w:ascii="Tahoma" w:hAnsi="Tahoma" w:cs="Tahoma"/>
        </w:rPr>
        <w:t xml:space="preserve"> </w:t>
      </w:r>
      <w:proofErr w:type="spellStart"/>
      <w:r w:rsidR="009E3973" w:rsidRPr="002C774D">
        <w:rPr>
          <w:rFonts w:ascii="Tahoma" w:hAnsi="Tahoma" w:cs="Tahoma"/>
        </w:rPr>
        <w:t>tiêu</w:t>
      </w:r>
      <w:proofErr w:type="spellEnd"/>
      <w:r w:rsidR="009E3973" w:rsidRPr="002C774D">
        <w:rPr>
          <w:rFonts w:ascii="Tahoma" w:hAnsi="Tahoma" w:cs="Tahoma"/>
        </w:rPr>
        <w:t xml:space="preserve"> </w:t>
      </w:r>
      <w:proofErr w:type="spellStart"/>
      <w:r w:rsidR="009E3973" w:rsidRPr="002C774D">
        <w:rPr>
          <w:rFonts w:ascii="Tahoma" w:hAnsi="Tahoma" w:cs="Tahoma"/>
        </w:rPr>
        <w:t>hao</w:t>
      </w:r>
      <w:proofErr w:type="spellEnd"/>
      <w:r w:rsidR="009E3973" w:rsidRPr="002C774D">
        <w:rPr>
          <w:rFonts w:ascii="Tahoma" w:hAnsi="Tahoma" w:cs="Tahoma"/>
        </w:rPr>
        <w:t xml:space="preserve"> </w:t>
      </w:r>
      <w:proofErr w:type="spellStart"/>
      <w:r w:rsidR="009E3973" w:rsidRPr="002C774D">
        <w:rPr>
          <w:rFonts w:ascii="Tahoma" w:hAnsi="Tahoma" w:cs="Tahoma"/>
        </w:rPr>
        <w:t>của</w:t>
      </w:r>
      <w:proofErr w:type="spellEnd"/>
      <w:r w:rsidR="009E3973" w:rsidRPr="002C774D">
        <w:rPr>
          <w:rFonts w:ascii="Tahoma" w:hAnsi="Tahoma" w:cs="Tahoma"/>
        </w:rPr>
        <w:t xml:space="preserve"> </w:t>
      </w:r>
      <w:proofErr w:type="spellStart"/>
      <w:r w:rsidR="009E3973" w:rsidRPr="002C774D">
        <w:rPr>
          <w:rFonts w:ascii="Tahoma" w:hAnsi="Tahoma" w:cs="Tahoma"/>
        </w:rPr>
        <w:t>các</w:t>
      </w:r>
      <w:proofErr w:type="spellEnd"/>
      <w:r w:rsidR="009E3973" w:rsidRPr="002C774D">
        <w:rPr>
          <w:rFonts w:ascii="Tahoma" w:hAnsi="Tahoma" w:cs="Tahoma"/>
        </w:rPr>
        <w:t xml:space="preserve"> </w:t>
      </w:r>
      <w:proofErr w:type="spellStart"/>
      <w:r w:rsidR="009E3973" w:rsidRPr="002C774D">
        <w:rPr>
          <w:rFonts w:ascii="Tahoma" w:hAnsi="Tahoma" w:cs="Tahoma"/>
        </w:rPr>
        <w:t>phép</w:t>
      </w:r>
      <w:proofErr w:type="spellEnd"/>
      <w:r w:rsidR="009E3973" w:rsidRPr="002C774D">
        <w:rPr>
          <w:rFonts w:ascii="Tahoma" w:hAnsi="Tahoma" w:cs="Tahoma"/>
        </w:rPr>
        <w:t xml:space="preserve"> </w:t>
      </w:r>
      <w:proofErr w:type="spellStart"/>
      <w:r w:rsidR="009E3973" w:rsidRPr="002C774D">
        <w:rPr>
          <w:rFonts w:ascii="Tahoma" w:hAnsi="Tahoma" w:cs="Tahoma"/>
        </w:rPr>
        <w:t>tính</w:t>
      </w:r>
      <w:proofErr w:type="spellEnd"/>
      <w:r w:rsidR="009E3973" w:rsidRPr="002C774D">
        <w:rPr>
          <w:rFonts w:ascii="Tahoma" w:hAnsi="Tahoma" w:cs="Tahoma"/>
        </w:rPr>
        <w:t xml:space="preserve"> </w:t>
      </w:r>
      <w:proofErr w:type="spellStart"/>
      <w:r w:rsidR="009E3973" w:rsidRPr="002C774D">
        <w:rPr>
          <w:rFonts w:ascii="Tahoma" w:hAnsi="Tahoma" w:cs="Tahoma"/>
        </w:rPr>
        <w:t>toán</w:t>
      </w:r>
      <w:proofErr w:type="spellEnd"/>
      <w:r w:rsidR="009E3973" w:rsidRPr="002C774D">
        <w:rPr>
          <w:rFonts w:ascii="Tahoma" w:hAnsi="Tahoma" w:cs="Tahoma"/>
        </w:rPr>
        <w:t xml:space="preserve"> </w:t>
      </w:r>
      <w:proofErr w:type="spellStart"/>
      <w:r w:rsidR="009E3973" w:rsidRPr="002C774D">
        <w:rPr>
          <w:rFonts w:ascii="Tahoma" w:hAnsi="Tahoma" w:cs="Tahoma"/>
        </w:rPr>
        <w:t>mà</w:t>
      </w:r>
      <w:proofErr w:type="spellEnd"/>
      <w:r w:rsidR="009E3973" w:rsidRPr="002C774D">
        <w:rPr>
          <w:rFonts w:ascii="Tahoma" w:hAnsi="Tahoma" w:cs="Tahoma"/>
        </w:rPr>
        <w:t xml:space="preserve"> </w:t>
      </w:r>
      <w:proofErr w:type="spellStart"/>
      <w:r w:rsidR="009E3973" w:rsidRPr="002C774D">
        <w:rPr>
          <w:rFonts w:ascii="Tahoma" w:hAnsi="Tahoma" w:cs="Tahoma"/>
        </w:rPr>
        <w:t>hệ</w:t>
      </w:r>
      <w:proofErr w:type="spellEnd"/>
      <w:r w:rsidR="009E3973" w:rsidRPr="002C774D">
        <w:rPr>
          <w:rFonts w:ascii="Tahoma" w:hAnsi="Tahoma" w:cs="Tahoma"/>
        </w:rPr>
        <w:t xml:space="preserve"> </w:t>
      </w:r>
      <w:proofErr w:type="spellStart"/>
      <w:r w:rsidR="009E3973" w:rsidRPr="002C774D">
        <w:rPr>
          <w:rFonts w:ascii="Tahoma" w:hAnsi="Tahoma" w:cs="Tahoma"/>
        </w:rPr>
        <w:t>thống</w:t>
      </w:r>
      <w:proofErr w:type="spellEnd"/>
      <w:r w:rsidR="009E3973" w:rsidRPr="002C774D">
        <w:rPr>
          <w:rFonts w:ascii="Tahoma" w:hAnsi="Tahoma" w:cs="Tahoma"/>
        </w:rPr>
        <w:t xml:space="preserve"> </w:t>
      </w:r>
      <w:proofErr w:type="spellStart"/>
      <w:r w:rsidR="009E3973" w:rsidRPr="002C774D">
        <w:rPr>
          <w:rFonts w:ascii="Tahoma" w:hAnsi="Tahoma" w:cs="Tahoma"/>
        </w:rPr>
        <w:t>phải</w:t>
      </w:r>
      <w:proofErr w:type="spellEnd"/>
      <w:r w:rsidR="009E3973" w:rsidRPr="002C774D">
        <w:rPr>
          <w:rFonts w:ascii="Tahoma" w:hAnsi="Tahoma" w:cs="Tahoma"/>
        </w:rPr>
        <w:t xml:space="preserve"> </w:t>
      </w:r>
      <w:proofErr w:type="spellStart"/>
      <w:r w:rsidR="009E3973" w:rsidRPr="002C774D">
        <w:rPr>
          <w:rFonts w:ascii="Tahoma" w:hAnsi="Tahoma" w:cs="Tahoma"/>
        </w:rPr>
        <w:t>chịu</w:t>
      </w:r>
      <w:proofErr w:type="spellEnd"/>
      <w:r w:rsidR="009E3973" w:rsidRPr="002C774D">
        <w:rPr>
          <w:rFonts w:ascii="Tahoma" w:hAnsi="Tahoma" w:cs="Tahoma"/>
        </w:rPr>
        <w:t xml:space="preserve"> </w:t>
      </w:r>
      <w:proofErr w:type="spellStart"/>
      <w:r w:rsidR="009E3973" w:rsidRPr="002C774D">
        <w:rPr>
          <w:rFonts w:ascii="Tahoma" w:hAnsi="Tahoma" w:cs="Tahoma"/>
        </w:rPr>
        <w:t>nếu</w:t>
      </w:r>
      <w:proofErr w:type="spellEnd"/>
      <w:r w:rsidR="009E3973" w:rsidRPr="002C774D">
        <w:rPr>
          <w:rFonts w:ascii="Tahoma" w:hAnsi="Tahoma" w:cs="Tahoma"/>
        </w:rPr>
        <w:t xml:space="preserve"> </w:t>
      </w:r>
      <w:proofErr w:type="spellStart"/>
      <w:r w:rsidR="009E3973" w:rsidRPr="002C774D">
        <w:rPr>
          <w:rFonts w:ascii="Tahoma" w:hAnsi="Tahoma" w:cs="Tahoma"/>
        </w:rPr>
        <w:t>thực</w:t>
      </w:r>
      <w:proofErr w:type="spellEnd"/>
      <w:r w:rsidR="009E3973" w:rsidRPr="002C774D">
        <w:rPr>
          <w:rFonts w:ascii="Tahoma" w:hAnsi="Tahoma" w:cs="Tahoma"/>
        </w:rPr>
        <w:t xml:space="preserve"> </w:t>
      </w:r>
      <w:proofErr w:type="spellStart"/>
      <w:r w:rsidR="009E3973" w:rsidRPr="002C774D">
        <w:rPr>
          <w:rFonts w:ascii="Tahoma" w:hAnsi="Tahoma" w:cs="Tahoma"/>
        </w:rPr>
        <w:t>hiện</w:t>
      </w:r>
      <w:proofErr w:type="spellEnd"/>
      <w:r w:rsidR="009E3973" w:rsidRPr="002C774D">
        <w:rPr>
          <w:rFonts w:ascii="Tahoma" w:hAnsi="Tahoma" w:cs="Tahoma"/>
        </w:rPr>
        <w:t xml:space="preserve"> </w:t>
      </w:r>
      <w:proofErr w:type="spellStart"/>
      <w:r w:rsidR="009E3973" w:rsidRPr="002C774D">
        <w:rPr>
          <w:rFonts w:ascii="Tahoma" w:hAnsi="Tahoma" w:cs="Tahoma"/>
        </w:rPr>
        <w:t>giao</w:t>
      </w:r>
      <w:proofErr w:type="spellEnd"/>
      <w:r w:rsidR="009E3973" w:rsidRPr="002C774D">
        <w:rPr>
          <w:rFonts w:ascii="Tahoma" w:hAnsi="Tahoma" w:cs="Tahoma"/>
        </w:rPr>
        <w:t xml:space="preserve"> </w:t>
      </w:r>
      <w:proofErr w:type="spellStart"/>
      <w:r w:rsidR="009E3973" w:rsidRPr="002C774D">
        <w:rPr>
          <w:rFonts w:ascii="Tahoma" w:hAnsi="Tahoma" w:cs="Tahoma"/>
        </w:rPr>
        <w:t>dịch</w:t>
      </w:r>
      <w:proofErr w:type="spellEnd"/>
      <w:r w:rsidR="009E3973" w:rsidRPr="002C774D">
        <w:rPr>
          <w:rFonts w:ascii="Tahoma" w:hAnsi="Tahoma" w:cs="Tahoma"/>
        </w:rPr>
        <w:t xml:space="preserve">. </w:t>
      </w:r>
      <w:proofErr w:type="spellStart"/>
      <w:r w:rsidR="00E21A63" w:rsidRPr="002C774D">
        <w:rPr>
          <w:rFonts w:ascii="Tahoma" w:hAnsi="Tahoma" w:cs="Tahoma"/>
        </w:rPr>
        <w:t>Để</w:t>
      </w:r>
      <w:proofErr w:type="spellEnd"/>
      <w:r w:rsidR="00E21A63" w:rsidRPr="002C774D">
        <w:rPr>
          <w:rFonts w:ascii="Tahoma" w:hAnsi="Tahoma" w:cs="Tahoma"/>
        </w:rPr>
        <w:t xml:space="preserve"> </w:t>
      </w:r>
      <w:proofErr w:type="spellStart"/>
      <w:r w:rsidR="00E21A63" w:rsidRPr="002C774D">
        <w:rPr>
          <w:rFonts w:ascii="Tahoma" w:hAnsi="Tahoma" w:cs="Tahoma"/>
        </w:rPr>
        <w:t>có</w:t>
      </w:r>
      <w:proofErr w:type="spellEnd"/>
      <w:r w:rsidR="00E21A63" w:rsidRPr="002C774D">
        <w:rPr>
          <w:rFonts w:ascii="Tahoma" w:hAnsi="Tahoma" w:cs="Tahoma"/>
        </w:rPr>
        <w:t xml:space="preserve"> </w:t>
      </w:r>
      <w:proofErr w:type="spellStart"/>
      <w:r w:rsidR="00E21A63" w:rsidRPr="002C774D">
        <w:rPr>
          <w:rFonts w:ascii="Tahoma" w:hAnsi="Tahoma" w:cs="Tahoma"/>
        </w:rPr>
        <w:t>thể</w:t>
      </w:r>
      <w:proofErr w:type="spellEnd"/>
      <w:r w:rsidR="00E21A63" w:rsidRPr="002C774D">
        <w:rPr>
          <w:rFonts w:ascii="Tahoma" w:hAnsi="Tahoma" w:cs="Tahoma"/>
        </w:rPr>
        <w:t xml:space="preserve"> </w:t>
      </w:r>
      <w:proofErr w:type="spellStart"/>
      <w:r w:rsidR="00E21A63" w:rsidRPr="002C774D">
        <w:rPr>
          <w:rFonts w:ascii="Tahoma" w:hAnsi="Tahoma" w:cs="Tahoma"/>
        </w:rPr>
        <w:t>trả</w:t>
      </w:r>
      <w:proofErr w:type="spellEnd"/>
      <w:r w:rsidR="00E21A63" w:rsidRPr="002C774D">
        <w:rPr>
          <w:rFonts w:ascii="Tahoma" w:hAnsi="Tahoma" w:cs="Tahoma"/>
        </w:rPr>
        <w:t xml:space="preserve"> chi </w:t>
      </w:r>
      <w:proofErr w:type="spellStart"/>
      <w:r w:rsidR="00E21A63" w:rsidRPr="002C774D">
        <w:rPr>
          <w:rFonts w:ascii="Tahoma" w:hAnsi="Tahoma" w:cs="Tahoma"/>
        </w:rPr>
        <w:t>phí</w:t>
      </w:r>
      <w:proofErr w:type="spellEnd"/>
      <w:r w:rsidR="00E21A63" w:rsidRPr="002C774D">
        <w:rPr>
          <w:rFonts w:ascii="Tahoma" w:hAnsi="Tahoma" w:cs="Tahoma"/>
        </w:rPr>
        <w:t xml:space="preserve"> gas, </w:t>
      </w:r>
      <w:proofErr w:type="spellStart"/>
      <w:r w:rsidR="00E21A63" w:rsidRPr="002C774D">
        <w:rPr>
          <w:rFonts w:ascii="Tahoma" w:hAnsi="Tahoma" w:cs="Tahoma"/>
        </w:rPr>
        <w:t>bạn</w:t>
      </w:r>
      <w:proofErr w:type="spellEnd"/>
      <w:r w:rsidR="00E21A63" w:rsidRPr="002C774D">
        <w:rPr>
          <w:rFonts w:ascii="Tahoma" w:hAnsi="Tahoma" w:cs="Tahoma"/>
        </w:rPr>
        <w:t xml:space="preserve"> </w:t>
      </w:r>
      <w:proofErr w:type="spellStart"/>
      <w:r w:rsidR="00E21A63" w:rsidRPr="002C774D">
        <w:rPr>
          <w:rFonts w:ascii="Tahoma" w:hAnsi="Tahoma" w:cs="Tahoma"/>
        </w:rPr>
        <w:t>c</w:t>
      </w:r>
      <w:r w:rsidR="00250681" w:rsidRPr="002C774D">
        <w:rPr>
          <w:rFonts w:ascii="Tahoma" w:hAnsi="Tahoma" w:cs="Tahoma"/>
        </w:rPr>
        <w:t>hỉ</w:t>
      </w:r>
      <w:proofErr w:type="spellEnd"/>
      <w:r w:rsidR="00250681" w:rsidRPr="002C774D">
        <w:rPr>
          <w:rFonts w:ascii="Tahoma" w:hAnsi="Tahoma" w:cs="Tahoma"/>
        </w:rPr>
        <w:t xml:space="preserve"> </w:t>
      </w:r>
      <w:proofErr w:type="spellStart"/>
      <w:r w:rsidR="00250681" w:rsidRPr="002C774D">
        <w:rPr>
          <w:rFonts w:ascii="Tahoma" w:hAnsi="Tahoma" w:cs="Tahoma"/>
        </w:rPr>
        <w:t>cần</w:t>
      </w:r>
      <w:proofErr w:type="spellEnd"/>
      <w:r w:rsidR="00250681" w:rsidRPr="002C774D">
        <w:rPr>
          <w:rFonts w:ascii="Tahoma" w:hAnsi="Tahoma" w:cs="Tahoma"/>
        </w:rPr>
        <w:t xml:space="preserve"> them ether </w:t>
      </w:r>
      <w:proofErr w:type="spellStart"/>
      <w:r w:rsidR="00250681" w:rsidRPr="002C774D">
        <w:rPr>
          <w:rFonts w:ascii="Tahoma" w:hAnsi="Tahoma" w:cs="Tahoma"/>
        </w:rPr>
        <w:t>vào</w:t>
      </w:r>
      <w:proofErr w:type="spellEnd"/>
      <w:r w:rsidR="00250681" w:rsidRPr="002C774D">
        <w:rPr>
          <w:rFonts w:ascii="Tahoma" w:hAnsi="Tahoma" w:cs="Tahoma"/>
        </w:rPr>
        <w:t xml:space="preserve"> </w:t>
      </w:r>
      <w:proofErr w:type="spellStart"/>
      <w:r w:rsidR="00250681" w:rsidRPr="002C774D">
        <w:rPr>
          <w:rFonts w:ascii="Tahoma" w:hAnsi="Tahoma" w:cs="Tahoma"/>
        </w:rPr>
        <w:t>tài</w:t>
      </w:r>
      <w:proofErr w:type="spellEnd"/>
      <w:r w:rsidR="00250681" w:rsidRPr="002C774D">
        <w:rPr>
          <w:rFonts w:ascii="Tahoma" w:hAnsi="Tahoma" w:cs="Tahoma"/>
        </w:rPr>
        <w:t xml:space="preserve"> </w:t>
      </w:r>
      <w:proofErr w:type="spellStart"/>
      <w:r w:rsidR="00250681" w:rsidRPr="002C774D">
        <w:rPr>
          <w:rFonts w:ascii="Tahoma" w:hAnsi="Tahoma" w:cs="Tahoma"/>
        </w:rPr>
        <w:t>khoản</w:t>
      </w:r>
      <w:proofErr w:type="spellEnd"/>
      <w:r w:rsidR="00250681" w:rsidRPr="002C774D">
        <w:rPr>
          <w:rFonts w:ascii="Tahoma" w:hAnsi="Tahoma" w:cs="Tahoma"/>
        </w:rPr>
        <w:t xml:space="preserve"> </w:t>
      </w:r>
      <w:proofErr w:type="spellStart"/>
      <w:r w:rsidR="00250681" w:rsidRPr="002C774D">
        <w:rPr>
          <w:rFonts w:ascii="Tahoma" w:hAnsi="Tahoma" w:cs="Tahoma"/>
        </w:rPr>
        <w:t>của</w:t>
      </w:r>
      <w:proofErr w:type="spellEnd"/>
      <w:r w:rsidR="00250681" w:rsidRPr="002C774D">
        <w:rPr>
          <w:rFonts w:ascii="Tahoma" w:hAnsi="Tahoma" w:cs="Tahoma"/>
        </w:rPr>
        <w:t xml:space="preserve"> </w:t>
      </w:r>
      <w:proofErr w:type="spellStart"/>
      <w:r w:rsidR="00250681" w:rsidRPr="002C774D">
        <w:rPr>
          <w:rFonts w:ascii="Tahoma" w:hAnsi="Tahoma" w:cs="Tahoma"/>
        </w:rPr>
        <w:t>bạn</w:t>
      </w:r>
      <w:proofErr w:type="spellEnd"/>
      <w:r w:rsidR="00AE7F60" w:rsidRPr="002C774D">
        <w:rPr>
          <w:rFonts w:ascii="Tahoma" w:hAnsi="Tahoma" w:cs="Tahoma"/>
        </w:rPr>
        <w:t>.</w:t>
      </w:r>
    </w:p>
    <w:p w14:paraId="75DA5BD4" w14:textId="77777777" w:rsidR="004103AF" w:rsidRPr="002C774D" w:rsidRDefault="004103AF" w:rsidP="004103AF">
      <w:pPr>
        <w:pStyle w:val="ListParagraph"/>
        <w:rPr>
          <w:rFonts w:ascii="Tahoma" w:hAnsi="Tahoma" w:cs="Tahoma"/>
        </w:rPr>
      </w:pPr>
    </w:p>
    <w:p w14:paraId="5501DA36" w14:textId="77777777" w:rsidR="00081ECD" w:rsidRDefault="00AE7F60" w:rsidP="00081ECD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Máy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ảo</w:t>
      </w:r>
      <w:proofErr w:type="spellEnd"/>
      <w:r>
        <w:rPr>
          <w:rFonts w:ascii="Tahoma" w:hAnsi="Tahoma" w:cs="Tahoma"/>
        </w:rPr>
        <w:t xml:space="preserve"> Ethereum: </w:t>
      </w:r>
      <w:proofErr w:type="spellStart"/>
      <w:r w:rsidR="001C0CAD">
        <w:rPr>
          <w:rFonts w:ascii="Tahoma" w:hAnsi="Tahoma" w:cs="Tahoma"/>
        </w:rPr>
        <w:t>Là</w:t>
      </w:r>
      <w:proofErr w:type="spellEnd"/>
      <w:r w:rsidR="001C0CAD">
        <w:rPr>
          <w:rFonts w:ascii="Tahoma" w:hAnsi="Tahoma" w:cs="Tahoma"/>
        </w:rPr>
        <w:t xml:space="preserve"> </w:t>
      </w:r>
      <w:proofErr w:type="spellStart"/>
      <w:r w:rsidR="001C0CAD">
        <w:rPr>
          <w:rFonts w:ascii="Tahoma" w:hAnsi="Tahoma" w:cs="Tahoma"/>
        </w:rPr>
        <w:t>máy</w:t>
      </w:r>
      <w:proofErr w:type="spellEnd"/>
      <w:r w:rsidR="001C0CAD">
        <w:rPr>
          <w:rFonts w:ascii="Tahoma" w:hAnsi="Tahoma" w:cs="Tahoma"/>
        </w:rPr>
        <w:t xml:space="preserve"> </w:t>
      </w:r>
      <w:proofErr w:type="spellStart"/>
      <w:r w:rsidR="001C0CAD">
        <w:rPr>
          <w:rFonts w:ascii="Tahoma" w:hAnsi="Tahoma" w:cs="Tahoma"/>
        </w:rPr>
        <w:t>chủ</w:t>
      </w:r>
      <w:proofErr w:type="spellEnd"/>
      <w:r w:rsidR="001C0CAD">
        <w:rPr>
          <w:rFonts w:ascii="Tahoma" w:hAnsi="Tahoma" w:cs="Tahoma"/>
        </w:rPr>
        <w:t xml:space="preserve"> </w:t>
      </w:r>
      <w:proofErr w:type="spellStart"/>
      <w:r w:rsidR="001C0CAD">
        <w:rPr>
          <w:rFonts w:ascii="Tahoma" w:hAnsi="Tahoma" w:cs="Tahoma"/>
        </w:rPr>
        <w:t>toàn</w:t>
      </w:r>
      <w:proofErr w:type="spellEnd"/>
      <w:r w:rsidR="001C0CAD">
        <w:rPr>
          <w:rFonts w:ascii="Tahoma" w:hAnsi="Tahoma" w:cs="Tahoma"/>
        </w:rPr>
        <w:t xml:space="preserve"> </w:t>
      </w:r>
      <w:proofErr w:type="spellStart"/>
      <w:r w:rsidR="001C0CAD">
        <w:rPr>
          <w:rFonts w:ascii="Tahoma" w:hAnsi="Tahoma" w:cs="Tahoma"/>
        </w:rPr>
        <w:t>cầu</w:t>
      </w:r>
      <w:proofErr w:type="spellEnd"/>
      <w:r w:rsidR="001C0CAD">
        <w:rPr>
          <w:rFonts w:ascii="Tahoma" w:hAnsi="Tahoma" w:cs="Tahoma"/>
        </w:rPr>
        <w:t xml:space="preserve"> </w:t>
      </w:r>
      <w:proofErr w:type="spellStart"/>
      <w:r w:rsidR="001C0CAD">
        <w:rPr>
          <w:rFonts w:ascii="Tahoma" w:hAnsi="Tahoma" w:cs="Tahoma"/>
        </w:rPr>
        <w:t>mà</w:t>
      </w:r>
      <w:proofErr w:type="spellEnd"/>
      <w:r w:rsidR="001C0CAD">
        <w:rPr>
          <w:rFonts w:ascii="Tahoma" w:hAnsi="Tahoma" w:cs="Tahoma"/>
        </w:rPr>
        <w:t xml:space="preserve"> </w:t>
      </w:r>
      <w:proofErr w:type="spellStart"/>
      <w:r w:rsidR="001C0CAD">
        <w:rPr>
          <w:rFonts w:ascii="Tahoma" w:hAnsi="Tahoma" w:cs="Tahoma"/>
        </w:rPr>
        <w:t>mọi</w:t>
      </w:r>
      <w:proofErr w:type="spellEnd"/>
      <w:r w:rsidR="001C0CAD">
        <w:rPr>
          <w:rFonts w:ascii="Tahoma" w:hAnsi="Tahoma" w:cs="Tahoma"/>
        </w:rPr>
        <w:t xml:space="preserve"> </w:t>
      </w:r>
      <w:proofErr w:type="spellStart"/>
      <w:r w:rsidR="001C0CAD">
        <w:rPr>
          <w:rFonts w:ascii="Tahoma" w:hAnsi="Tahoma" w:cs="Tahoma"/>
        </w:rPr>
        <w:t>người</w:t>
      </w:r>
      <w:proofErr w:type="spellEnd"/>
      <w:r w:rsidR="001C0CAD">
        <w:rPr>
          <w:rFonts w:ascii="Tahoma" w:hAnsi="Tahoma" w:cs="Tahoma"/>
        </w:rPr>
        <w:t xml:space="preserve"> </w:t>
      </w:r>
      <w:proofErr w:type="spellStart"/>
      <w:r w:rsidR="001C0CAD">
        <w:rPr>
          <w:rFonts w:ascii="Tahoma" w:hAnsi="Tahoma" w:cs="Tahoma"/>
        </w:rPr>
        <w:t>có</w:t>
      </w:r>
      <w:proofErr w:type="spellEnd"/>
      <w:r w:rsidR="001C0CAD">
        <w:rPr>
          <w:rFonts w:ascii="Tahoma" w:hAnsi="Tahoma" w:cs="Tahoma"/>
        </w:rPr>
        <w:t xml:space="preserve"> </w:t>
      </w:r>
      <w:proofErr w:type="spellStart"/>
      <w:r w:rsidR="001C0CAD">
        <w:rPr>
          <w:rFonts w:ascii="Tahoma" w:hAnsi="Tahoma" w:cs="Tahoma"/>
        </w:rPr>
        <w:t>thể</w:t>
      </w:r>
      <w:proofErr w:type="spellEnd"/>
      <w:r w:rsidR="001C0CAD">
        <w:rPr>
          <w:rFonts w:ascii="Tahoma" w:hAnsi="Tahoma" w:cs="Tahoma"/>
        </w:rPr>
        <w:t xml:space="preserve"> </w:t>
      </w:r>
      <w:proofErr w:type="spellStart"/>
      <w:r w:rsidR="001C0CAD">
        <w:rPr>
          <w:rFonts w:ascii="Tahoma" w:hAnsi="Tahoma" w:cs="Tahoma"/>
        </w:rPr>
        <w:t>sử</w:t>
      </w:r>
      <w:proofErr w:type="spellEnd"/>
      <w:r w:rsidR="001C0CAD">
        <w:rPr>
          <w:rFonts w:ascii="Tahoma" w:hAnsi="Tahoma" w:cs="Tahoma"/>
        </w:rPr>
        <w:t xml:space="preserve"> </w:t>
      </w:r>
      <w:proofErr w:type="spellStart"/>
      <w:r w:rsidR="001C0CAD">
        <w:rPr>
          <w:rFonts w:ascii="Tahoma" w:hAnsi="Tahoma" w:cs="Tahoma"/>
        </w:rPr>
        <w:t>dụng</w:t>
      </w:r>
      <w:proofErr w:type="spellEnd"/>
      <w:r w:rsidR="001C0CAD">
        <w:rPr>
          <w:rFonts w:ascii="Tahoma" w:hAnsi="Tahoma" w:cs="Tahoma"/>
        </w:rPr>
        <w:t xml:space="preserve"> </w:t>
      </w:r>
      <w:proofErr w:type="spellStart"/>
      <w:r w:rsidR="001C0CAD">
        <w:rPr>
          <w:rFonts w:ascii="Tahoma" w:hAnsi="Tahoma" w:cs="Tahoma"/>
        </w:rPr>
        <w:t>một</w:t>
      </w:r>
      <w:proofErr w:type="spellEnd"/>
      <w:r w:rsidR="001C0CAD">
        <w:rPr>
          <w:rFonts w:ascii="Tahoma" w:hAnsi="Tahoma" w:cs="Tahoma"/>
        </w:rPr>
        <w:t xml:space="preserve"> chi </w:t>
      </w:r>
      <w:proofErr w:type="spellStart"/>
      <w:r w:rsidR="001C0CAD">
        <w:rPr>
          <w:rFonts w:ascii="Tahoma" w:hAnsi="Tahoma" w:cs="Tahoma"/>
        </w:rPr>
        <w:t>phí</w:t>
      </w:r>
      <w:proofErr w:type="spellEnd"/>
      <w:r w:rsidR="001C0CAD">
        <w:rPr>
          <w:rFonts w:ascii="Tahoma" w:hAnsi="Tahoma" w:cs="Tahoma"/>
        </w:rPr>
        <w:t xml:space="preserve"> </w:t>
      </w:r>
      <w:proofErr w:type="spellStart"/>
      <w:r w:rsidR="001C0CAD">
        <w:rPr>
          <w:rFonts w:ascii="Tahoma" w:hAnsi="Tahoma" w:cs="Tahoma"/>
        </w:rPr>
        <w:t>nhỏ</w:t>
      </w:r>
      <w:proofErr w:type="spellEnd"/>
      <w:r w:rsidR="00AB53F9">
        <w:rPr>
          <w:rFonts w:ascii="Tahoma" w:hAnsi="Tahoma" w:cs="Tahoma"/>
        </w:rPr>
        <w:t xml:space="preserve">, </w:t>
      </w:r>
      <w:proofErr w:type="spellStart"/>
      <w:r w:rsidR="00AB53F9">
        <w:rPr>
          <w:rFonts w:ascii="Tahoma" w:hAnsi="Tahoma" w:cs="Tahoma"/>
        </w:rPr>
        <w:t>có</w:t>
      </w:r>
      <w:proofErr w:type="spellEnd"/>
      <w:r w:rsidR="00AB53F9">
        <w:rPr>
          <w:rFonts w:ascii="Tahoma" w:hAnsi="Tahoma" w:cs="Tahoma"/>
        </w:rPr>
        <w:t xml:space="preserve"> </w:t>
      </w:r>
      <w:proofErr w:type="spellStart"/>
      <w:r w:rsidR="00AB53F9">
        <w:rPr>
          <w:rFonts w:ascii="Tahoma" w:hAnsi="Tahoma" w:cs="Tahoma"/>
        </w:rPr>
        <w:t>thể</w:t>
      </w:r>
      <w:proofErr w:type="spellEnd"/>
      <w:r w:rsidR="00AB53F9">
        <w:rPr>
          <w:rFonts w:ascii="Tahoma" w:hAnsi="Tahoma" w:cs="Tahoma"/>
        </w:rPr>
        <w:t xml:space="preserve"> </w:t>
      </w:r>
      <w:proofErr w:type="spellStart"/>
      <w:r w:rsidR="00AB53F9">
        <w:rPr>
          <w:rFonts w:ascii="Tahoma" w:hAnsi="Tahoma" w:cs="Tahoma"/>
        </w:rPr>
        <w:t>trả</w:t>
      </w:r>
      <w:proofErr w:type="spellEnd"/>
      <w:r w:rsidR="00AB53F9">
        <w:rPr>
          <w:rFonts w:ascii="Tahoma" w:hAnsi="Tahoma" w:cs="Tahoma"/>
        </w:rPr>
        <w:t xml:space="preserve"> </w:t>
      </w:r>
      <w:proofErr w:type="spellStart"/>
      <w:r w:rsidR="00AB53F9">
        <w:rPr>
          <w:rFonts w:ascii="Tahoma" w:hAnsi="Tahoma" w:cs="Tahoma"/>
        </w:rPr>
        <w:t>bằng</w:t>
      </w:r>
      <w:proofErr w:type="spellEnd"/>
      <w:r w:rsidR="00AB53F9">
        <w:rPr>
          <w:rFonts w:ascii="Tahoma" w:hAnsi="Tahoma" w:cs="Tahoma"/>
        </w:rPr>
        <w:t xml:space="preserve"> ether</w:t>
      </w:r>
      <w:r w:rsidR="00081ECD">
        <w:rPr>
          <w:rFonts w:ascii="Tahoma" w:hAnsi="Tahoma" w:cs="Tahoma"/>
        </w:rPr>
        <w:t>.</w:t>
      </w:r>
    </w:p>
    <w:p w14:paraId="431D2FBF" w14:textId="77777777" w:rsidR="004103AF" w:rsidRPr="00081ECD" w:rsidRDefault="004103AF" w:rsidP="004103AF">
      <w:pPr>
        <w:pStyle w:val="ListParagraph"/>
        <w:rPr>
          <w:rFonts w:ascii="Tahoma" w:hAnsi="Tahoma" w:cs="Tahoma"/>
        </w:rPr>
      </w:pPr>
    </w:p>
    <w:p w14:paraId="51BD7BF7" w14:textId="77777777" w:rsidR="00AB53F9" w:rsidRDefault="001A3A3E" w:rsidP="007B027C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lastRenderedPageBreak/>
        <w:t>Máy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ảo</w:t>
      </w:r>
      <w:proofErr w:type="spellEnd"/>
      <w:r>
        <w:rPr>
          <w:rFonts w:ascii="Tahoma" w:hAnsi="Tahoma" w:cs="Tahoma"/>
        </w:rPr>
        <w:t xml:space="preserve">: </w:t>
      </w:r>
      <w:proofErr w:type="spellStart"/>
      <w:r w:rsidR="00753A21">
        <w:rPr>
          <w:rFonts w:ascii="Tahoma" w:hAnsi="Tahoma" w:cs="Tahoma"/>
        </w:rPr>
        <w:t>Trong</w:t>
      </w:r>
      <w:proofErr w:type="spellEnd"/>
      <w:r w:rsidR="00753A21">
        <w:rPr>
          <w:rFonts w:ascii="Tahoma" w:hAnsi="Tahoma" w:cs="Tahoma"/>
        </w:rPr>
        <w:t xml:space="preserve"> </w:t>
      </w:r>
      <w:proofErr w:type="spellStart"/>
      <w:r w:rsidR="00753A21">
        <w:rPr>
          <w:rFonts w:ascii="Tahoma" w:hAnsi="Tahoma" w:cs="Tahoma"/>
        </w:rPr>
        <w:t>ngữ</w:t>
      </w:r>
      <w:proofErr w:type="spellEnd"/>
      <w:r w:rsidR="00753A21">
        <w:rPr>
          <w:rFonts w:ascii="Tahoma" w:hAnsi="Tahoma" w:cs="Tahoma"/>
        </w:rPr>
        <w:t xml:space="preserve"> </w:t>
      </w:r>
      <w:proofErr w:type="spellStart"/>
      <w:r w:rsidR="00753A21">
        <w:rPr>
          <w:rFonts w:ascii="Tahoma" w:hAnsi="Tahoma" w:cs="Tahoma"/>
        </w:rPr>
        <w:t>cảnh</w:t>
      </w:r>
      <w:proofErr w:type="spellEnd"/>
      <w:r w:rsidR="00753A21">
        <w:rPr>
          <w:rFonts w:ascii="Tahoma" w:hAnsi="Tahoma" w:cs="Tahoma"/>
        </w:rPr>
        <w:t xml:space="preserve"> Ethereum, </w:t>
      </w:r>
      <w:proofErr w:type="spellStart"/>
      <w:r w:rsidR="00753A21">
        <w:rPr>
          <w:rFonts w:ascii="Tahoma" w:hAnsi="Tahoma" w:cs="Tahoma"/>
        </w:rPr>
        <w:t>đó</w:t>
      </w:r>
      <w:proofErr w:type="spellEnd"/>
      <w:r w:rsidR="00753A21">
        <w:rPr>
          <w:rFonts w:ascii="Tahoma" w:hAnsi="Tahoma" w:cs="Tahoma"/>
        </w:rPr>
        <w:t xml:space="preserve"> </w:t>
      </w:r>
      <w:proofErr w:type="spellStart"/>
      <w:r w:rsidR="00753A21">
        <w:rPr>
          <w:rFonts w:ascii="Tahoma" w:hAnsi="Tahoma" w:cs="Tahoma"/>
        </w:rPr>
        <w:t>là</w:t>
      </w:r>
      <w:proofErr w:type="spellEnd"/>
      <w:r w:rsidR="00753A21">
        <w:rPr>
          <w:rFonts w:ascii="Tahoma" w:hAnsi="Tahoma" w:cs="Tahoma"/>
        </w:rPr>
        <w:t xml:space="preserve"> </w:t>
      </w:r>
      <w:proofErr w:type="spellStart"/>
      <w:r w:rsidR="00753A21">
        <w:rPr>
          <w:rFonts w:ascii="Tahoma" w:hAnsi="Tahoma" w:cs="Tahoma"/>
        </w:rPr>
        <w:t>một</w:t>
      </w:r>
      <w:proofErr w:type="spellEnd"/>
      <w:r w:rsidR="00753A21">
        <w:rPr>
          <w:rFonts w:ascii="Tahoma" w:hAnsi="Tahoma" w:cs="Tahoma"/>
        </w:rPr>
        <w:t xml:space="preserve"> </w:t>
      </w:r>
      <w:proofErr w:type="spellStart"/>
      <w:r w:rsidR="00753A21">
        <w:rPr>
          <w:rFonts w:ascii="Tahoma" w:hAnsi="Tahoma" w:cs="Tahoma"/>
        </w:rPr>
        <w:t>máy</w:t>
      </w:r>
      <w:proofErr w:type="spellEnd"/>
      <w:r w:rsidR="00753A21">
        <w:rPr>
          <w:rFonts w:ascii="Tahoma" w:hAnsi="Tahoma" w:cs="Tahoma"/>
        </w:rPr>
        <w:t xml:space="preserve"> </w:t>
      </w:r>
      <w:proofErr w:type="spellStart"/>
      <w:r w:rsidR="00753A21">
        <w:rPr>
          <w:rFonts w:ascii="Tahoma" w:hAnsi="Tahoma" w:cs="Tahoma"/>
        </w:rPr>
        <w:t>tính</w:t>
      </w:r>
      <w:proofErr w:type="spellEnd"/>
      <w:r w:rsidR="00753A21">
        <w:rPr>
          <w:rFonts w:ascii="Tahoma" w:hAnsi="Tahoma" w:cs="Tahoma"/>
        </w:rPr>
        <w:t xml:space="preserve"> </w:t>
      </w:r>
      <w:proofErr w:type="spellStart"/>
      <w:r w:rsidR="00753A21">
        <w:rPr>
          <w:rFonts w:ascii="Tahoma" w:hAnsi="Tahoma" w:cs="Tahoma"/>
        </w:rPr>
        <w:t>toàn</w:t>
      </w:r>
      <w:proofErr w:type="spellEnd"/>
      <w:r w:rsidR="00753A21">
        <w:rPr>
          <w:rFonts w:ascii="Tahoma" w:hAnsi="Tahoma" w:cs="Tahoma"/>
        </w:rPr>
        <w:t xml:space="preserve"> </w:t>
      </w:r>
      <w:proofErr w:type="spellStart"/>
      <w:r w:rsidR="00753A21">
        <w:rPr>
          <w:rFonts w:ascii="Tahoma" w:hAnsi="Tahoma" w:cs="Tahoma"/>
        </w:rPr>
        <w:t>cầu</w:t>
      </w:r>
      <w:proofErr w:type="spellEnd"/>
      <w:r w:rsidR="00753A21">
        <w:rPr>
          <w:rFonts w:ascii="Tahoma" w:hAnsi="Tahoma" w:cs="Tahoma"/>
        </w:rPr>
        <w:t xml:space="preserve"> bao </w:t>
      </w:r>
      <w:proofErr w:type="spellStart"/>
      <w:r w:rsidR="00753A21">
        <w:rPr>
          <w:rFonts w:ascii="Tahoma" w:hAnsi="Tahoma" w:cs="Tahoma"/>
        </w:rPr>
        <w:t>gồm</w:t>
      </w:r>
      <w:proofErr w:type="spellEnd"/>
      <w:r w:rsidR="00753A21">
        <w:rPr>
          <w:rFonts w:ascii="Tahoma" w:hAnsi="Tahoma" w:cs="Tahoma"/>
        </w:rPr>
        <w:t xml:space="preserve"> </w:t>
      </w:r>
      <w:proofErr w:type="spellStart"/>
      <w:r w:rsidR="00753A21">
        <w:rPr>
          <w:rFonts w:ascii="Tahoma" w:hAnsi="Tahoma" w:cs="Tahoma"/>
        </w:rPr>
        <w:t>rất</w:t>
      </w:r>
      <w:proofErr w:type="spellEnd"/>
      <w:r w:rsidR="00753A21">
        <w:rPr>
          <w:rFonts w:ascii="Tahoma" w:hAnsi="Tahoma" w:cs="Tahoma"/>
        </w:rPr>
        <w:t xml:space="preserve"> </w:t>
      </w:r>
      <w:proofErr w:type="spellStart"/>
      <w:r w:rsidR="00753A21">
        <w:rPr>
          <w:rFonts w:ascii="Tahoma" w:hAnsi="Tahoma" w:cs="Tahoma"/>
        </w:rPr>
        <w:t>nhiều</w:t>
      </w:r>
      <w:proofErr w:type="spellEnd"/>
      <w:r w:rsidR="00753A21">
        <w:rPr>
          <w:rFonts w:ascii="Tahoma" w:hAnsi="Tahoma" w:cs="Tahoma"/>
        </w:rPr>
        <w:t xml:space="preserve"> </w:t>
      </w:r>
      <w:proofErr w:type="spellStart"/>
      <w:r w:rsidR="00753A21">
        <w:rPr>
          <w:rFonts w:ascii="Tahoma" w:hAnsi="Tahoma" w:cs="Tahoma"/>
        </w:rPr>
        <w:t>nút</w:t>
      </w:r>
      <w:proofErr w:type="spellEnd"/>
      <w:r w:rsidR="00753A21">
        <w:rPr>
          <w:rFonts w:ascii="Tahoma" w:hAnsi="Tahoma" w:cs="Tahoma"/>
        </w:rPr>
        <w:t xml:space="preserve"> </w:t>
      </w:r>
      <w:proofErr w:type="spellStart"/>
      <w:r w:rsidR="00753A21">
        <w:rPr>
          <w:rFonts w:ascii="Tahoma" w:hAnsi="Tahoma" w:cs="Tahoma"/>
        </w:rPr>
        <w:t>cấu</w:t>
      </w:r>
      <w:proofErr w:type="spellEnd"/>
      <w:r w:rsidR="00753A21">
        <w:rPr>
          <w:rFonts w:ascii="Tahoma" w:hAnsi="Tahoma" w:cs="Tahoma"/>
        </w:rPr>
        <w:t xml:space="preserve"> </w:t>
      </w:r>
      <w:proofErr w:type="spellStart"/>
      <w:r w:rsidR="00753A21">
        <w:rPr>
          <w:rFonts w:ascii="Tahoma" w:hAnsi="Tahoma" w:cs="Tahoma"/>
        </w:rPr>
        <w:t>thành</w:t>
      </w:r>
      <w:proofErr w:type="spellEnd"/>
      <w:r w:rsidR="00753A21">
        <w:rPr>
          <w:rFonts w:ascii="Tahoma" w:hAnsi="Tahoma" w:cs="Tahoma"/>
        </w:rPr>
        <w:t xml:space="preserve"> </w:t>
      </w:r>
      <w:proofErr w:type="spellStart"/>
      <w:r w:rsidR="00753A21">
        <w:rPr>
          <w:rFonts w:ascii="Tahoma" w:hAnsi="Tahoma" w:cs="Tahoma"/>
        </w:rPr>
        <w:t>và</w:t>
      </w:r>
      <w:proofErr w:type="spellEnd"/>
      <w:r w:rsidR="00753A21">
        <w:rPr>
          <w:rFonts w:ascii="Tahoma" w:hAnsi="Tahoma" w:cs="Tahoma"/>
        </w:rPr>
        <w:t xml:space="preserve"> </w:t>
      </w:r>
      <w:proofErr w:type="spellStart"/>
      <w:r w:rsidR="00753A21">
        <w:rPr>
          <w:rFonts w:ascii="Tahoma" w:hAnsi="Tahoma" w:cs="Tahoma"/>
        </w:rPr>
        <w:t>c</w:t>
      </w:r>
      <w:r w:rsidR="00BE0E1B">
        <w:rPr>
          <w:rFonts w:ascii="Tahoma" w:hAnsi="Tahoma" w:cs="Tahoma"/>
        </w:rPr>
        <w:t>hính</w:t>
      </w:r>
      <w:proofErr w:type="spellEnd"/>
      <w:r w:rsidR="00BE0E1B">
        <w:rPr>
          <w:rFonts w:ascii="Tahoma" w:hAnsi="Tahoma" w:cs="Tahoma"/>
        </w:rPr>
        <w:t xml:space="preserve"> </w:t>
      </w:r>
      <w:proofErr w:type="spellStart"/>
      <w:r w:rsidR="00BE0E1B">
        <w:rPr>
          <w:rFonts w:ascii="Tahoma" w:hAnsi="Tahoma" w:cs="Tahoma"/>
        </w:rPr>
        <w:t>các</w:t>
      </w:r>
      <w:proofErr w:type="spellEnd"/>
      <w:r w:rsidR="00BE0E1B">
        <w:rPr>
          <w:rFonts w:ascii="Tahoma" w:hAnsi="Tahoma" w:cs="Tahoma"/>
        </w:rPr>
        <w:t xml:space="preserve"> </w:t>
      </w:r>
      <w:proofErr w:type="spellStart"/>
      <w:r w:rsidR="00BE0E1B">
        <w:rPr>
          <w:rFonts w:ascii="Tahoma" w:hAnsi="Tahoma" w:cs="Tahoma"/>
        </w:rPr>
        <w:t>nút</w:t>
      </w:r>
      <w:proofErr w:type="spellEnd"/>
      <w:r w:rsidR="00BE0E1B">
        <w:rPr>
          <w:rFonts w:ascii="Tahoma" w:hAnsi="Tahoma" w:cs="Tahoma"/>
        </w:rPr>
        <w:t xml:space="preserve"> </w:t>
      </w:r>
      <w:proofErr w:type="spellStart"/>
      <w:r w:rsidR="00BE0E1B">
        <w:rPr>
          <w:rFonts w:ascii="Tahoma" w:hAnsi="Tahoma" w:cs="Tahoma"/>
        </w:rPr>
        <w:t>đó</w:t>
      </w:r>
      <w:proofErr w:type="spellEnd"/>
      <w:r w:rsidR="00BE0E1B">
        <w:rPr>
          <w:rFonts w:ascii="Tahoma" w:hAnsi="Tahoma" w:cs="Tahoma"/>
        </w:rPr>
        <w:t xml:space="preserve"> </w:t>
      </w:r>
      <w:proofErr w:type="spellStart"/>
      <w:r w:rsidR="00BE0E1B">
        <w:rPr>
          <w:rFonts w:ascii="Tahoma" w:hAnsi="Tahoma" w:cs="Tahoma"/>
        </w:rPr>
        <w:t>cũng</w:t>
      </w:r>
      <w:proofErr w:type="spellEnd"/>
      <w:r w:rsidR="00BE0E1B">
        <w:rPr>
          <w:rFonts w:ascii="Tahoma" w:hAnsi="Tahoma" w:cs="Tahoma"/>
        </w:rPr>
        <w:t xml:space="preserve"> </w:t>
      </w:r>
      <w:proofErr w:type="spellStart"/>
      <w:r w:rsidR="00BE0E1B">
        <w:rPr>
          <w:rFonts w:ascii="Tahoma" w:hAnsi="Tahoma" w:cs="Tahoma"/>
        </w:rPr>
        <w:t>là</w:t>
      </w:r>
      <w:proofErr w:type="spellEnd"/>
      <w:r w:rsidR="00BE0E1B">
        <w:rPr>
          <w:rFonts w:ascii="Tahoma" w:hAnsi="Tahoma" w:cs="Tahoma"/>
        </w:rPr>
        <w:t xml:space="preserve"> </w:t>
      </w:r>
      <w:proofErr w:type="spellStart"/>
      <w:r w:rsidR="00BE0E1B">
        <w:rPr>
          <w:rFonts w:ascii="Tahoma" w:hAnsi="Tahoma" w:cs="Tahoma"/>
        </w:rPr>
        <w:t>các</w:t>
      </w:r>
      <w:proofErr w:type="spellEnd"/>
      <w:r w:rsidR="00BE0E1B">
        <w:rPr>
          <w:rFonts w:ascii="Tahoma" w:hAnsi="Tahoma" w:cs="Tahoma"/>
        </w:rPr>
        <w:t xml:space="preserve"> </w:t>
      </w:r>
      <w:proofErr w:type="spellStart"/>
      <w:r w:rsidR="00BE0E1B">
        <w:rPr>
          <w:rFonts w:ascii="Tahoma" w:hAnsi="Tahoma" w:cs="Tahoma"/>
        </w:rPr>
        <w:t>máy</w:t>
      </w:r>
      <w:proofErr w:type="spellEnd"/>
      <w:r w:rsidR="00BE0E1B">
        <w:rPr>
          <w:rFonts w:ascii="Tahoma" w:hAnsi="Tahoma" w:cs="Tahoma"/>
        </w:rPr>
        <w:t xml:space="preserve"> </w:t>
      </w:r>
      <w:proofErr w:type="spellStart"/>
      <w:r w:rsidR="00BE0E1B">
        <w:rPr>
          <w:rFonts w:ascii="Tahoma" w:hAnsi="Tahoma" w:cs="Tahoma"/>
        </w:rPr>
        <w:t>tính</w:t>
      </w:r>
      <w:proofErr w:type="spellEnd"/>
      <w:r w:rsidR="00BE0E1B">
        <w:rPr>
          <w:rFonts w:ascii="Tahoma" w:hAnsi="Tahoma" w:cs="Tahoma"/>
        </w:rPr>
        <w:t xml:space="preserve">. </w:t>
      </w:r>
      <w:proofErr w:type="spellStart"/>
      <w:r w:rsidR="00BE0E1B">
        <w:rPr>
          <w:rFonts w:ascii="Tahoma" w:hAnsi="Tahoma" w:cs="Tahoma"/>
        </w:rPr>
        <w:t>Nói</w:t>
      </w:r>
      <w:proofErr w:type="spellEnd"/>
      <w:r w:rsidR="00BE0E1B">
        <w:rPr>
          <w:rFonts w:ascii="Tahoma" w:hAnsi="Tahoma" w:cs="Tahoma"/>
        </w:rPr>
        <w:t xml:space="preserve"> </w:t>
      </w:r>
      <w:proofErr w:type="spellStart"/>
      <w:r w:rsidR="00BE0E1B">
        <w:rPr>
          <w:rFonts w:ascii="Tahoma" w:hAnsi="Tahoma" w:cs="Tahoma"/>
        </w:rPr>
        <w:t>chung</w:t>
      </w:r>
      <w:proofErr w:type="spellEnd"/>
      <w:r w:rsidR="00BE0E1B">
        <w:rPr>
          <w:rFonts w:ascii="Tahoma" w:hAnsi="Tahoma" w:cs="Tahoma"/>
        </w:rPr>
        <w:t xml:space="preserve">, </w:t>
      </w:r>
      <w:proofErr w:type="spellStart"/>
      <w:r w:rsidR="00BE0E1B">
        <w:rPr>
          <w:rFonts w:ascii="Tahoma" w:hAnsi="Tahoma" w:cs="Tahoma"/>
        </w:rPr>
        <w:t>máy</w:t>
      </w:r>
      <w:proofErr w:type="spellEnd"/>
      <w:r w:rsidR="00BE0E1B">
        <w:rPr>
          <w:rFonts w:ascii="Tahoma" w:hAnsi="Tahoma" w:cs="Tahoma"/>
        </w:rPr>
        <w:t xml:space="preserve"> </w:t>
      </w:r>
      <w:proofErr w:type="spellStart"/>
      <w:r w:rsidR="00BE0E1B">
        <w:rPr>
          <w:rFonts w:ascii="Tahoma" w:hAnsi="Tahoma" w:cs="Tahoma"/>
        </w:rPr>
        <w:t>ảo</w:t>
      </w:r>
      <w:proofErr w:type="spellEnd"/>
      <w:r w:rsidR="00BE0E1B">
        <w:rPr>
          <w:rFonts w:ascii="Tahoma" w:hAnsi="Tahoma" w:cs="Tahoma"/>
        </w:rPr>
        <w:t xml:space="preserve"> </w:t>
      </w:r>
      <w:proofErr w:type="spellStart"/>
      <w:r w:rsidR="00BE0E1B">
        <w:rPr>
          <w:rFonts w:ascii="Tahoma" w:hAnsi="Tahoma" w:cs="Tahoma"/>
        </w:rPr>
        <w:t>là</w:t>
      </w:r>
      <w:proofErr w:type="spellEnd"/>
      <w:r w:rsidR="00BE0E1B">
        <w:rPr>
          <w:rFonts w:ascii="Tahoma" w:hAnsi="Tahoma" w:cs="Tahoma"/>
        </w:rPr>
        <w:t xml:space="preserve"> </w:t>
      </w:r>
      <w:proofErr w:type="spellStart"/>
      <w:r w:rsidR="00BE0E1B">
        <w:rPr>
          <w:rFonts w:ascii="Tahoma" w:hAnsi="Tahoma" w:cs="Tahoma"/>
        </w:rPr>
        <w:t>mô</w:t>
      </w:r>
      <w:proofErr w:type="spellEnd"/>
      <w:r w:rsidR="00BE0E1B">
        <w:rPr>
          <w:rFonts w:ascii="Tahoma" w:hAnsi="Tahoma" w:cs="Tahoma"/>
        </w:rPr>
        <w:t xml:space="preserve"> </w:t>
      </w:r>
      <w:proofErr w:type="spellStart"/>
      <w:r w:rsidR="00815557">
        <w:rPr>
          <w:rFonts w:ascii="Tahoma" w:hAnsi="Tahoma" w:cs="Tahoma"/>
        </w:rPr>
        <w:t>phỏng</w:t>
      </w:r>
      <w:proofErr w:type="spellEnd"/>
      <w:r w:rsidR="00815557">
        <w:rPr>
          <w:rFonts w:ascii="Tahoma" w:hAnsi="Tahoma" w:cs="Tahoma"/>
        </w:rPr>
        <w:t xml:space="preserve"> </w:t>
      </w:r>
      <w:proofErr w:type="spellStart"/>
      <w:r w:rsidR="00815557">
        <w:rPr>
          <w:rFonts w:ascii="Tahoma" w:hAnsi="Tahoma" w:cs="Tahoma"/>
        </w:rPr>
        <w:t>một</w:t>
      </w:r>
      <w:proofErr w:type="spellEnd"/>
      <w:r w:rsidR="00815557">
        <w:rPr>
          <w:rFonts w:ascii="Tahoma" w:hAnsi="Tahoma" w:cs="Tahoma"/>
        </w:rPr>
        <w:t xml:space="preserve"> </w:t>
      </w:r>
      <w:proofErr w:type="spellStart"/>
      <w:r w:rsidR="00815557">
        <w:rPr>
          <w:rFonts w:ascii="Tahoma" w:hAnsi="Tahoma" w:cs="Tahoma"/>
        </w:rPr>
        <w:t>hệ</w:t>
      </w:r>
      <w:proofErr w:type="spellEnd"/>
      <w:r w:rsidR="00815557">
        <w:rPr>
          <w:rFonts w:ascii="Tahoma" w:hAnsi="Tahoma" w:cs="Tahoma"/>
        </w:rPr>
        <w:t xml:space="preserve"> </w:t>
      </w:r>
      <w:proofErr w:type="spellStart"/>
      <w:r w:rsidR="00815557">
        <w:rPr>
          <w:rFonts w:ascii="Tahoma" w:hAnsi="Tahoma" w:cs="Tahoma"/>
        </w:rPr>
        <w:t>thống</w:t>
      </w:r>
      <w:proofErr w:type="spellEnd"/>
      <w:r w:rsidR="00815557">
        <w:rPr>
          <w:rFonts w:ascii="Tahoma" w:hAnsi="Tahoma" w:cs="Tahoma"/>
        </w:rPr>
        <w:t xml:space="preserve"> </w:t>
      </w:r>
      <w:proofErr w:type="spellStart"/>
      <w:r w:rsidR="00815557">
        <w:rPr>
          <w:rFonts w:ascii="Tahoma" w:hAnsi="Tahoma" w:cs="Tahoma"/>
        </w:rPr>
        <w:t>máy</w:t>
      </w:r>
      <w:proofErr w:type="spellEnd"/>
      <w:r w:rsidR="00815557">
        <w:rPr>
          <w:rFonts w:ascii="Tahoma" w:hAnsi="Tahoma" w:cs="Tahoma"/>
        </w:rPr>
        <w:t xml:space="preserve"> </w:t>
      </w:r>
      <w:proofErr w:type="spellStart"/>
      <w:r w:rsidR="00815557">
        <w:rPr>
          <w:rFonts w:ascii="Tahoma" w:hAnsi="Tahoma" w:cs="Tahoma"/>
        </w:rPr>
        <w:t>tính</w:t>
      </w:r>
      <w:proofErr w:type="spellEnd"/>
      <w:r w:rsidR="00815557">
        <w:rPr>
          <w:rFonts w:ascii="Tahoma" w:hAnsi="Tahoma" w:cs="Tahoma"/>
        </w:rPr>
        <w:t xml:space="preserve"> </w:t>
      </w:r>
      <w:proofErr w:type="spellStart"/>
      <w:r w:rsidR="00815557">
        <w:rPr>
          <w:rFonts w:ascii="Tahoma" w:hAnsi="Tahoma" w:cs="Tahoma"/>
        </w:rPr>
        <w:t>này</w:t>
      </w:r>
      <w:proofErr w:type="spellEnd"/>
      <w:r w:rsidR="00815557">
        <w:rPr>
          <w:rFonts w:ascii="Tahoma" w:hAnsi="Tahoma" w:cs="Tahoma"/>
        </w:rPr>
        <w:t xml:space="preserve"> </w:t>
      </w:r>
      <w:proofErr w:type="spellStart"/>
      <w:r w:rsidR="00557C35">
        <w:rPr>
          <w:rFonts w:ascii="Tahoma" w:hAnsi="Tahoma" w:cs="Tahoma"/>
        </w:rPr>
        <w:t>bằng</w:t>
      </w:r>
      <w:proofErr w:type="spellEnd"/>
      <w:r w:rsidR="00557C35">
        <w:rPr>
          <w:rFonts w:ascii="Tahoma" w:hAnsi="Tahoma" w:cs="Tahoma"/>
        </w:rPr>
        <w:t xml:space="preserve"> </w:t>
      </w:r>
      <w:proofErr w:type="spellStart"/>
      <w:r w:rsidR="00557C35">
        <w:rPr>
          <w:rFonts w:ascii="Tahoma" w:hAnsi="Tahoma" w:cs="Tahoma"/>
        </w:rPr>
        <w:t>một</w:t>
      </w:r>
      <w:proofErr w:type="spellEnd"/>
      <w:r w:rsidR="00557C35">
        <w:rPr>
          <w:rFonts w:ascii="Tahoma" w:hAnsi="Tahoma" w:cs="Tahoma"/>
        </w:rPr>
        <w:t xml:space="preserve"> </w:t>
      </w:r>
      <w:proofErr w:type="spellStart"/>
      <w:r w:rsidR="00557C35">
        <w:rPr>
          <w:rFonts w:ascii="Tahoma" w:hAnsi="Tahoma" w:cs="Tahoma"/>
        </w:rPr>
        <w:t>hệ</w:t>
      </w:r>
      <w:proofErr w:type="spellEnd"/>
      <w:r w:rsidR="00557C35">
        <w:rPr>
          <w:rFonts w:ascii="Tahoma" w:hAnsi="Tahoma" w:cs="Tahoma"/>
        </w:rPr>
        <w:t xml:space="preserve"> </w:t>
      </w:r>
      <w:proofErr w:type="spellStart"/>
      <w:r w:rsidR="00557C35">
        <w:rPr>
          <w:rFonts w:ascii="Tahoma" w:hAnsi="Tahoma" w:cs="Tahoma"/>
        </w:rPr>
        <w:t>thống</w:t>
      </w:r>
      <w:proofErr w:type="spellEnd"/>
      <w:r w:rsidR="00557C35">
        <w:rPr>
          <w:rFonts w:ascii="Tahoma" w:hAnsi="Tahoma" w:cs="Tahoma"/>
        </w:rPr>
        <w:t xml:space="preserve"> </w:t>
      </w:r>
      <w:proofErr w:type="spellStart"/>
      <w:r w:rsidR="00557C35">
        <w:rPr>
          <w:rFonts w:ascii="Tahoma" w:hAnsi="Tahoma" w:cs="Tahoma"/>
        </w:rPr>
        <w:t>máy</w:t>
      </w:r>
      <w:proofErr w:type="spellEnd"/>
      <w:r w:rsidR="00557C35">
        <w:rPr>
          <w:rFonts w:ascii="Tahoma" w:hAnsi="Tahoma" w:cs="Tahoma"/>
        </w:rPr>
        <w:t xml:space="preserve"> </w:t>
      </w:r>
      <w:proofErr w:type="spellStart"/>
      <w:r w:rsidR="00557C35">
        <w:rPr>
          <w:rFonts w:ascii="Tahoma" w:hAnsi="Tahoma" w:cs="Tahoma"/>
        </w:rPr>
        <w:t>tính</w:t>
      </w:r>
      <w:proofErr w:type="spellEnd"/>
      <w:r w:rsidR="00557C35">
        <w:rPr>
          <w:rFonts w:ascii="Tahoma" w:hAnsi="Tahoma" w:cs="Tahoma"/>
        </w:rPr>
        <w:t xml:space="preserve"> </w:t>
      </w:r>
      <w:proofErr w:type="spellStart"/>
      <w:r w:rsidR="00557C35">
        <w:rPr>
          <w:rFonts w:ascii="Tahoma" w:hAnsi="Tahoma" w:cs="Tahoma"/>
        </w:rPr>
        <w:t>khác</w:t>
      </w:r>
      <w:proofErr w:type="spellEnd"/>
      <w:r w:rsidR="00557C35">
        <w:rPr>
          <w:rFonts w:ascii="Tahoma" w:hAnsi="Tahoma" w:cs="Tahoma"/>
        </w:rPr>
        <w:t xml:space="preserve">. </w:t>
      </w:r>
      <w:proofErr w:type="spellStart"/>
      <w:r w:rsidR="00093C10">
        <w:rPr>
          <w:rFonts w:ascii="Tahoma" w:hAnsi="Tahoma" w:cs="Tahoma"/>
        </w:rPr>
        <w:t>Việc</w:t>
      </w:r>
      <w:proofErr w:type="spellEnd"/>
      <w:r w:rsidR="00093C10">
        <w:rPr>
          <w:rFonts w:ascii="Tahoma" w:hAnsi="Tahoma" w:cs="Tahoma"/>
        </w:rPr>
        <w:t xml:space="preserve"> </w:t>
      </w:r>
      <w:proofErr w:type="spellStart"/>
      <w:r w:rsidR="00093C10">
        <w:rPr>
          <w:rFonts w:ascii="Tahoma" w:hAnsi="Tahoma" w:cs="Tahoma"/>
        </w:rPr>
        <w:t>mô</w:t>
      </w:r>
      <w:proofErr w:type="spellEnd"/>
      <w:r w:rsidR="00093C10">
        <w:rPr>
          <w:rFonts w:ascii="Tahoma" w:hAnsi="Tahoma" w:cs="Tahoma"/>
        </w:rPr>
        <w:t xml:space="preserve"> </w:t>
      </w:r>
      <w:proofErr w:type="spellStart"/>
      <w:r w:rsidR="00093C10">
        <w:rPr>
          <w:rFonts w:ascii="Tahoma" w:hAnsi="Tahoma" w:cs="Tahoma"/>
        </w:rPr>
        <w:t>phỏng</w:t>
      </w:r>
      <w:proofErr w:type="spellEnd"/>
      <w:r w:rsidR="00093C10">
        <w:rPr>
          <w:rFonts w:ascii="Tahoma" w:hAnsi="Tahoma" w:cs="Tahoma"/>
        </w:rPr>
        <w:t xml:space="preserve"> </w:t>
      </w:r>
      <w:proofErr w:type="spellStart"/>
      <w:r w:rsidR="00093C10">
        <w:rPr>
          <w:rFonts w:ascii="Tahoma" w:hAnsi="Tahoma" w:cs="Tahoma"/>
        </w:rPr>
        <w:t>này</w:t>
      </w:r>
      <w:proofErr w:type="spellEnd"/>
      <w:r w:rsidR="00093C10">
        <w:rPr>
          <w:rFonts w:ascii="Tahoma" w:hAnsi="Tahoma" w:cs="Tahoma"/>
        </w:rPr>
        <w:t xml:space="preserve"> </w:t>
      </w:r>
      <w:proofErr w:type="spellStart"/>
      <w:r w:rsidR="00093C10">
        <w:rPr>
          <w:rFonts w:ascii="Tahoma" w:hAnsi="Tahoma" w:cs="Tahoma"/>
        </w:rPr>
        <w:t>trên</w:t>
      </w:r>
      <w:proofErr w:type="spellEnd"/>
      <w:r w:rsidR="00093C10">
        <w:rPr>
          <w:rFonts w:ascii="Tahoma" w:hAnsi="Tahoma" w:cs="Tahoma"/>
        </w:rPr>
        <w:t xml:space="preserve"> EVM </w:t>
      </w:r>
      <w:proofErr w:type="spellStart"/>
      <w:r w:rsidR="00093C10">
        <w:rPr>
          <w:rFonts w:ascii="Tahoma" w:hAnsi="Tahoma" w:cs="Tahoma"/>
        </w:rPr>
        <w:t>sử</w:t>
      </w:r>
      <w:proofErr w:type="spellEnd"/>
      <w:r w:rsidR="00093C10">
        <w:rPr>
          <w:rFonts w:ascii="Tahoma" w:hAnsi="Tahoma" w:cs="Tahoma"/>
        </w:rPr>
        <w:t xml:space="preserve"> </w:t>
      </w:r>
      <w:proofErr w:type="spellStart"/>
      <w:r w:rsidR="00093C10">
        <w:rPr>
          <w:rFonts w:ascii="Tahoma" w:hAnsi="Tahoma" w:cs="Tahoma"/>
        </w:rPr>
        <w:t>dụng</w:t>
      </w:r>
      <w:proofErr w:type="spellEnd"/>
      <w:r w:rsidR="00093C10">
        <w:rPr>
          <w:rFonts w:ascii="Tahoma" w:hAnsi="Tahoma" w:cs="Tahoma"/>
        </w:rPr>
        <w:t xml:space="preserve"> </w:t>
      </w:r>
      <w:proofErr w:type="spellStart"/>
      <w:r w:rsidR="00093C10">
        <w:rPr>
          <w:rFonts w:ascii="Tahoma" w:hAnsi="Tahoma" w:cs="Tahoma"/>
        </w:rPr>
        <w:t>cả</w:t>
      </w:r>
      <w:proofErr w:type="spellEnd"/>
      <w:r w:rsidR="00093C10">
        <w:rPr>
          <w:rFonts w:ascii="Tahoma" w:hAnsi="Tahoma" w:cs="Tahoma"/>
        </w:rPr>
        <w:t xml:space="preserve"> </w:t>
      </w:r>
      <w:proofErr w:type="spellStart"/>
      <w:r w:rsidR="00093C10">
        <w:rPr>
          <w:rFonts w:ascii="Tahoma" w:hAnsi="Tahoma" w:cs="Tahoma"/>
        </w:rPr>
        <w:t>phần</w:t>
      </w:r>
      <w:proofErr w:type="spellEnd"/>
      <w:r w:rsidR="00093C10">
        <w:rPr>
          <w:rFonts w:ascii="Tahoma" w:hAnsi="Tahoma" w:cs="Tahoma"/>
        </w:rPr>
        <w:t xml:space="preserve"> </w:t>
      </w:r>
      <w:proofErr w:type="spellStart"/>
      <w:r w:rsidR="00093C10">
        <w:rPr>
          <w:rFonts w:ascii="Tahoma" w:hAnsi="Tahoma" w:cs="Tahoma"/>
        </w:rPr>
        <w:t>cứng</w:t>
      </w:r>
      <w:proofErr w:type="spellEnd"/>
      <w:r w:rsidR="00093C10">
        <w:rPr>
          <w:rFonts w:ascii="Tahoma" w:hAnsi="Tahoma" w:cs="Tahoma"/>
        </w:rPr>
        <w:t xml:space="preserve"> </w:t>
      </w:r>
      <w:proofErr w:type="spellStart"/>
      <w:r w:rsidR="00093C10">
        <w:rPr>
          <w:rFonts w:ascii="Tahoma" w:hAnsi="Tahoma" w:cs="Tahoma"/>
        </w:rPr>
        <w:t>và</w:t>
      </w:r>
      <w:proofErr w:type="spellEnd"/>
      <w:r w:rsidR="00093C10">
        <w:rPr>
          <w:rFonts w:ascii="Tahoma" w:hAnsi="Tahoma" w:cs="Tahoma"/>
        </w:rPr>
        <w:t xml:space="preserve"> </w:t>
      </w:r>
      <w:proofErr w:type="spellStart"/>
      <w:r w:rsidR="00093C10">
        <w:rPr>
          <w:rFonts w:ascii="Tahoma" w:hAnsi="Tahoma" w:cs="Tahoma"/>
        </w:rPr>
        <w:t>phần</w:t>
      </w:r>
      <w:proofErr w:type="spellEnd"/>
      <w:r w:rsidR="00093C10">
        <w:rPr>
          <w:rFonts w:ascii="Tahoma" w:hAnsi="Tahoma" w:cs="Tahoma"/>
        </w:rPr>
        <w:t xml:space="preserve"> </w:t>
      </w:r>
      <w:proofErr w:type="spellStart"/>
      <w:r w:rsidR="00093C10">
        <w:rPr>
          <w:rFonts w:ascii="Tahoma" w:hAnsi="Tahoma" w:cs="Tahoma"/>
        </w:rPr>
        <w:t>mềm</w:t>
      </w:r>
      <w:proofErr w:type="spellEnd"/>
      <w:r w:rsidR="00B83AD4">
        <w:rPr>
          <w:rFonts w:ascii="Tahoma" w:hAnsi="Tahoma" w:cs="Tahoma"/>
        </w:rPr>
        <w:t xml:space="preserve">, </w:t>
      </w:r>
      <w:proofErr w:type="spellStart"/>
      <w:r w:rsidR="00B83AD4">
        <w:rPr>
          <w:rFonts w:ascii="Tahoma" w:hAnsi="Tahoma" w:cs="Tahoma"/>
        </w:rPr>
        <w:t>mỗi</w:t>
      </w:r>
      <w:proofErr w:type="spellEnd"/>
      <w:r w:rsidR="00B83AD4">
        <w:rPr>
          <w:rFonts w:ascii="Tahoma" w:hAnsi="Tahoma" w:cs="Tahoma"/>
        </w:rPr>
        <w:t xml:space="preserve"> </w:t>
      </w:r>
      <w:proofErr w:type="spellStart"/>
      <w:r w:rsidR="00B83AD4">
        <w:rPr>
          <w:rFonts w:ascii="Tahoma" w:hAnsi="Tahoma" w:cs="Tahoma"/>
        </w:rPr>
        <w:t>nút</w:t>
      </w:r>
      <w:proofErr w:type="spellEnd"/>
      <w:r w:rsidR="00B83AD4">
        <w:rPr>
          <w:rFonts w:ascii="Tahoma" w:hAnsi="Tahoma" w:cs="Tahoma"/>
        </w:rPr>
        <w:t xml:space="preserve"> </w:t>
      </w:r>
      <w:proofErr w:type="spellStart"/>
      <w:r w:rsidR="00B83AD4">
        <w:rPr>
          <w:rFonts w:ascii="Tahoma" w:hAnsi="Tahoma" w:cs="Tahoma"/>
        </w:rPr>
        <w:t>trong</w:t>
      </w:r>
      <w:proofErr w:type="spellEnd"/>
      <w:r w:rsidR="00B83AD4">
        <w:rPr>
          <w:rFonts w:ascii="Tahoma" w:hAnsi="Tahoma" w:cs="Tahoma"/>
        </w:rPr>
        <w:t xml:space="preserve"> </w:t>
      </w:r>
      <w:proofErr w:type="spellStart"/>
      <w:r w:rsidR="00B83AD4">
        <w:rPr>
          <w:rFonts w:ascii="Tahoma" w:hAnsi="Tahoma" w:cs="Tahoma"/>
        </w:rPr>
        <w:t>mạng</w:t>
      </w:r>
      <w:proofErr w:type="spellEnd"/>
      <w:r w:rsidR="00B83AD4">
        <w:rPr>
          <w:rFonts w:ascii="Tahoma" w:hAnsi="Tahoma" w:cs="Tahoma"/>
        </w:rPr>
        <w:t xml:space="preserve"> </w:t>
      </w:r>
      <w:proofErr w:type="spellStart"/>
      <w:r w:rsidR="00B83AD4">
        <w:rPr>
          <w:rFonts w:ascii="Tahoma" w:hAnsi="Tahoma" w:cs="Tahoma"/>
        </w:rPr>
        <w:t>có</w:t>
      </w:r>
      <w:proofErr w:type="spellEnd"/>
      <w:r w:rsidR="00B83AD4">
        <w:rPr>
          <w:rFonts w:ascii="Tahoma" w:hAnsi="Tahoma" w:cs="Tahoma"/>
        </w:rPr>
        <w:t xml:space="preserve"> </w:t>
      </w:r>
      <w:proofErr w:type="spellStart"/>
      <w:r w:rsidR="00B83AD4">
        <w:rPr>
          <w:rFonts w:ascii="Tahoma" w:hAnsi="Tahoma" w:cs="Tahoma"/>
        </w:rPr>
        <w:t>thể</w:t>
      </w:r>
      <w:proofErr w:type="spellEnd"/>
      <w:r w:rsidR="00B83AD4">
        <w:rPr>
          <w:rFonts w:ascii="Tahoma" w:hAnsi="Tahoma" w:cs="Tahoma"/>
        </w:rPr>
        <w:t xml:space="preserve"> </w:t>
      </w:r>
      <w:proofErr w:type="spellStart"/>
      <w:r w:rsidR="00B83AD4">
        <w:rPr>
          <w:rFonts w:ascii="Tahoma" w:hAnsi="Tahoma" w:cs="Tahoma"/>
        </w:rPr>
        <w:t>chạy</w:t>
      </w:r>
      <w:proofErr w:type="spellEnd"/>
      <w:r w:rsidR="00B83AD4">
        <w:rPr>
          <w:rFonts w:ascii="Tahoma" w:hAnsi="Tahoma" w:cs="Tahoma"/>
        </w:rPr>
        <w:t xml:space="preserve"> </w:t>
      </w:r>
      <w:proofErr w:type="spellStart"/>
      <w:r w:rsidR="00B83AD4">
        <w:rPr>
          <w:rFonts w:ascii="Tahoma" w:hAnsi="Tahoma" w:cs="Tahoma"/>
        </w:rPr>
        <w:t>bất</w:t>
      </w:r>
      <w:proofErr w:type="spellEnd"/>
      <w:r w:rsidR="00B83AD4">
        <w:rPr>
          <w:rFonts w:ascii="Tahoma" w:hAnsi="Tahoma" w:cs="Tahoma"/>
        </w:rPr>
        <w:t xml:space="preserve"> </w:t>
      </w:r>
      <w:proofErr w:type="spellStart"/>
      <w:r w:rsidR="00B83AD4">
        <w:rPr>
          <w:rFonts w:ascii="Tahoma" w:hAnsi="Tahoma" w:cs="Tahoma"/>
        </w:rPr>
        <w:t>cứ</w:t>
      </w:r>
      <w:proofErr w:type="spellEnd"/>
      <w:r w:rsidR="00B83AD4">
        <w:rPr>
          <w:rFonts w:ascii="Tahoma" w:hAnsi="Tahoma" w:cs="Tahoma"/>
        </w:rPr>
        <w:t xml:space="preserve"> </w:t>
      </w:r>
      <w:proofErr w:type="spellStart"/>
      <w:r w:rsidR="00B83AD4">
        <w:rPr>
          <w:rFonts w:ascii="Tahoma" w:hAnsi="Tahoma" w:cs="Tahoma"/>
        </w:rPr>
        <w:t>hệ</w:t>
      </w:r>
      <w:proofErr w:type="spellEnd"/>
      <w:r w:rsidR="00B83AD4">
        <w:rPr>
          <w:rFonts w:ascii="Tahoma" w:hAnsi="Tahoma" w:cs="Tahoma"/>
        </w:rPr>
        <w:t xml:space="preserve"> </w:t>
      </w:r>
      <w:proofErr w:type="spellStart"/>
      <w:r w:rsidR="00B83AD4">
        <w:rPr>
          <w:rFonts w:ascii="Tahoma" w:hAnsi="Tahoma" w:cs="Tahoma"/>
        </w:rPr>
        <w:t>điều</w:t>
      </w:r>
      <w:proofErr w:type="spellEnd"/>
      <w:r w:rsidR="00B83AD4">
        <w:rPr>
          <w:rFonts w:ascii="Tahoma" w:hAnsi="Tahoma" w:cs="Tahoma"/>
        </w:rPr>
        <w:t xml:space="preserve"> </w:t>
      </w:r>
      <w:proofErr w:type="spellStart"/>
      <w:r w:rsidR="00B83AD4">
        <w:rPr>
          <w:rFonts w:ascii="Tahoma" w:hAnsi="Tahoma" w:cs="Tahoma"/>
        </w:rPr>
        <w:t>hành</w:t>
      </w:r>
      <w:proofErr w:type="spellEnd"/>
      <w:r w:rsidR="00B83AD4">
        <w:rPr>
          <w:rFonts w:ascii="Tahoma" w:hAnsi="Tahoma" w:cs="Tahoma"/>
        </w:rPr>
        <w:t xml:space="preserve"> </w:t>
      </w:r>
      <w:proofErr w:type="spellStart"/>
      <w:r w:rsidR="0053301F">
        <w:rPr>
          <w:rFonts w:ascii="Tahoma" w:hAnsi="Tahoma" w:cs="Tahoma"/>
        </w:rPr>
        <w:t>nào</w:t>
      </w:r>
      <w:proofErr w:type="spellEnd"/>
      <w:r w:rsidR="0053301F">
        <w:rPr>
          <w:rFonts w:ascii="Tahoma" w:hAnsi="Tahoma" w:cs="Tahoma"/>
        </w:rPr>
        <w:t xml:space="preserve">. </w:t>
      </w:r>
    </w:p>
    <w:p w14:paraId="6D499ACE" w14:textId="77777777" w:rsidR="004103AF" w:rsidRDefault="004103AF" w:rsidP="004103AF">
      <w:pPr>
        <w:pStyle w:val="ListParagraph"/>
        <w:rPr>
          <w:rFonts w:ascii="Tahoma" w:hAnsi="Tahoma" w:cs="Tahoma"/>
        </w:rPr>
      </w:pPr>
    </w:p>
    <w:p w14:paraId="3BC4B624" w14:textId="77777777" w:rsidR="00DC2276" w:rsidRDefault="008114DA" w:rsidP="00672484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proofErr w:type="spellStart"/>
      <w:r w:rsidRPr="00C1090F">
        <w:rPr>
          <w:rFonts w:ascii="Tahoma" w:hAnsi="Tahoma" w:cs="Tahoma"/>
        </w:rPr>
        <w:t>Vai</w:t>
      </w:r>
      <w:proofErr w:type="spellEnd"/>
      <w:r w:rsidRPr="00C1090F">
        <w:rPr>
          <w:rFonts w:ascii="Tahoma" w:hAnsi="Tahoma" w:cs="Tahoma"/>
        </w:rPr>
        <w:t xml:space="preserve"> </w:t>
      </w:r>
      <w:proofErr w:type="spellStart"/>
      <w:r w:rsidRPr="00C1090F">
        <w:rPr>
          <w:rFonts w:ascii="Tahoma" w:hAnsi="Tahoma" w:cs="Tahoma"/>
        </w:rPr>
        <w:t>trò</w:t>
      </w:r>
      <w:proofErr w:type="spellEnd"/>
      <w:r w:rsidRPr="00C1090F">
        <w:rPr>
          <w:rFonts w:ascii="Tahoma" w:hAnsi="Tahoma" w:cs="Tahoma"/>
        </w:rPr>
        <w:t xml:space="preserve"> </w:t>
      </w:r>
      <w:proofErr w:type="spellStart"/>
      <w:r w:rsidRPr="00C1090F">
        <w:rPr>
          <w:rFonts w:ascii="Tahoma" w:hAnsi="Tahoma" w:cs="Tahoma"/>
        </w:rPr>
        <w:t>của</w:t>
      </w:r>
      <w:proofErr w:type="spellEnd"/>
      <w:r w:rsidRPr="00C1090F">
        <w:rPr>
          <w:rFonts w:ascii="Tahoma" w:hAnsi="Tahoma" w:cs="Tahoma"/>
        </w:rPr>
        <w:t xml:space="preserve"> EVM: </w:t>
      </w:r>
      <w:r w:rsidR="00C359E5" w:rsidRPr="00C1090F">
        <w:rPr>
          <w:rFonts w:ascii="Tahoma" w:hAnsi="Tahoma" w:cs="Tahoma"/>
        </w:rPr>
        <w:t xml:space="preserve">EVM </w:t>
      </w:r>
      <w:proofErr w:type="spellStart"/>
      <w:r w:rsidR="00013B5F" w:rsidRPr="00C1090F">
        <w:rPr>
          <w:rFonts w:ascii="Tahoma" w:hAnsi="Tahoma" w:cs="Tahoma"/>
        </w:rPr>
        <w:t>tạo</w:t>
      </w:r>
      <w:proofErr w:type="spellEnd"/>
      <w:r w:rsidR="00013B5F" w:rsidRPr="00C1090F">
        <w:rPr>
          <w:rFonts w:ascii="Tahoma" w:hAnsi="Tahoma" w:cs="Tahoma"/>
        </w:rPr>
        <w:t xml:space="preserve"> ra </w:t>
      </w:r>
      <w:proofErr w:type="spellStart"/>
      <w:r w:rsidR="00013B5F" w:rsidRPr="00C1090F">
        <w:rPr>
          <w:rFonts w:ascii="Tahoma" w:hAnsi="Tahoma" w:cs="Tahoma"/>
        </w:rPr>
        <w:t>môi</w:t>
      </w:r>
      <w:proofErr w:type="spellEnd"/>
      <w:r w:rsidR="00013B5F" w:rsidRPr="00C1090F">
        <w:rPr>
          <w:rFonts w:ascii="Tahoma" w:hAnsi="Tahoma" w:cs="Tahoma"/>
        </w:rPr>
        <w:t xml:space="preserve"> </w:t>
      </w:r>
      <w:proofErr w:type="spellStart"/>
      <w:r w:rsidR="00013B5F" w:rsidRPr="00C1090F">
        <w:rPr>
          <w:rFonts w:ascii="Tahoma" w:hAnsi="Tahoma" w:cs="Tahoma"/>
        </w:rPr>
        <w:t>trường</w:t>
      </w:r>
      <w:proofErr w:type="spellEnd"/>
      <w:r w:rsidR="00013B5F" w:rsidRPr="00C1090F">
        <w:rPr>
          <w:rFonts w:ascii="Tahoma" w:hAnsi="Tahoma" w:cs="Tahoma"/>
        </w:rPr>
        <w:t xml:space="preserve"> </w:t>
      </w:r>
      <w:proofErr w:type="spellStart"/>
      <w:r w:rsidR="00013B5F" w:rsidRPr="00C1090F">
        <w:rPr>
          <w:rFonts w:ascii="Tahoma" w:hAnsi="Tahoma" w:cs="Tahoma"/>
        </w:rPr>
        <w:t>để</w:t>
      </w:r>
      <w:proofErr w:type="spellEnd"/>
      <w:r w:rsidR="00013B5F" w:rsidRPr="00C1090F">
        <w:rPr>
          <w:rFonts w:ascii="Tahoma" w:hAnsi="Tahoma" w:cs="Tahoma"/>
        </w:rPr>
        <w:t xml:space="preserve"> </w:t>
      </w:r>
      <w:proofErr w:type="spellStart"/>
      <w:r w:rsidR="00013B5F" w:rsidRPr="00C1090F">
        <w:rPr>
          <w:rFonts w:ascii="Tahoma" w:hAnsi="Tahoma" w:cs="Tahoma"/>
        </w:rPr>
        <w:t>chạy</w:t>
      </w:r>
      <w:proofErr w:type="spellEnd"/>
      <w:r w:rsidR="00013B5F" w:rsidRPr="00C1090F">
        <w:rPr>
          <w:rFonts w:ascii="Tahoma" w:hAnsi="Tahoma" w:cs="Tahoma"/>
        </w:rPr>
        <w:t xml:space="preserve"> </w:t>
      </w:r>
      <w:proofErr w:type="spellStart"/>
      <w:r w:rsidR="00013B5F" w:rsidRPr="00C1090F">
        <w:rPr>
          <w:rFonts w:ascii="Tahoma" w:hAnsi="Tahoma" w:cs="Tahoma"/>
        </w:rPr>
        <w:t>các</w:t>
      </w:r>
      <w:proofErr w:type="spellEnd"/>
      <w:r w:rsidR="00013B5F" w:rsidRPr="00C1090F">
        <w:rPr>
          <w:rFonts w:ascii="Tahoma" w:hAnsi="Tahoma" w:cs="Tahoma"/>
        </w:rPr>
        <w:t xml:space="preserve"> </w:t>
      </w:r>
      <w:proofErr w:type="spellStart"/>
      <w:r w:rsidR="00013B5F" w:rsidRPr="00C1090F">
        <w:rPr>
          <w:rFonts w:ascii="Tahoma" w:hAnsi="Tahoma" w:cs="Tahoma"/>
        </w:rPr>
        <w:t>chương</w:t>
      </w:r>
      <w:proofErr w:type="spellEnd"/>
      <w:r w:rsidR="00013B5F" w:rsidRPr="00C1090F">
        <w:rPr>
          <w:rFonts w:ascii="Tahoma" w:hAnsi="Tahoma" w:cs="Tahoma"/>
        </w:rPr>
        <w:t xml:space="preserve"> </w:t>
      </w:r>
      <w:proofErr w:type="spellStart"/>
      <w:r w:rsidR="00013B5F" w:rsidRPr="00C1090F">
        <w:rPr>
          <w:rFonts w:ascii="Tahoma" w:hAnsi="Tahoma" w:cs="Tahoma"/>
        </w:rPr>
        <w:t>trình</w:t>
      </w:r>
      <w:proofErr w:type="spellEnd"/>
      <w:r w:rsidR="00013B5F" w:rsidRPr="00C1090F">
        <w:rPr>
          <w:rFonts w:ascii="Tahoma" w:hAnsi="Tahoma" w:cs="Tahoma"/>
        </w:rPr>
        <w:t xml:space="preserve"> </w:t>
      </w:r>
      <w:proofErr w:type="spellStart"/>
      <w:r w:rsidR="00013B5F" w:rsidRPr="00C1090F">
        <w:rPr>
          <w:rFonts w:ascii="Tahoma" w:hAnsi="Tahoma" w:cs="Tahoma"/>
        </w:rPr>
        <w:t>bất</w:t>
      </w:r>
      <w:proofErr w:type="spellEnd"/>
      <w:r w:rsidR="00013B5F" w:rsidRPr="00C1090F">
        <w:rPr>
          <w:rFonts w:ascii="Tahoma" w:hAnsi="Tahoma" w:cs="Tahoma"/>
        </w:rPr>
        <w:t xml:space="preserve"> </w:t>
      </w:r>
      <w:proofErr w:type="spellStart"/>
      <w:r w:rsidR="00013B5F" w:rsidRPr="00C1090F">
        <w:rPr>
          <w:rFonts w:ascii="Tahoma" w:hAnsi="Tahoma" w:cs="Tahoma"/>
        </w:rPr>
        <w:t>kỳ</w:t>
      </w:r>
      <w:proofErr w:type="spellEnd"/>
      <w:r w:rsidR="00013B5F" w:rsidRPr="00C1090F">
        <w:rPr>
          <w:rFonts w:ascii="Tahoma" w:hAnsi="Tahoma" w:cs="Tahoma"/>
        </w:rPr>
        <w:t xml:space="preserve"> (</w:t>
      </w:r>
      <w:proofErr w:type="spellStart"/>
      <w:r w:rsidR="00013B5F" w:rsidRPr="00C1090F">
        <w:rPr>
          <w:rFonts w:ascii="Tahoma" w:hAnsi="Tahoma" w:cs="Tahoma"/>
        </w:rPr>
        <w:t>được</w:t>
      </w:r>
      <w:proofErr w:type="spellEnd"/>
      <w:r w:rsidR="00013B5F" w:rsidRPr="00C1090F">
        <w:rPr>
          <w:rFonts w:ascii="Tahoma" w:hAnsi="Tahoma" w:cs="Tahoma"/>
        </w:rPr>
        <w:t xml:space="preserve"> </w:t>
      </w:r>
      <w:proofErr w:type="spellStart"/>
      <w:r w:rsidR="00013B5F" w:rsidRPr="00C1090F">
        <w:rPr>
          <w:rFonts w:ascii="Tahoma" w:hAnsi="Tahoma" w:cs="Tahoma"/>
        </w:rPr>
        <w:t>gọi</w:t>
      </w:r>
      <w:proofErr w:type="spellEnd"/>
      <w:r w:rsidR="00013B5F" w:rsidRPr="00C1090F">
        <w:rPr>
          <w:rFonts w:ascii="Tahoma" w:hAnsi="Tahoma" w:cs="Tahoma"/>
        </w:rPr>
        <w:t xml:space="preserve"> </w:t>
      </w:r>
      <w:proofErr w:type="spellStart"/>
      <w:r w:rsidR="00013B5F" w:rsidRPr="00C1090F">
        <w:rPr>
          <w:rFonts w:ascii="Tahoma" w:hAnsi="Tahoma" w:cs="Tahoma"/>
        </w:rPr>
        <w:t>là</w:t>
      </w:r>
      <w:proofErr w:type="spellEnd"/>
      <w:r w:rsidR="00013B5F" w:rsidRPr="00C1090F">
        <w:rPr>
          <w:rFonts w:ascii="Tahoma" w:hAnsi="Tahoma" w:cs="Tahoma"/>
        </w:rPr>
        <w:t xml:space="preserve"> </w:t>
      </w:r>
      <w:proofErr w:type="spellStart"/>
      <w:r w:rsidR="00013B5F" w:rsidRPr="00C1090F">
        <w:rPr>
          <w:rFonts w:ascii="Tahoma" w:hAnsi="Tahoma" w:cs="Tahoma"/>
        </w:rPr>
        <w:t>các</w:t>
      </w:r>
      <w:proofErr w:type="spellEnd"/>
      <w:r w:rsidR="00013B5F" w:rsidRPr="00C1090F">
        <w:rPr>
          <w:rFonts w:ascii="Tahoma" w:hAnsi="Tahoma" w:cs="Tahoma"/>
        </w:rPr>
        <w:t xml:space="preserve"> </w:t>
      </w:r>
      <w:proofErr w:type="spellStart"/>
      <w:r w:rsidR="00013B5F" w:rsidRPr="00C1090F">
        <w:rPr>
          <w:rFonts w:ascii="Tahoma" w:hAnsi="Tahoma" w:cs="Tahoma"/>
        </w:rPr>
        <w:t>hợp</w:t>
      </w:r>
      <w:proofErr w:type="spellEnd"/>
      <w:r w:rsidR="00013B5F" w:rsidRPr="00C1090F">
        <w:rPr>
          <w:rFonts w:ascii="Tahoma" w:hAnsi="Tahoma" w:cs="Tahoma"/>
        </w:rPr>
        <w:t xml:space="preserve"> </w:t>
      </w:r>
      <w:proofErr w:type="spellStart"/>
      <w:r w:rsidR="00013B5F" w:rsidRPr="00C1090F">
        <w:rPr>
          <w:rFonts w:ascii="Tahoma" w:hAnsi="Tahoma" w:cs="Tahoma"/>
        </w:rPr>
        <w:t>đồng</w:t>
      </w:r>
      <w:proofErr w:type="spellEnd"/>
      <w:r w:rsidR="00013B5F" w:rsidRPr="00C1090F">
        <w:rPr>
          <w:rFonts w:ascii="Tahoma" w:hAnsi="Tahoma" w:cs="Tahoma"/>
        </w:rPr>
        <w:t xml:space="preserve"> </w:t>
      </w:r>
      <w:proofErr w:type="spellStart"/>
      <w:r w:rsidR="00013B5F" w:rsidRPr="00C1090F">
        <w:rPr>
          <w:rFonts w:ascii="Tahoma" w:hAnsi="Tahoma" w:cs="Tahoma"/>
        </w:rPr>
        <w:t>thông</w:t>
      </w:r>
      <w:proofErr w:type="spellEnd"/>
      <w:r w:rsidR="00013B5F" w:rsidRPr="00C1090F">
        <w:rPr>
          <w:rFonts w:ascii="Tahoma" w:hAnsi="Tahoma" w:cs="Tahoma"/>
        </w:rPr>
        <w:t xml:space="preserve"> </w:t>
      </w:r>
      <w:proofErr w:type="spellStart"/>
      <w:r w:rsidR="00013B5F" w:rsidRPr="00C1090F">
        <w:rPr>
          <w:rFonts w:ascii="Tahoma" w:hAnsi="Tahoma" w:cs="Tahoma"/>
        </w:rPr>
        <w:t>minh</w:t>
      </w:r>
      <w:proofErr w:type="spellEnd"/>
      <w:r w:rsidR="00013B5F" w:rsidRPr="00C1090F">
        <w:rPr>
          <w:rFonts w:ascii="Tahoma" w:hAnsi="Tahoma" w:cs="Tahoma"/>
        </w:rPr>
        <w:t xml:space="preserve">) </w:t>
      </w:r>
      <w:proofErr w:type="spellStart"/>
      <w:r w:rsidR="00013B5F" w:rsidRPr="00C1090F">
        <w:rPr>
          <w:rFonts w:ascii="Tahoma" w:hAnsi="Tahoma" w:cs="Tahoma"/>
        </w:rPr>
        <w:t>được</w:t>
      </w:r>
      <w:proofErr w:type="spellEnd"/>
      <w:r w:rsidR="00013B5F" w:rsidRPr="00C1090F">
        <w:rPr>
          <w:rFonts w:ascii="Tahoma" w:hAnsi="Tahoma" w:cs="Tahoma"/>
        </w:rPr>
        <w:t xml:space="preserve"> </w:t>
      </w:r>
      <w:proofErr w:type="spellStart"/>
      <w:r w:rsidR="006745A5" w:rsidRPr="00C1090F">
        <w:rPr>
          <w:rFonts w:ascii="Tahoma" w:hAnsi="Tahoma" w:cs="Tahoma"/>
        </w:rPr>
        <w:t>viết</w:t>
      </w:r>
      <w:proofErr w:type="spellEnd"/>
      <w:r w:rsidR="006745A5" w:rsidRPr="00C1090F">
        <w:rPr>
          <w:rFonts w:ascii="Tahoma" w:hAnsi="Tahoma" w:cs="Tahoma"/>
        </w:rPr>
        <w:t xml:space="preserve"> </w:t>
      </w:r>
      <w:proofErr w:type="spellStart"/>
      <w:r w:rsidR="006745A5" w:rsidRPr="00C1090F">
        <w:rPr>
          <w:rFonts w:ascii="Tahoma" w:hAnsi="Tahoma" w:cs="Tahoma"/>
        </w:rPr>
        <w:t>bằng</w:t>
      </w:r>
      <w:proofErr w:type="spellEnd"/>
      <w:r w:rsidR="006745A5" w:rsidRPr="00C1090F">
        <w:rPr>
          <w:rFonts w:ascii="Tahoma" w:hAnsi="Tahoma" w:cs="Tahoma"/>
        </w:rPr>
        <w:t xml:space="preserve"> </w:t>
      </w:r>
      <w:proofErr w:type="spellStart"/>
      <w:r w:rsidR="006745A5" w:rsidRPr="00C1090F">
        <w:rPr>
          <w:rFonts w:ascii="Tahoma" w:hAnsi="Tahoma" w:cs="Tahoma"/>
        </w:rPr>
        <w:t>ngôn</w:t>
      </w:r>
      <w:proofErr w:type="spellEnd"/>
      <w:r w:rsidR="006745A5" w:rsidRPr="00C1090F">
        <w:rPr>
          <w:rFonts w:ascii="Tahoma" w:hAnsi="Tahoma" w:cs="Tahoma"/>
        </w:rPr>
        <w:t xml:space="preserve"> </w:t>
      </w:r>
      <w:proofErr w:type="spellStart"/>
      <w:r w:rsidR="006745A5" w:rsidRPr="00C1090F">
        <w:rPr>
          <w:rFonts w:ascii="Tahoma" w:hAnsi="Tahoma" w:cs="Tahoma"/>
        </w:rPr>
        <w:t>ngữ</w:t>
      </w:r>
      <w:proofErr w:type="spellEnd"/>
      <w:r w:rsidR="00877F30" w:rsidRPr="00C1090F">
        <w:rPr>
          <w:rFonts w:ascii="Tahoma" w:hAnsi="Tahoma" w:cs="Tahoma"/>
        </w:rPr>
        <w:t xml:space="preserve"> Solidity. </w:t>
      </w:r>
      <w:proofErr w:type="spellStart"/>
      <w:r w:rsidR="00F80735" w:rsidRPr="00C1090F">
        <w:rPr>
          <w:rFonts w:ascii="Tahoma" w:hAnsi="Tahoma" w:cs="Tahoma"/>
        </w:rPr>
        <w:t>Các</w:t>
      </w:r>
      <w:proofErr w:type="spellEnd"/>
      <w:r w:rsidR="00F80735" w:rsidRPr="00C1090F">
        <w:rPr>
          <w:rFonts w:ascii="Tahoma" w:hAnsi="Tahoma" w:cs="Tahoma"/>
        </w:rPr>
        <w:t xml:space="preserve"> </w:t>
      </w:r>
      <w:proofErr w:type="spellStart"/>
      <w:r w:rsidR="00F80735" w:rsidRPr="00C1090F">
        <w:rPr>
          <w:rFonts w:ascii="Tahoma" w:hAnsi="Tahoma" w:cs="Tahoma"/>
        </w:rPr>
        <w:t>chương</w:t>
      </w:r>
      <w:proofErr w:type="spellEnd"/>
      <w:r w:rsidR="00F80735" w:rsidRPr="00C1090F">
        <w:rPr>
          <w:rFonts w:ascii="Tahoma" w:hAnsi="Tahoma" w:cs="Tahoma"/>
        </w:rPr>
        <w:t xml:space="preserve"> </w:t>
      </w:r>
      <w:proofErr w:type="spellStart"/>
      <w:r w:rsidR="00F80735" w:rsidRPr="00C1090F">
        <w:rPr>
          <w:rFonts w:ascii="Tahoma" w:hAnsi="Tahoma" w:cs="Tahoma"/>
        </w:rPr>
        <w:t>trình</w:t>
      </w:r>
      <w:proofErr w:type="spellEnd"/>
      <w:r w:rsidR="00F80735" w:rsidRPr="00C1090F">
        <w:rPr>
          <w:rFonts w:ascii="Tahoma" w:hAnsi="Tahoma" w:cs="Tahoma"/>
        </w:rPr>
        <w:t xml:space="preserve"> </w:t>
      </w:r>
      <w:proofErr w:type="spellStart"/>
      <w:r w:rsidR="00F80735" w:rsidRPr="00C1090F">
        <w:rPr>
          <w:rFonts w:ascii="Tahoma" w:hAnsi="Tahoma" w:cs="Tahoma"/>
        </w:rPr>
        <w:t>viết</w:t>
      </w:r>
      <w:proofErr w:type="spellEnd"/>
      <w:r w:rsidR="00F80735" w:rsidRPr="00C1090F">
        <w:rPr>
          <w:rFonts w:ascii="Tahoma" w:hAnsi="Tahoma" w:cs="Tahoma"/>
        </w:rPr>
        <w:t xml:space="preserve"> </w:t>
      </w:r>
      <w:proofErr w:type="spellStart"/>
      <w:r w:rsidR="00F80735" w:rsidRPr="00C1090F">
        <w:rPr>
          <w:rFonts w:ascii="Tahoma" w:hAnsi="Tahoma" w:cs="Tahoma"/>
        </w:rPr>
        <w:t>bằng</w:t>
      </w:r>
      <w:proofErr w:type="spellEnd"/>
      <w:r w:rsidR="00F80735" w:rsidRPr="00C1090F">
        <w:rPr>
          <w:rFonts w:ascii="Tahoma" w:hAnsi="Tahoma" w:cs="Tahoma"/>
        </w:rPr>
        <w:t xml:space="preserve"> Solidity </w:t>
      </w:r>
      <w:proofErr w:type="spellStart"/>
      <w:r w:rsidR="00F80735" w:rsidRPr="00C1090F">
        <w:rPr>
          <w:rFonts w:ascii="Tahoma" w:hAnsi="Tahoma" w:cs="Tahoma"/>
        </w:rPr>
        <w:t>có</w:t>
      </w:r>
      <w:proofErr w:type="spellEnd"/>
      <w:r w:rsidR="00F80735" w:rsidRPr="00C1090F">
        <w:rPr>
          <w:rFonts w:ascii="Tahoma" w:hAnsi="Tahoma" w:cs="Tahoma"/>
        </w:rPr>
        <w:t xml:space="preserve"> </w:t>
      </w:r>
      <w:proofErr w:type="spellStart"/>
      <w:r w:rsidR="00F80735" w:rsidRPr="00C1090F">
        <w:rPr>
          <w:rFonts w:ascii="Tahoma" w:hAnsi="Tahoma" w:cs="Tahoma"/>
        </w:rPr>
        <w:t>khả</w:t>
      </w:r>
      <w:proofErr w:type="spellEnd"/>
      <w:r w:rsidR="00F80735" w:rsidRPr="00C1090F">
        <w:rPr>
          <w:rFonts w:ascii="Tahoma" w:hAnsi="Tahoma" w:cs="Tahoma"/>
        </w:rPr>
        <w:t xml:space="preserve"> </w:t>
      </w:r>
      <w:proofErr w:type="spellStart"/>
      <w:r w:rsidR="00F80735" w:rsidRPr="00C1090F">
        <w:rPr>
          <w:rFonts w:ascii="Tahoma" w:hAnsi="Tahoma" w:cs="Tahoma"/>
        </w:rPr>
        <w:t>năng</w:t>
      </w:r>
      <w:proofErr w:type="spellEnd"/>
      <w:r w:rsidR="00F80735" w:rsidRPr="00C1090F">
        <w:rPr>
          <w:rFonts w:ascii="Tahoma" w:hAnsi="Tahoma" w:cs="Tahoma"/>
        </w:rPr>
        <w:t xml:space="preserve"> </w:t>
      </w:r>
      <w:proofErr w:type="spellStart"/>
      <w:r w:rsidR="00F80735" w:rsidRPr="00C1090F">
        <w:rPr>
          <w:rFonts w:ascii="Tahoma" w:hAnsi="Tahoma" w:cs="Tahoma"/>
        </w:rPr>
        <w:t>thực</w:t>
      </w:r>
      <w:proofErr w:type="spellEnd"/>
      <w:r w:rsidR="00F80735" w:rsidRPr="00C1090F">
        <w:rPr>
          <w:rFonts w:ascii="Tahoma" w:hAnsi="Tahoma" w:cs="Tahoma"/>
        </w:rPr>
        <w:t xml:space="preserve"> </w:t>
      </w:r>
      <w:proofErr w:type="spellStart"/>
      <w:r w:rsidR="00F80735" w:rsidRPr="00C1090F">
        <w:rPr>
          <w:rFonts w:ascii="Tahoma" w:hAnsi="Tahoma" w:cs="Tahoma"/>
        </w:rPr>
        <w:t>hiện</w:t>
      </w:r>
      <w:proofErr w:type="spellEnd"/>
      <w:r w:rsidR="00F80735" w:rsidRPr="00C1090F">
        <w:rPr>
          <w:rFonts w:ascii="Tahoma" w:hAnsi="Tahoma" w:cs="Tahoma"/>
        </w:rPr>
        <w:t xml:space="preserve"> </w:t>
      </w:r>
      <w:proofErr w:type="spellStart"/>
      <w:r w:rsidR="00F80735" w:rsidRPr="00C1090F">
        <w:rPr>
          <w:rFonts w:ascii="Tahoma" w:hAnsi="Tahoma" w:cs="Tahoma"/>
        </w:rPr>
        <w:t>tất</w:t>
      </w:r>
      <w:proofErr w:type="spellEnd"/>
      <w:r w:rsidR="00F80735" w:rsidRPr="00C1090F">
        <w:rPr>
          <w:rFonts w:ascii="Tahoma" w:hAnsi="Tahoma" w:cs="Tahoma"/>
        </w:rPr>
        <w:t xml:space="preserve"> </w:t>
      </w:r>
      <w:proofErr w:type="spellStart"/>
      <w:r w:rsidR="00F80735" w:rsidRPr="00C1090F">
        <w:rPr>
          <w:rFonts w:ascii="Tahoma" w:hAnsi="Tahoma" w:cs="Tahoma"/>
        </w:rPr>
        <w:t>cả</w:t>
      </w:r>
      <w:proofErr w:type="spellEnd"/>
      <w:r w:rsidR="00F80735" w:rsidRPr="00C1090F">
        <w:rPr>
          <w:rFonts w:ascii="Tahoma" w:hAnsi="Tahoma" w:cs="Tahoma"/>
        </w:rPr>
        <w:t xml:space="preserve"> </w:t>
      </w:r>
      <w:proofErr w:type="spellStart"/>
      <w:r w:rsidR="00F80735" w:rsidRPr="00C1090F">
        <w:rPr>
          <w:rFonts w:ascii="Tahoma" w:hAnsi="Tahoma" w:cs="Tahoma"/>
        </w:rPr>
        <w:t>các</w:t>
      </w:r>
      <w:proofErr w:type="spellEnd"/>
      <w:r w:rsidR="00F80735" w:rsidRPr="00C1090F">
        <w:rPr>
          <w:rFonts w:ascii="Tahoma" w:hAnsi="Tahoma" w:cs="Tahoma"/>
        </w:rPr>
        <w:t xml:space="preserve"> </w:t>
      </w:r>
      <w:proofErr w:type="spellStart"/>
      <w:r w:rsidR="00F80735" w:rsidRPr="00C1090F">
        <w:rPr>
          <w:rFonts w:ascii="Tahoma" w:hAnsi="Tahoma" w:cs="Tahoma"/>
        </w:rPr>
        <w:t>nhiệm</w:t>
      </w:r>
      <w:proofErr w:type="spellEnd"/>
      <w:r w:rsidR="00F80735" w:rsidRPr="00C1090F">
        <w:rPr>
          <w:rFonts w:ascii="Tahoma" w:hAnsi="Tahoma" w:cs="Tahoma"/>
        </w:rPr>
        <w:t xml:space="preserve"> </w:t>
      </w:r>
      <w:proofErr w:type="spellStart"/>
      <w:r w:rsidR="00F80735" w:rsidRPr="00C1090F">
        <w:rPr>
          <w:rFonts w:ascii="Tahoma" w:hAnsi="Tahoma" w:cs="Tahoma"/>
        </w:rPr>
        <w:t>vụ</w:t>
      </w:r>
      <w:proofErr w:type="spellEnd"/>
      <w:r w:rsidR="00F80735" w:rsidRPr="00C1090F">
        <w:rPr>
          <w:rFonts w:ascii="Tahoma" w:hAnsi="Tahoma" w:cs="Tahoma"/>
        </w:rPr>
        <w:t xml:space="preserve"> </w:t>
      </w:r>
      <w:proofErr w:type="spellStart"/>
      <w:r w:rsidR="00F80735" w:rsidRPr="00C1090F">
        <w:rPr>
          <w:rFonts w:ascii="Tahoma" w:hAnsi="Tahoma" w:cs="Tahoma"/>
        </w:rPr>
        <w:t>có</w:t>
      </w:r>
      <w:proofErr w:type="spellEnd"/>
      <w:r w:rsidR="00F80735" w:rsidRPr="00C1090F">
        <w:rPr>
          <w:rFonts w:ascii="Tahoma" w:hAnsi="Tahoma" w:cs="Tahoma"/>
        </w:rPr>
        <w:t xml:space="preserve"> </w:t>
      </w:r>
      <w:proofErr w:type="spellStart"/>
      <w:r w:rsidR="00F80735" w:rsidRPr="00C1090F">
        <w:rPr>
          <w:rFonts w:ascii="Tahoma" w:hAnsi="Tahoma" w:cs="Tahoma"/>
        </w:rPr>
        <w:t>thể</w:t>
      </w:r>
      <w:proofErr w:type="spellEnd"/>
      <w:r w:rsidR="00F80735" w:rsidRPr="00C1090F">
        <w:rPr>
          <w:rFonts w:ascii="Tahoma" w:hAnsi="Tahoma" w:cs="Tahoma"/>
        </w:rPr>
        <w:t xml:space="preserve"> </w:t>
      </w:r>
      <w:proofErr w:type="spellStart"/>
      <w:r w:rsidR="00F80735" w:rsidRPr="00C1090F">
        <w:rPr>
          <w:rFonts w:ascii="Tahoma" w:hAnsi="Tahoma" w:cs="Tahoma"/>
        </w:rPr>
        <w:t>thực</w:t>
      </w:r>
      <w:proofErr w:type="spellEnd"/>
      <w:r w:rsidR="00F80735" w:rsidRPr="00C1090F">
        <w:rPr>
          <w:rFonts w:ascii="Tahoma" w:hAnsi="Tahoma" w:cs="Tahoma"/>
        </w:rPr>
        <w:t xml:space="preserve"> </w:t>
      </w:r>
      <w:proofErr w:type="spellStart"/>
      <w:r w:rsidR="00F80735" w:rsidRPr="00C1090F">
        <w:rPr>
          <w:rFonts w:ascii="Tahoma" w:hAnsi="Tahoma" w:cs="Tahoma"/>
        </w:rPr>
        <w:t>hiện</w:t>
      </w:r>
      <w:proofErr w:type="spellEnd"/>
      <w:r w:rsidR="00F80735" w:rsidRPr="00C1090F">
        <w:rPr>
          <w:rFonts w:ascii="Tahoma" w:hAnsi="Tahoma" w:cs="Tahoma"/>
        </w:rPr>
        <w:t xml:space="preserve"> </w:t>
      </w:r>
      <w:proofErr w:type="spellStart"/>
      <w:r w:rsidR="00F80735" w:rsidRPr="00C1090F">
        <w:rPr>
          <w:rFonts w:ascii="Tahoma" w:hAnsi="Tahoma" w:cs="Tahoma"/>
        </w:rPr>
        <w:t>được</w:t>
      </w:r>
      <w:proofErr w:type="spellEnd"/>
      <w:r w:rsidR="00F80735" w:rsidRPr="00C1090F">
        <w:rPr>
          <w:rFonts w:ascii="Tahoma" w:hAnsi="Tahoma" w:cs="Tahoma"/>
        </w:rPr>
        <w:t xml:space="preserve"> </w:t>
      </w:r>
      <w:proofErr w:type="spellStart"/>
      <w:r w:rsidR="00F80735" w:rsidRPr="00C1090F">
        <w:rPr>
          <w:rFonts w:ascii="Tahoma" w:hAnsi="Tahoma" w:cs="Tahoma"/>
        </w:rPr>
        <w:t>bằng</w:t>
      </w:r>
      <w:proofErr w:type="spellEnd"/>
      <w:r w:rsidR="00F80735" w:rsidRPr="00C1090F">
        <w:rPr>
          <w:rFonts w:ascii="Tahoma" w:hAnsi="Tahoma" w:cs="Tahoma"/>
        </w:rPr>
        <w:t xml:space="preserve"> </w:t>
      </w:r>
      <w:proofErr w:type="spellStart"/>
      <w:r w:rsidR="005D7735" w:rsidRPr="00C1090F">
        <w:rPr>
          <w:rFonts w:ascii="Tahoma" w:hAnsi="Tahoma" w:cs="Tahoma"/>
        </w:rPr>
        <w:t>máy</w:t>
      </w:r>
      <w:proofErr w:type="spellEnd"/>
      <w:r w:rsidR="005D7735" w:rsidRPr="00C1090F">
        <w:rPr>
          <w:rFonts w:ascii="Tahoma" w:hAnsi="Tahoma" w:cs="Tahoma"/>
        </w:rPr>
        <w:t xml:space="preserve"> </w:t>
      </w:r>
      <w:proofErr w:type="spellStart"/>
      <w:r w:rsidR="005D7735" w:rsidRPr="00C1090F">
        <w:rPr>
          <w:rFonts w:ascii="Tahoma" w:hAnsi="Tahoma" w:cs="Tahoma"/>
        </w:rPr>
        <w:t>tính</w:t>
      </w:r>
      <w:proofErr w:type="spellEnd"/>
      <w:r w:rsidR="005D7735" w:rsidRPr="00C1090F">
        <w:rPr>
          <w:rFonts w:ascii="Tahoma" w:hAnsi="Tahoma" w:cs="Tahoma"/>
        </w:rPr>
        <w:t xml:space="preserve">. </w:t>
      </w:r>
      <w:proofErr w:type="spellStart"/>
      <w:r w:rsidR="00081ECD" w:rsidRPr="00C1090F">
        <w:rPr>
          <w:rFonts w:ascii="Tahoma" w:hAnsi="Tahoma" w:cs="Tahoma"/>
        </w:rPr>
        <w:t>Khi</w:t>
      </w:r>
      <w:proofErr w:type="spellEnd"/>
      <w:r w:rsidR="00081ECD" w:rsidRPr="00C1090F">
        <w:rPr>
          <w:rFonts w:ascii="Tahoma" w:hAnsi="Tahoma" w:cs="Tahoma"/>
        </w:rPr>
        <w:t xml:space="preserve"> </w:t>
      </w:r>
      <w:proofErr w:type="spellStart"/>
      <w:r w:rsidR="00081ECD" w:rsidRPr="00C1090F">
        <w:rPr>
          <w:rFonts w:ascii="Tahoma" w:hAnsi="Tahoma" w:cs="Tahoma"/>
        </w:rPr>
        <w:t>một</w:t>
      </w:r>
      <w:proofErr w:type="spellEnd"/>
      <w:r w:rsidR="00081ECD" w:rsidRPr="00C1090F">
        <w:rPr>
          <w:rFonts w:ascii="Tahoma" w:hAnsi="Tahoma" w:cs="Tahoma"/>
        </w:rPr>
        <w:t xml:space="preserve"> </w:t>
      </w:r>
      <w:proofErr w:type="spellStart"/>
      <w:r w:rsidR="00081ECD" w:rsidRPr="00C1090F">
        <w:rPr>
          <w:rFonts w:ascii="Tahoma" w:hAnsi="Tahoma" w:cs="Tahoma"/>
        </w:rPr>
        <w:t>hợp</w:t>
      </w:r>
      <w:proofErr w:type="spellEnd"/>
      <w:r w:rsidR="00081ECD" w:rsidRPr="00C1090F">
        <w:rPr>
          <w:rFonts w:ascii="Tahoma" w:hAnsi="Tahoma" w:cs="Tahoma"/>
        </w:rPr>
        <w:t xml:space="preserve"> </w:t>
      </w:r>
      <w:proofErr w:type="spellStart"/>
      <w:r w:rsidR="00081ECD" w:rsidRPr="00C1090F">
        <w:rPr>
          <w:rFonts w:ascii="Tahoma" w:hAnsi="Tahoma" w:cs="Tahoma"/>
        </w:rPr>
        <w:t>đồng</w:t>
      </w:r>
      <w:proofErr w:type="spellEnd"/>
      <w:r w:rsidR="00081ECD" w:rsidRPr="00C1090F">
        <w:rPr>
          <w:rFonts w:ascii="Tahoma" w:hAnsi="Tahoma" w:cs="Tahoma"/>
        </w:rPr>
        <w:t xml:space="preserve"> </w:t>
      </w:r>
      <w:proofErr w:type="spellStart"/>
      <w:r w:rsidR="00081ECD" w:rsidRPr="00C1090F">
        <w:rPr>
          <w:rFonts w:ascii="Tahoma" w:hAnsi="Tahoma" w:cs="Tahoma"/>
        </w:rPr>
        <w:t>được</w:t>
      </w:r>
      <w:proofErr w:type="spellEnd"/>
      <w:r w:rsidR="00081ECD" w:rsidRPr="00C1090F">
        <w:rPr>
          <w:rFonts w:ascii="Tahoma" w:hAnsi="Tahoma" w:cs="Tahoma"/>
        </w:rPr>
        <w:t xml:space="preserve"> </w:t>
      </w:r>
      <w:proofErr w:type="spellStart"/>
      <w:r w:rsidR="00081ECD" w:rsidRPr="00C1090F">
        <w:rPr>
          <w:rFonts w:ascii="Tahoma" w:hAnsi="Tahoma" w:cs="Tahoma"/>
        </w:rPr>
        <w:t>triển</w:t>
      </w:r>
      <w:proofErr w:type="spellEnd"/>
      <w:r w:rsidR="00081ECD" w:rsidRPr="00C1090F">
        <w:rPr>
          <w:rFonts w:ascii="Tahoma" w:hAnsi="Tahoma" w:cs="Tahoma"/>
        </w:rPr>
        <w:t xml:space="preserve"> </w:t>
      </w:r>
      <w:proofErr w:type="spellStart"/>
      <w:r w:rsidR="00081ECD" w:rsidRPr="00C1090F">
        <w:rPr>
          <w:rFonts w:ascii="Tahoma" w:hAnsi="Tahoma" w:cs="Tahoma"/>
        </w:rPr>
        <w:t>khai</w:t>
      </w:r>
      <w:proofErr w:type="spellEnd"/>
      <w:r w:rsidR="00081ECD" w:rsidRPr="00C1090F">
        <w:rPr>
          <w:rFonts w:ascii="Tahoma" w:hAnsi="Tahoma" w:cs="Tahoma"/>
        </w:rPr>
        <w:t xml:space="preserve"> </w:t>
      </w:r>
      <w:proofErr w:type="spellStart"/>
      <w:r w:rsidR="00081ECD" w:rsidRPr="00C1090F">
        <w:rPr>
          <w:rFonts w:ascii="Tahoma" w:hAnsi="Tahoma" w:cs="Tahoma"/>
        </w:rPr>
        <w:t>bằng</w:t>
      </w:r>
      <w:proofErr w:type="spellEnd"/>
      <w:r w:rsidR="00081ECD" w:rsidRPr="00C1090F">
        <w:rPr>
          <w:rFonts w:ascii="Tahoma" w:hAnsi="Tahoma" w:cs="Tahoma"/>
        </w:rPr>
        <w:t xml:space="preserve"> </w:t>
      </w:r>
      <w:proofErr w:type="spellStart"/>
      <w:r w:rsidR="00081ECD" w:rsidRPr="00C1090F">
        <w:rPr>
          <w:rFonts w:ascii="Tahoma" w:hAnsi="Tahoma" w:cs="Tahoma"/>
        </w:rPr>
        <w:t>việc</w:t>
      </w:r>
      <w:proofErr w:type="spellEnd"/>
      <w:r w:rsidR="00081ECD" w:rsidRPr="00C1090F">
        <w:rPr>
          <w:rFonts w:ascii="Tahoma" w:hAnsi="Tahoma" w:cs="Tahoma"/>
        </w:rPr>
        <w:t xml:space="preserve"> </w:t>
      </w:r>
      <w:proofErr w:type="spellStart"/>
      <w:r w:rsidR="00081ECD" w:rsidRPr="00C1090F">
        <w:rPr>
          <w:rFonts w:ascii="Tahoma" w:hAnsi="Tahoma" w:cs="Tahoma"/>
        </w:rPr>
        <w:t>tải</w:t>
      </w:r>
      <w:proofErr w:type="spellEnd"/>
      <w:r w:rsidR="00081ECD" w:rsidRPr="00C1090F">
        <w:rPr>
          <w:rFonts w:ascii="Tahoma" w:hAnsi="Tahoma" w:cs="Tahoma"/>
        </w:rPr>
        <w:t xml:space="preserve"> </w:t>
      </w:r>
      <w:proofErr w:type="spellStart"/>
      <w:ins w:id="13" w:author="Phan Ba Van 20154317">
        <w:r w:rsidR="00081ECD" w:rsidRPr="00C1090F">
          <w:rPr>
            <w:rFonts w:ascii="Tahoma" w:hAnsi="Tahoma" w:cs="Tahoma"/>
          </w:rPr>
          <w:t>từ</w:t>
        </w:r>
        <w:proofErr w:type="spellEnd"/>
        <w:r w:rsidR="00081ECD" w:rsidRPr="00C1090F">
          <w:rPr>
            <w:rFonts w:ascii="Tahoma" w:hAnsi="Tahoma" w:cs="Tahoma"/>
          </w:rPr>
          <w:t xml:space="preserve"> </w:t>
        </w:r>
        <w:proofErr w:type="spellStart"/>
        <w:r w:rsidR="00081ECD" w:rsidRPr="00C1090F">
          <w:rPr>
            <w:rFonts w:ascii="Tahoma" w:hAnsi="Tahoma" w:cs="Tahoma"/>
          </w:rPr>
          <w:t>một</w:t>
        </w:r>
        <w:proofErr w:type="spellEnd"/>
        <w:r w:rsidR="00081ECD" w:rsidRPr="00C1090F">
          <w:rPr>
            <w:rFonts w:ascii="Tahoma" w:hAnsi="Tahoma" w:cs="Tahoma"/>
          </w:rPr>
          <w:t xml:space="preserve"> </w:t>
        </w:r>
        <w:proofErr w:type="spellStart"/>
        <w:r w:rsidR="00081ECD" w:rsidRPr="00C1090F">
          <w:rPr>
            <w:rFonts w:ascii="Tahoma" w:hAnsi="Tahoma" w:cs="Tahoma"/>
          </w:rPr>
          <w:t>nút</w:t>
        </w:r>
        <w:proofErr w:type="spellEnd"/>
        <w:r w:rsidR="00081ECD" w:rsidRPr="00C1090F">
          <w:rPr>
            <w:rFonts w:ascii="Tahoma" w:hAnsi="Tahoma" w:cs="Tahoma"/>
          </w:rPr>
          <w:t xml:space="preserve"> </w:t>
        </w:r>
        <w:proofErr w:type="spellStart"/>
        <w:r w:rsidR="00081ECD" w:rsidRPr="00C1090F">
          <w:rPr>
            <w:rFonts w:ascii="Tahoma" w:hAnsi="Tahoma" w:cs="Tahoma"/>
          </w:rPr>
          <w:t>trong</w:t>
        </w:r>
        <w:proofErr w:type="spellEnd"/>
        <w:r w:rsidR="00081ECD" w:rsidRPr="00C1090F">
          <w:rPr>
            <w:rFonts w:ascii="Tahoma" w:hAnsi="Tahoma" w:cs="Tahoma"/>
          </w:rPr>
          <w:t xml:space="preserve"> </w:t>
        </w:r>
        <w:proofErr w:type="spellStart"/>
        <w:r w:rsidR="00081ECD" w:rsidRPr="00C1090F">
          <w:rPr>
            <w:rFonts w:ascii="Tahoma" w:hAnsi="Tahoma" w:cs="Tahoma"/>
          </w:rPr>
          <w:t>mạng</w:t>
        </w:r>
        <w:proofErr w:type="spellEnd"/>
        <w:r w:rsidR="00081ECD" w:rsidRPr="00C1090F">
          <w:rPr>
            <w:rFonts w:ascii="Tahoma" w:hAnsi="Tahoma" w:cs="Tahoma"/>
          </w:rPr>
          <w:t xml:space="preserve">, </w:t>
        </w:r>
        <w:proofErr w:type="spellStart"/>
        <w:r w:rsidR="00081ECD" w:rsidRPr="00C1090F">
          <w:rPr>
            <w:rFonts w:ascii="Tahoma" w:hAnsi="Tahoma" w:cs="Tahoma"/>
          </w:rPr>
          <w:t>các</w:t>
        </w:r>
        <w:proofErr w:type="spellEnd"/>
        <w:r w:rsidR="00081ECD" w:rsidRPr="00C1090F">
          <w:rPr>
            <w:rFonts w:ascii="Tahoma" w:hAnsi="Tahoma" w:cs="Tahoma"/>
          </w:rPr>
          <w:t xml:space="preserve"> </w:t>
        </w:r>
        <w:proofErr w:type="spellStart"/>
        <w:r w:rsidR="00081ECD" w:rsidRPr="00C1090F">
          <w:rPr>
            <w:rFonts w:ascii="Tahoma" w:hAnsi="Tahoma" w:cs="Tahoma"/>
          </w:rPr>
          <w:t>bản</w:t>
        </w:r>
        <w:proofErr w:type="spellEnd"/>
        <w:r w:rsidR="00081ECD" w:rsidRPr="00C1090F">
          <w:rPr>
            <w:rFonts w:ascii="Tahoma" w:hAnsi="Tahoma" w:cs="Tahoma"/>
          </w:rPr>
          <w:t xml:space="preserve"> </w:t>
        </w:r>
        <w:proofErr w:type="spellStart"/>
        <w:r w:rsidR="00081ECD" w:rsidRPr="00C1090F">
          <w:rPr>
            <w:rFonts w:ascii="Tahoma" w:hAnsi="Tahoma" w:cs="Tahoma"/>
          </w:rPr>
          <w:t>sao</w:t>
        </w:r>
        <w:proofErr w:type="spellEnd"/>
        <w:r w:rsidR="00081ECD" w:rsidRPr="00C1090F">
          <w:rPr>
            <w:rFonts w:ascii="Tahoma" w:hAnsi="Tahoma" w:cs="Tahoma"/>
          </w:rPr>
          <w:t xml:space="preserve"> </w:t>
        </w:r>
        <w:proofErr w:type="spellStart"/>
        <w:r w:rsidR="00081ECD" w:rsidRPr="00C1090F">
          <w:rPr>
            <w:rFonts w:ascii="Tahoma" w:hAnsi="Tahoma" w:cs="Tahoma"/>
          </w:rPr>
          <w:t>của</w:t>
        </w:r>
        <w:proofErr w:type="spellEnd"/>
        <w:r w:rsidR="00081ECD" w:rsidRPr="00C1090F">
          <w:rPr>
            <w:rFonts w:ascii="Tahoma" w:hAnsi="Tahoma" w:cs="Tahoma"/>
          </w:rPr>
          <w:t xml:space="preserve"> </w:t>
        </w:r>
        <w:proofErr w:type="spellStart"/>
        <w:r w:rsidR="00081ECD" w:rsidRPr="00C1090F">
          <w:rPr>
            <w:rFonts w:ascii="Tahoma" w:hAnsi="Tahoma" w:cs="Tahoma"/>
          </w:rPr>
          <w:t>hợp</w:t>
        </w:r>
        <w:proofErr w:type="spellEnd"/>
        <w:r w:rsidR="00081ECD" w:rsidRPr="00C1090F">
          <w:rPr>
            <w:rFonts w:ascii="Tahoma" w:hAnsi="Tahoma" w:cs="Tahoma"/>
          </w:rPr>
          <w:t xml:space="preserve"> </w:t>
        </w:r>
        <w:proofErr w:type="spellStart"/>
        <w:r w:rsidR="00081ECD" w:rsidRPr="00C1090F">
          <w:rPr>
            <w:rFonts w:ascii="Tahoma" w:hAnsi="Tahoma" w:cs="Tahoma"/>
          </w:rPr>
          <w:t>đồng</w:t>
        </w:r>
        <w:proofErr w:type="spellEnd"/>
        <w:r w:rsidR="00081ECD" w:rsidRPr="00C1090F">
          <w:rPr>
            <w:rFonts w:ascii="Tahoma" w:hAnsi="Tahoma" w:cs="Tahoma"/>
          </w:rPr>
          <w:t xml:space="preserve"> </w:t>
        </w:r>
        <w:proofErr w:type="spellStart"/>
        <w:r w:rsidR="00081ECD" w:rsidRPr="00C1090F">
          <w:rPr>
            <w:rFonts w:ascii="Tahoma" w:hAnsi="Tahoma" w:cs="Tahoma"/>
          </w:rPr>
          <w:t>sẽ</w:t>
        </w:r>
        <w:proofErr w:type="spellEnd"/>
        <w:r w:rsidR="00081ECD" w:rsidRPr="00C1090F">
          <w:rPr>
            <w:rFonts w:ascii="Tahoma" w:hAnsi="Tahoma" w:cs="Tahoma"/>
          </w:rPr>
          <w:t xml:space="preserve"> </w:t>
        </w:r>
        <w:proofErr w:type="spellStart"/>
        <w:r w:rsidR="00081ECD" w:rsidRPr="00C1090F">
          <w:rPr>
            <w:rFonts w:ascii="Tahoma" w:hAnsi="Tahoma" w:cs="Tahoma"/>
          </w:rPr>
          <w:t>được</w:t>
        </w:r>
        <w:proofErr w:type="spellEnd"/>
        <w:r w:rsidR="00081ECD" w:rsidRPr="00C1090F">
          <w:rPr>
            <w:rFonts w:ascii="Tahoma" w:hAnsi="Tahoma" w:cs="Tahoma"/>
          </w:rPr>
          <w:t xml:space="preserve"> </w:t>
        </w:r>
        <w:proofErr w:type="spellStart"/>
        <w:r w:rsidR="00081ECD" w:rsidRPr="00C1090F">
          <w:rPr>
            <w:rFonts w:ascii="Tahoma" w:hAnsi="Tahoma" w:cs="Tahoma"/>
          </w:rPr>
          <w:t>phát</w:t>
        </w:r>
        <w:proofErr w:type="spellEnd"/>
        <w:r w:rsidR="00081ECD" w:rsidRPr="00C1090F">
          <w:rPr>
            <w:rFonts w:ascii="Tahoma" w:hAnsi="Tahoma" w:cs="Tahoma"/>
          </w:rPr>
          <w:t xml:space="preserve"> </w:t>
        </w:r>
        <w:proofErr w:type="spellStart"/>
        <w:r w:rsidR="00081ECD" w:rsidRPr="00C1090F">
          <w:rPr>
            <w:rFonts w:ascii="Tahoma" w:hAnsi="Tahoma" w:cs="Tahoma"/>
          </w:rPr>
          <w:t>tán</w:t>
        </w:r>
        <w:proofErr w:type="spellEnd"/>
        <w:r w:rsidR="00081ECD" w:rsidRPr="00C1090F">
          <w:rPr>
            <w:rFonts w:ascii="Tahoma" w:hAnsi="Tahoma" w:cs="Tahoma"/>
          </w:rPr>
          <w:t xml:space="preserve"> ra </w:t>
        </w:r>
        <w:proofErr w:type="spellStart"/>
        <w:r w:rsidR="00081ECD" w:rsidRPr="00C1090F">
          <w:rPr>
            <w:rFonts w:ascii="Tahoma" w:hAnsi="Tahoma" w:cs="Tahoma"/>
          </w:rPr>
          <w:t>các</w:t>
        </w:r>
        <w:proofErr w:type="spellEnd"/>
        <w:r w:rsidR="00081ECD" w:rsidRPr="00C1090F">
          <w:rPr>
            <w:rFonts w:ascii="Tahoma" w:hAnsi="Tahoma" w:cs="Tahoma"/>
          </w:rPr>
          <w:t xml:space="preserve"> </w:t>
        </w:r>
        <w:proofErr w:type="spellStart"/>
        <w:r w:rsidR="00081ECD" w:rsidRPr="00C1090F">
          <w:rPr>
            <w:rFonts w:ascii="Tahoma" w:hAnsi="Tahoma" w:cs="Tahoma"/>
          </w:rPr>
          <w:t>nút</w:t>
        </w:r>
        <w:proofErr w:type="spellEnd"/>
        <w:r w:rsidR="00081ECD" w:rsidRPr="00C1090F">
          <w:rPr>
            <w:rFonts w:ascii="Tahoma" w:hAnsi="Tahoma" w:cs="Tahoma"/>
          </w:rPr>
          <w:t xml:space="preserve"> </w:t>
        </w:r>
        <w:proofErr w:type="spellStart"/>
        <w:r w:rsidR="00081ECD" w:rsidRPr="00C1090F">
          <w:rPr>
            <w:rFonts w:ascii="Tahoma" w:hAnsi="Tahoma" w:cs="Tahoma"/>
          </w:rPr>
          <w:t>khác</w:t>
        </w:r>
        <w:proofErr w:type="spellEnd"/>
        <w:r w:rsidR="00081ECD" w:rsidRPr="00C1090F">
          <w:rPr>
            <w:rFonts w:ascii="Tahoma" w:hAnsi="Tahoma" w:cs="Tahoma"/>
          </w:rPr>
          <w:t xml:space="preserve">. </w:t>
        </w:r>
        <w:proofErr w:type="spellStart"/>
        <w:r w:rsidR="00081ECD" w:rsidRPr="00C1090F">
          <w:rPr>
            <w:rFonts w:ascii="Tahoma" w:hAnsi="Tahoma" w:cs="Tahoma"/>
          </w:rPr>
          <w:t>Khi</w:t>
        </w:r>
        <w:proofErr w:type="spellEnd"/>
        <w:r w:rsidR="00081ECD" w:rsidRPr="00C1090F">
          <w:rPr>
            <w:rFonts w:ascii="Tahoma" w:hAnsi="Tahoma" w:cs="Tahoma"/>
          </w:rPr>
          <w:t xml:space="preserve"> </w:t>
        </w:r>
        <w:proofErr w:type="spellStart"/>
        <w:r w:rsidR="00081ECD" w:rsidRPr="00C1090F">
          <w:rPr>
            <w:rFonts w:ascii="Tahoma" w:hAnsi="Tahoma" w:cs="Tahoma"/>
          </w:rPr>
          <w:t>có</w:t>
        </w:r>
        <w:proofErr w:type="spellEnd"/>
        <w:r w:rsidR="00081ECD" w:rsidRPr="00C1090F">
          <w:rPr>
            <w:rFonts w:ascii="Tahoma" w:hAnsi="Tahoma" w:cs="Tahoma"/>
          </w:rPr>
          <w:t xml:space="preserve"> </w:t>
        </w:r>
        <w:proofErr w:type="spellStart"/>
        <w:r w:rsidR="00081ECD" w:rsidRPr="00C1090F">
          <w:rPr>
            <w:rFonts w:ascii="Tahoma" w:hAnsi="Tahoma" w:cs="Tahoma"/>
          </w:rPr>
          <w:t>yêu</w:t>
        </w:r>
        <w:proofErr w:type="spellEnd"/>
        <w:r w:rsidR="00081ECD" w:rsidRPr="00C1090F">
          <w:rPr>
            <w:rFonts w:ascii="Tahoma" w:hAnsi="Tahoma" w:cs="Tahoma"/>
          </w:rPr>
          <w:t xml:space="preserve"> </w:t>
        </w:r>
        <w:proofErr w:type="spellStart"/>
        <w:r w:rsidR="00081ECD" w:rsidRPr="00C1090F">
          <w:rPr>
            <w:rFonts w:ascii="Tahoma" w:hAnsi="Tahoma" w:cs="Tahoma"/>
          </w:rPr>
          <w:t>cầu</w:t>
        </w:r>
        <w:proofErr w:type="spellEnd"/>
        <w:r w:rsidR="00081ECD" w:rsidRPr="00C1090F">
          <w:rPr>
            <w:rFonts w:ascii="Tahoma" w:hAnsi="Tahoma" w:cs="Tahoma"/>
          </w:rPr>
          <w:t xml:space="preserve"> </w:t>
        </w:r>
        <w:proofErr w:type="spellStart"/>
        <w:r w:rsidR="00081ECD" w:rsidRPr="00C1090F">
          <w:rPr>
            <w:rFonts w:ascii="Tahoma" w:hAnsi="Tahoma" w:cs="Tahoma"/>
          </w:rPr>
          <w:t>chạy</w:t>
        </w:r>
        <w:proofErr w:type="spellEnd"/>
        <w:r w:rsidR="00081ECD" w:rsidRPr="00C1090F">
          <w:rPr>
            <w:rFonts w:ascii="Tahoma" w:hAnsi="Tahoma" w:cs="Tahoma"/>
          </w:rPr>
          <w:t xml:space="preserve"> </w:t>
        </w:r>
        <w:proofErr w:type="spellStart"/>
        <w:r w:rsidR="00081ECD" w:rsidRPr="00C1090F">
          <w:rPr>
            <w:rFonts w:ascii="Tahoma" w:hAnsi="Tahoma" w:cs="Tahoma"/>
          </w:rPr>
          <w:t>hợp</w:t>
        </w:r>
        <w:proofErr w:type="spellEnd"/>
        <w:r w:rsidR="00081ECD" w:rsidRPr="00C1090F">
          <w:rPr>
            <w:rFonts w:ascii="Tahoma" w:hAnsi="Tahoma" w:cs="Tahoma"/>
          </w:rPr>
          <w:t xml:space="preserve"> </w:t>
        </w:r>
        <w:proofErr w:type="spellStart"/>
        <w:r w:rsidR="00081ECD" w:rsidRPr="00C1090F">
          <w:rPr>
            <w:rFonts w:ascii="Tahoma" w:hAnsi="Tahoma" w:cs="Tahoma"/>
          </w:rPr>
          <w:t>đồng</w:t>
        </w:r>
        <w:proofErr w:type="spellEnd"/>
        <w:r w:rsidR="00081ECD" w:rsidRPr="00C1090F">
          <w:rPr>
            <w:rFonts w:ascii="Tahoma" w:hAnsi="Tahoma" w:cs="Tahoma"/>
          </w:rPr>
          <w:t xml:space="preserve">, </w:t>
        </w:r>
        <w:proofErr w:type="spellStart"/>
        <w:r w:rsidR="00081ECD" w:rsidRPr="00C1090F">
          <w:rPr>
            <w:rFonts w:ascii="Tahoma" w:hAnsi="Tahoma" w:cs="Tahoma"/>
          </w:rPr>
          <w:t>các</w:t>
        </w:r>
        <w:proofErr w:type="spellEnd"/>
        <w:r w:rsidR="00081ECD" w:rsidRPr="00C1090F">
          <w:rPr>
            <w:rFonts w:ascii="Tahoma" w:hAnsi="Tahoma" w:cs="Tahoma"/>
          </w:rPr>
          <w:t xml:space="preserve"> </w:t>
        </w:r>
        <w:proofErr w:type="spellStart"/>
        <w:r w:rsidR="00081ECD" w:rsidRPr="00C1090F">
          <w:rPr>
            <w:rFonts w:ascii="Tahoma" w:hAnsi="Tahoma" w:cs="Tahoma"/>
          </w:rPr>
          <w:t>nút</w:t>
        </w:r>
        <w:proofErr w:type="spellEnd"/>
        <w:r w:rsidR="00081ECD" w:rsidRPr="00C1090F">
          <w:rPr>
            <w:rFonts w:ascii="Tahoma" w:hAnsi="Tahoma" w:cs="Tahoma"/>
          </w:rPr>
          <w:t xml:space="preserve"> </w:t>
        </w:r>
        <w:proofErr w:type="spellStart"/>
        <w:r w:rsidR="00081ECD" w:rsidRPr="00C1090F">
          <w:rPr>
            <w:rFonts w:ascii="Tahoma" w:hAnsi="Tahoma" w:cs="Tahoma"/>
          </w:rPr>
          <w:t>mạng</w:t>
        </w:r>
        <w:proofErr w:type="spellEnd"/>
        <w:r w:rsidR="00081ECD" w:rsidRPr="00C1090F">
          <w:rPr>
            <w:rFonts w:ascii="Tahoma" w:hAnsi="Tahoma" w:cs="Tahoma"/>
          </w:rPr>
          <w:t xml:space="preserve"> </w:t>
        </w:r>
        <w:proofErr w:type="spellStart"/>
        <w:r w:rsidR="00081ECD" w:rsidRPr="00C1090F">
          <w:rPr>
            <w:rFonts w:ascii="Tahoma" w:hAnsi="Tahoma" w:cs="Tahoma"/>
          </w:rPr>
          <w:t>sẽ</w:t>
        </w:r>
        <w:proofErr w:type="spellEnd"/>
        <w:r w:rsidR="00081ECD" w:rsidRPr="00C1090F">
          <w:rPr>
            <w:rFonts w:ascii="Tahoma" w:hAnsi="Tahoma" w:cs="Tahoma"/>
          </w:rPr>
          <w:t xml:space="preserve"> </w:t>
        </w:r>
        <w:proofErr w:type="spellStart"/>
        <w:r w:rsidR="00081ECD" w:rsidRPr="00C1090F">
          <w:rPr>
            <w:rFonts w:ascii="Tahoma" w:hAnsi="Tahoma" w:cs="Tahoma"/>
          </w:rPr>
          <w:t>chạy</w:t>
        </w:r>
        <w:proofErr w:type="spellEnd"/>
        <w:r w:rsidR="00081ECD" w:rsidRPr="00C1090F">
          <w:rPr>
            <w:rFonts w:ascii="Tahoma" w:hAnsi="Tahoma" w:cs="Tahoma"/>
          </w:rPr>
          <w:t xml:space="preserve"> </w:t>
        </w:r>
        <w:proofErr w:type="spellStart"/>
        <w:r w:rsidR="00081ECD" w:rsidRPr="00C1090F">
          <w:rPr>
            <w:rFonts w:ascii="Tahoma" w:hAnsi="Tahoma" w:cs="Tahoma"/>
          </w:rPr>
          <w:t>một</w:t>
        </w:r>
        <w:proofErr w:type="spellEnd"/>
        <w:r w:rsidR="00081ECD" w:rsidRPr="00C1090F">
          <w:rPr>
            <w:rFonts w:ascii="Tahoma" w:hAnsi="Tahoma" w:cs="Tahoma"/>
          </w:rPr>
          <w:t xml:space="preserve"> </w:t>
        </w:r>
        <w:proofErr w:type="spellStart"/>
        <w:r w:rsidR="00081ECD" w:rsidRPr="00C1090F">
          <w:rPr>
            <w:rFonts w:ascii="Tahoma" w:hAnsi="Tahoma" w:cs="Tahoma"/>
          </w:rPr>
          <w:t>cách</w:t>
        </w:r>
        <w:proofErr w:type="spellEnd"/>
        <w:r w:rsidR="00081ECD" w:rsidRPr="00C1090F">
          <w:rPr>
            <w:rFonts w:ascii="Tahoma" w:hAnsi="Tahoma" w:cs="Tahoma"/>
          </w:rPr>
          <w:t xml:space="preserve"> </w:t>
        </w:r>
        <w:proofErr w:type="spellStart"/>
        <w:r w:rsidR="00081ECD" w:rsidRPr="00C1090F">
          <w:rPr>
            <w:rFonts w:ascii="Tahoma" w:hAnsi="Tahoma" w:cs="Tahoma"/>
          </w:rPr>
          <w:t>độc</w:t>
        </w:r>
        <w:proofErr w:type="spellEnd"/>
        <w:r w:rsidR="00081ECD" w:rsidRPr="00C1090F">
          <w:rPr>
            <w:rFonts w:ascii="Tahoma" w:hAnsi="Tahoma" w:cs="Tahoma"/>
          </w:rPr>
          <w:t xml:space="preserve"> </w:t>
        </w:r>
        <w:proofErr w:type="spellStart"/>
        <w:r w:rsidR="00081ECD" w:rsidRPr="00C1090F">
          <w:rPr>
            <w:rFonts w:ascii="Tahoma" w:hAnsi="Tahoma" w:cs="Tahoma"/>
          </w:rPr>
          <w:t>lập</w:t>
        </w:r>
        <w:proofErr w:type="spellEnd"/>
        <w:r w:rsidR="00081ECD" w:rsidRPr="00C1090F">
          <w:rPr>
            <w:rFonts w:ascii="Tahoma" w:hAnsi="Tahoma" w:cs="Tahoma"/>
          </w:rPr>
          <w:t xml:space="preserve"> </w:t>
        </w:r>
        <w:proofErr w:type="spellStart"/>
        <w:r w:rsidR="00081ECD" w:rsidRPr="00C1090F">
          <w:rPr>
            <w:rFonts w:ascii="Tahoma" w:hAnsi="Tahoma" w:cs="Tahoma"/>
          </w:rPr>
          <w:t>với</w:t>
        </w:r>
        <w:proofErr w:type="spellEnd"/>
        <w:r w:rsidR="00081ECD" w:rsidRPr="00C1090F">
          <w:rPr>
            <w:rFonts w:ascii="Tahoma" w:hAnsi="Tahoma" w:cs="Tahoma"/>
          </w:rPr>
          <w:t xml:space="preserve"> </w:t>
        </w:r>
        <w:proofErr w:type="spellStart"/>
        <w:r w:rsidR="00081ECD" w:rsidRPr="00C1090F">
          <w:rPr>
            <w:rFonts w:ascii="Tahoma" w:hAnsi="Tahoma" w:cs="Tahoma"/>
          </w:rPr>
          <w:t>cùng</w:t>
        </w:r>
        <w:proofErr w:type="spellEnd"/>
        <w:r w:rsidR="00081ECD" w:rsidRPr="00C1090F">
          <w:rPr>
            <w:rFonts w:ascii="Tahoma" w:hAnsi="Tahoma" w:cs="Tahoma"/>
          </w:rPr>
          <w:t xml:space="preserve"> </w:t>
        </w:r>
        <w:proofErr w:type="spellStart"/>
        <w:r w:rsidR="00081ECD" w:rsidRPr="00C1090F">
          <w:rPr>
            <w:rFonts w:ascii="Tahoma" w:hAnsi="Tahoma" w:cs="Tahoma"/>
          </w:rPr>
          <w:t>một</w:t>
        </w:r>
        <w:proofErr w:type="spellEnd"/>
        <w:r w:rsidR="00081ECD" w:rsidRPr="00C1090F">
          <w:rPr>
            <w:rFonts w:ascii="Tahoma" w:hAnsi="Tahoma" w:cs="Tahoma"/>
          </w:rPr>
          <w:t xml:space="preserve"> </w:t>
        </w:r>
        <w:proofErr w:type="spellStart"/>
        <w:r w:rsidR="00081ECD" w:rsidRPr="00C1090F">
          <w:rPr>
            <w:rFonts w:ascii="Tahoma" w:hAnsi="Tahoma" w:cs="Tahoma"/>
          </w:rPr>
          <w:t>mã</w:t>
        </w:r>
        <w:proofErr w:type="spellEnd"/>
        <w:r w:rsidR="00081ECD" w:rsidRPr="00C1090F">
          <w:rPr>
            <w:rFonts w:ascii="Tahoma" w:hAnsi="Tahoma" w:cs="Tahoma"/>
          </w:rPr>
          <w:t xml:space="preserve"> </w:t>
        </w:r>
        <w:proofErr w:type="spellStart"/>
        <w:r w:rsidR="00081ECD" w:rsidRPr="00C1090F">
          <w:rPr>
            <w:rFonts w:ascii="Tahoma" w:hAnsi="Tahoma" w:cs="Tahoma"/>
          </w:rPr>
          <w:t>của</w:t>
        </w:r>
        <w:proofErr w:type="spellEnd"/>
        <w:r w:rsidR="00081ECD" w:rsidRPr="00C1090F">
          <w:rPr>
            <w:rFonts w:ascii="Tahoma" w:hAnsi="Tahoma" w:cs="Tahoma"/>
          </w:rPr>
          <w:t xml:space="preserve"> </w:t>
        </w:r>
        <w:proofErr w:type="spellStart"/>
        <w:r w:rsidR="00081ECD" w:rsidRPr="00C1090F">
          <w:rPr>
            <w:rFonts w:ascii="Tahoma" w:hAnsi="Tahoma" w:cs="Tahoma"/>
          </w:rPr>
          <w:t>hợp</w:t>
        </w:r>
        <w:proofErr w:type="spellEnd"/>
        <w:r w:rsidR="00081ECD" w:rsidRPr="00C1090F">
          <w:rPr>
            <w:rFonts w:ascii="Tahoma" w:hAnsi="Tahoma" w:cs="Tahoma"/>
          </w:rPr>
          <w:t xml:space="preserve"> </w:t>
        </w:r>
        <w:proofErr w:type="spellStart"/>
        <w:r w:rsidR="00081ECD" w:rsidRPr="00C1090F">
          <w:rPr>
            <w:rFonts w:ascii="Tahoma" w:hAnsi="Tahoma" w:cs="Tahoma"/>
          </w:rPr>
          <w:t>đồng</w:t>
        </w:r>
        <w:proofErr w:type="spellEnd"/>
        <w:r w:rsidR="00081ECD" w:rsidRPr="00C1090F">
          <w:rPr>
            <w:rFonts w:ascii="Tahoma" w:hAnsi="Tahoma" w:cs="Tahoma"/>
          </w:rPr>
          <w:t>.</w:t>
        </w:r>
      </w:ins>
    </w:p>
    <w:p w14:paraId="048C4CBD" w14:textId="77777777" w:rsidR="004103AF" w:rsidRPr="00C1090F" w:rsidRDefault="004103AF" w:rsidP="004103AF">
      <w:pPr>
        <w:pStyle w:val="ListParagraph"/>
        <w:rPr>
          <w:rFonts w:ascii="Tahoma" w:hAnsi="Tahoma" w:cs="Tahoma"/>
        </w:rPr>
      </w:pPr>
    </w:p>
    <w:p w14:paraId="156890FB" w14:textId="77777777" w:rsidR="00320FAE" w:rsidRDefault="00DC2276" w:rsidP="007B027C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Tài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khoản</w:t>
      </w:r>
      <w:proofErr w:type="spellEnd"/>
      <w:r>
        <w:rPr>
          <w:rFonts w:ascii="Tahoma" w:hAnsi="Tahoma" w:cs="Tahoma"/>
        </w:rPr>
        <w:t xml:space="preserve"> Ethereum: </w:t>
      </w:r>
      <w:proofErr w:type="spellStart"/>
      <w:r w:rsidR="00F65C64">
        <w:rPr>
          <w:rFonts w:ascii="Tahoma" w:hAnsi="Tahoma" w:cs="Tahoma"/>
        </w:rPr>
        <w:t>Mỗi</w:t>
      </w:r>
      <w:proofErr w:type="spellEnd"/>
      <w:r w:rsidR="00F65C64">
        <w:rPr>
          <w:rFonts w:ascii="Tahoma" w:hAnsi="Tahoma" w:cs="Tahoma"/>
        </w:rPr>
        <w:t xml:space="preserve"> </w:t>
      </w:r>
      <w:proofErr w:type="spellStart"/>
      <w:r w:rsidR="00F65C64">
        <w:rPr>
          <w:rFonts w:ascii="Tahoma" w:hAnsi="Tahoma" w:cs="Tahoma"/>
        </w:rPr>
        <w:t>tài</w:t>
      </w:r>
      <w:proofErr w:type="spellEnd"/>
      <w:r w:rsidR="00F65C64">
        <w:rPr>
          <w:rFonts w:ascii="Tahoma" w:hAnsi="Tahoma" w:cs="Tahoma"/>
        </w:rPr>
        <w:t xml:space="preserve"> </w:t>
      </w:r>
      <w:proofErr w:type="spellStart"/>
      <w:r w:rsidR="00F65C64">
        <w:rPr>
          <w:rFonts w:ascii="Tahoma" w:hAnsi="Tahoma" w:cs="Tahoma"/>
        </w:rPr>
        <w:t>khoản</w:t>
      </w:r>
      <w:proofErr w:type="spellEnd"/>
      <w:r w:rsidR="00F65C64">
        <w:rPr>
          <w:rFonts w:ascii="Tahoma" w:hAnsi="Tahoma" w:cs="Tahoma"/>
        </w:rPr>
        <w:t xml:space="preserve"> Ethereum </w:t>
      </w:r>
      <w:proofErr w:type="spellStart"/>
      <w:r w:rsidR="00F65C64">
        <w:rPr>
          <w:rFonts w:ascii="Tahoma" w:hAnsi="Tahoma" w:cs="Tahoma"/>
        </w:rPr>
        <w:t>được</w:t>
      </w:r>
      <w:proofErr w:type="spellEnd"/>
      <w:r w:rsidR="00F65C64">
        <w:rPr>
          <w:rFonts w:ascii="Tahoma" w:hAnsi="Tahoma" w:cs="Tahoma"/>
        </w:rPr>
        <w:t xml:space="preserve"> </w:t>
      </w:r>
      <w:proofErr w:type="spellStart"/>
      <w:r w:rsidR="00F65C64">
        <w:rPr>
          <w:rFonts w:ascii="Tahoma" w:hAnsi="Tahoma" w:cs="Tahoma"/>
        </w:rPr>
        <w:t>đại</w:t>
      </w:r>
      <w:proofErr w:type="spellEnd"/>
      <w:r w:rsidR="00F65C64">
        <w:rPr>
          <w:rFonts w:ascii="Tahoma" w:hAnsi="Tahoma" w:cs="Tahoma"/>
        </w:rPr>
        <w:t xml:space="preserve"> </w:t>
      </w:r>
      <w:proofErr w:type="spellStart"/>
      <w:r w:rsidR="00F65C64">
        <w:rPr>
          <w:rFonts w:ascii="Tahoma" w:hAnsi="Tahoma" w:cs="Tahoma"/>
        </w:rPr>
        <w:t>diện</w:t>
      </w:r>
      <w:proofErr w:type="spellEnd"/>
      <w:r w:rsidR="00F65C64">
        <w:rPr>
          <w:rFonts w:ascii="Tahoma" w:hAnsi="Tahoma" w:cs="Tahoma"/>
        </w:rPr>
        <w:t xml:space="preserve"> </w:t>
      </w:r>
      <w:proofErr w:type="spellStart"/>
      <w:r w:rsidR="00F65C64">
        <w:rPr>
          <w:rFonts w:ascii="Tahoma" w:hAnsi="Tahoma" w:cs="Tahoma"/>
        </w:rPr>
        <w:t>bởi</w:t>
      </w:r>
      <w:proofErr w:type="spellEnd"/>
      <w:r w:rsidR="00F65C64">
        <w:rPr>
          <w:rFonts w:ascii="Tahoma" w:hAnsi="Tahoma" w:cs="Tahoma"/>
        </w:rPr>
        <w:t xml:space="preserve"> 20 </w:t>
      </w:r>
      <w:proofErr w:type="spellStart"/>
      <w:r w:rsidR="00F65C64">
        <w:rPr>
          <w:rFonts w:ascii="Tahoma" w:hAnsi="Tahoma" w:cs="Tahoma"/>
        </w:rPr>
        <w:t>ký</w:t>
      </w:r>
      <w:proofErr w:type="spellEnd"/>
      <w:r w:rsidR="00F65C64">
        <w:rPr>
          <w:rFonts w:ascii="Tahoma" w:hAnsi="Tahoma" w:cs="Tahoma"/>
        </w:rPr>
        <w:t xml:space="preserve"> </w:t>
      </w:r>
      <w:proofErr w:type="spellStart"/>
      <w:r w:rsidR="00F65C64">
        <w:rPr>
          <w:rFonts w:ascii="Tahoma" w:hAnsi="Tahoma" w:cs="Tahoma"/>
        </w:rPr>
        <w:t>tự</w:t>
      </w:r>
      <w:proofErr w:type="spellEnd"/>
      <w:r w:rsidR="009B6873">
        <w:rPr>
          <w:rFonts w:ascii="Tahoma" w:hAnsi="Tahoma" w:cs="Tahoma"/>
        </w:rPr>
        <w:t xml:space="preserve">. </w:t>
      </w:r>
      <w:proofErr w:type="spellStart"/>
      <w:r w:rsidR="009B6873">
        <w:rPr>
          <w:rFonts w:ascii="Tahoma" w:hAnsi="Tahoma" w:cs="Tahoma"/>
        </w:rPr>
        <w:t>Các</w:t>
      </w:r>
      <w:proofErr w:type="spellEnd"/>
      <w:r w:rsidR="009B6873">
        <w:rPr>
          <w:rFonts w:ascii="Tahoma" w:hAnsi="Tahoma" w:cs="Tahoma"/>
        </w:rPr>
        <w:t xml:space="preserve"> </w:t>
      </w:r>
      <w:proofErr w:type="spellStart"/>
      <w:r w:rsidR="009B6873">
        <w:rPr>
          <w:rFonts w:ascii="Tahoma" w:hAnsi="Tahoma" w:cs="Tahoma"/>
        </w:rPr>
        <w:t>thông</w:t>
      </w:r>
      <w:proofErr w:type="spellEnd"/>
      <w:r w:rsidR="009B6873">
        <w:rPr>
          <w:rFonts w:ascii="Tahoma" w:hAnsi="Tahoma" w:cs="Tahoma"/>
        </w:rPr>
        <w:t xml:space="preserve"> </w:t>
      </w:r>
      <w:proofErr w:type="spellStart"/>
      <w:r w:rsidR="009B6873">
        <w:rPr>
          <w:rFonts w:ascii="Tahoma" w:hAnsi="Tahoma" w:cs="Tahoma"/>
        </w:rPr>
        <w:t>số</w:t>
      </w:r>
      <w:proofErr w:type="spellEnd"/>
      <w:r w:rsidR="009B6873">
        <w:rPr>
          <w:rFonts w:ascii="Tahoma" w:hAnsi="Tahoma" w:cs="Tahoma"/>
        </w:rPr>
        <w:t xml:space="preserve"> </w:t>
      </w:r>
      <w:proofErr w:type="spellStart"/>
      <w:r w:rsidR="009B6873">
        <w:rPr>
          <w:rFonts w:ascii="Tahoma" w:hAnsi="Tahoma" w:cs="Tahoma"/>
        </w:rPr>
        <w:t>được</w:t>
      </w:r>
      <w:proofErr w:type="spellEnd"/>
      <w:r w:rsidR="009B6873">
        <w:rPr>
          <w:rFonts w:ascii="Tahoma" w:hAnsi="Tahoma" w:cs="Tahoma"/>
        </w:rPr>
        <w:t xml:space="preserve"> </w:t>
      </w:r>
      <w:proofErr w:type="spellStart"/>
      <w:r w:rsidR="009B6873">
        <w:rPr>
          <w:rFonts w:ascii="Tahoma" w:hAnsi="Tahoma" w:cs="Tahoma"/>
        </w:rPr>
        <w:t>lưu</w:t>
      </w:r>
      <w:proofErr w:type="spellEnd"/>
      <w:r w:rsidR="009B6873">
        <w:rPr>
          <w:rFonts w:ascii="Tahoma" w:hAnsi="Tahoma" w:cs="Tahoma"/>
        </w:rPr>
        <w:t xml:space="preserve"> </w:t>
      </w:r>
      <w:proofErr w:type="spellStart"/>
      <w:r w:rsidR="009B6873">
        <w:rPr>
          <w:rFonts w:ascii="Tahoma" w:hAnsi="Tahoma" w:cs="Tahoma"/>
        </w:rPr>
        <w:t>trong</w:t>
      </w:r>
      <w:proofErr w:type="spellEnd"/>
      <w:r w:rsidR="009B6873">
        <w:rPr>
          <w:rFonts w:ascii="Tahoma" w:hAnsi="Tahoma" w:cs="Tahoma"/>
        </w:rPr>
        <w:t xml:space="preserve"> </w:t>
      </w:r>
      <w:proofErr w:type="spellStart"/>
      <w:r w:rsidR="009B6873">
        <w:rPr>
          <w:rFonts w:ascii="Tahoma" w:hAnsi="Tahoma" w:cs="Tahoma"/>
        </w:rPr>
        <w:t>dữ</w:t>
      </w:r>
      <w:proofErr w:type="spellEnd"/>
      <w:r w:rsidR="009B6873">
        <w:rPr>
          <w:rFonts w:ascii="Tahoma" w:hAnsi="Tahoma" w:cs="Tahoma"/>
        </w:rPr>
        <w:t xml:space="preserve"> </w:t>
      </w:r>
      <w:proofErr w:type="spellStart"/>
      <w:r w:rsidR="009B6873">
        <w:rPr>
          <w:rFonts w:ascii="Tahoma" w:hAnsi="Tahoma" w:cs="Tahoma"/>
        </w:rPr>
        <w:t>liệu</w:t>
      </w:r>
      <w:proofErr w:type="spellEnd"/>
      <w:r w:rsidR="009B6873">
        <w:rPr>
          <w:rFonts w:ascii="Tahoma" w:hAnsi="Tahoma" w:cs="Tahoma"/>
        </w:rPr>
        <w:t xml:space="preserve"> </w:t>
      </w:r>
      <w:proofErr w:type="spellStart"/>
      <w:r w:rsidR="009B6873">
        <w:rPr>
          <w:rFonts w:ascii="Tahoma" w:hAnsi="Tahoma" w:cs="Tahoma"/>
        </w:rPr>
        <w:t>trạng</w:t>
      </w:r>
      <w:proofErr w:type="spellEnd"/>
      <w:r w:rsidR="009B6873">
        <w:rPr>
          <w:rFonts w:ascii="Tahoma" w:hAnsi="Tahoma" w:cs="Tahoma"/>
        </w:rPr>
        <w:t xml:space="preserve"> </w:t>
      </w:r>
      <w:proofErr w:type="spellStart"/>
      <w:r w:rsidR="009B6873">
        <w:rPr>
          <w:rFonts w:ascii="Tahoma" w:hAnsi="Tahoma" w:cs="Tahoma"/>
        </w:rPr>
        <w:t>thái</w:t>
      </w:r>
      <w:proofErr w:type="spellEnd"/>
      <w:r w:rsidR="00425E6E">
        <w:rPr>
          <w:rFonts w:ascii="Tahoma" w:hAnsi="Tahoma" w:cs="Tahoma"/>
        </w:rPr>
        <w:t xml:space="preserve"> </w:t>
      </w:r>
      <w:proofErr w:type="spellStart"/>
      <w:r w:rsidR="00425E6E">
        <w:rPr>
          <w:rFonts w:ascii="Tahoma" w:hAnsi="Tahoma" w:cs="Tahoma"/>
        </w:rPr>
        <w:t>của</w:t>
      </w:r>
      <w:proofErr w:type="spellEnd"/>
      <w:r w:rsidR="00425E6E">
        <w:rPr>
          <w:rFonts w:ascii="Tahoma" w:hAnsi="Tahoma" w:cs="Tahoma"/>
        </w:rPr>
        <w:t xml:space="preserve"> Ethereum </w:t>
      </w:r>
      <w:proofErr w:type="spellStart"/>
      <w:r w:rsidR="00425E6E">
        <w:rPr>
          <w:rFonts w:ascii="Tahoma" w:hAnsi="Tahoma" w:cs="Tahoma"/>
        </w:rPr>
        <w:t>cho</w:t>
      </w:r>
      <w:proofErr w:type="spellEnd"/>
      <w:r w:rsidR="00425E6E">
        <w:rPr>
          <w:rFonts w:ascii="Tahoma" w:hAnsi="Tahoma" w:cs="Tahoma"/>
        </w:rPr>
        <w:t xml:space="preserve"> </w:t>
      </w:r>
      <w:proofErr w:type="spellStart"/>
      <w:r w:rsidR="00425E6E">
        <w:rPr>
          <w:rFonts w:ascii="Tahoma" w:hAnsi="Tahoma" w:cs="Tahoma"/>
        </w:rPr>
        <w:t>mỗi</w:t>
      </w:r>
      <w:proofErr w:type="spellEnd"/>
      <w:r w:rsidR="00425E6E">
        <w:rPr>
          <w:rFonts w:ascii="Tahoma" w:hAnsi="Tahoma" w:cs="Tahoma"/>
        </w:rPr>
        <w:t xml:space="preserve"> </w:t>
      </w:r>
      <w:proofErr w:type="spellStart"/>
      <w:r w:rsidR="00425E6E">
        <w:rPr>
          <w:rFonts w:ascii="Tahoma" w:hAnsi="Tahoma" w:cs="Tahoma"/>
        </w:rPr>
        <w:t>trạng</w:t>
      </w:r>
      <w:proofErr w:type="spellEnd"/>
      <w:r w:rsidR="00425E6E">
        <w:rPr>
          <w:rFonts w:ascii="Tahoma" w:hAnsi="Tahoma" w:cs="Tahoma"/>
        </w:rPr>
        <w:t xml:space="preserve"> </w:t>
      </w:r>
      <w:proofErr w:type="spellStart"/>
      <w:r w:rsidR="00425E6E">
        <w:rPr>
          <w:rFonts w:ascii="Tahoma" w:hAnsi="Tahoma" w:cs="Tahoma"/>
        </w:rPr>
        <w:t>thái</w:t>
      </w:r>
      <w:proofErr w:type="spellEnd"/>
      <w:r w:rsidR="00425E6E">
        <w:rPr>
          <w:rFonts w:ascii="Tahoma" w:hAnsi="Tahoma" w:cs="Tahoma"/>
        </w:rPr>
        <w:t xml:space="preserve">: </w:t>
      </w:r>
      <w:proofErr w:type="spellStart"/>
      <w:r w:rsidR="00425E6E">
        <w:rPr>
          <w:rFonts w:ascii="Tahoma" w:hAnsi="Tahoma" w:cs="Tahoma"/>
        </w:rPr>
        <w:t>Số</w:t>
      </w:r>
      <w:proofErr w:type="spellEnd"/>
      <w:r w:rsidR="00425E6E">
        <w:rPr>
          <w:rFonts w:ascii="Tahoma" w:hAnsi="Tahoma" w:cs="Tahoma"/>
        </w:rPr>
        <w:t xml:space="preserve"> nonce (</w:t>
      </w:r>
      <w:proofErr w:type="spellStart"/>
      <w:r w:rsidR="00425E6E">
        <w:rPr>
          <w:rFonts w:ascii="Tahoma" w:hAnsi="Tahoma" w:cs="Tahoma"/>
        </w:rPr>
        <w:t>để</w:t>
      </w:r>
      <w:proofErr w:type="spellEnd"/>
      <w:r w:rsidR="00425E6E">
        <w:rPr>
          <w:rFonts w:ascii="Tahoma" w:hAnsi="Tahoma" w:cs="Tahoma"/>
        </w:rPr>
        <w:t xml:space="preserve"> </w:t>
      </w:r>
      <w:proofErr w:type="spellStart"/>
      <w:r w:rsidR="00425E6E">
        <w:rPr>
          <w:rFonts w:ascii="Tahoma" w:hAnsi="Tahoma" w:cs="Tahoma"/>
        </w:rPr>
        <w:t>đảm</w:t>
      </w:r>
      <w:proofErr w:type="spellEnd"/>
      <w:r w:rsidR="00425E6E">
        <w:rPr>
          <w:rFonts w:ascii="Tahoma" w:hAnsi="Tahoma" w:cs="Tahoma"/>
        </w:rPr>
        <w:t xml:space="preserve"> </w:t>
      </w:r>
      <w:proofErr w:type="spellStart"/>
      <w:r w:rsidR="00425E6E">
        <w:rPr>
          <w:rFonts w:ascii="Tahoma" w:hAnsi="Tahoma" w:cs="Tahoma"/>
        </w:rPr>
        <w:t>bảo</w:t>
      </w:r>
      <w:proofErr w:type="spellEnd"/>
      <w:r w:rsidR="00425E6E">
        <w:rPr>
          <w:rFonts w:ascii="Tahoma" w:hAnsi="Tahoma" w:cs="Tahoma"/>
        </w:rPr>
        <w:t xml:space="preserve"> </w:t>
      </w:r>
      <w:proofErr w:type="spellStart"/>
      <w:r w:rsidR="00425E6E">
        <w:rPr>
          <w:rFonts w:ascii="Tahoma" w:hAnsi="Tahoma" w:cs="Tahoma"/>
        </w:rPr>
        <w:t>rằng</w:t>
      </w:r>
      <w:proofErr w:type="spellEnd"/>
      <w:r w:rsidR="00425E6E">
        <w:rPr>
          <w:rFonts w:ascii="Tahoma" w:hAnsi="Tahoma" w:cs="Tahoma"/>
        </w:rPr>
        <w:t xml:space="preserve"> </w:t>
      </w:r>
      <w:proofErr w:type="spellStart"/>
      <w:r w:rsidR="00425E6E">
        <w:rPr>
          <w:rFonts w:ascii="Tahoma" w:hAnsi="Tahoma" w:cs="Tahoma"/>
        </w:rPr>
        <w:t>mỗi</w:t>
      </w:r>
      <w:proofErr w:type="spellEnd"/>
      <w:r w:rsidR="00425E6E">
        <w:rPr>
          <w:rFonts w:ascii="Tahoma" w:hAnsi="Tahoma" w:cs="Tahoma"/>
        </w:rPr>
        <w:t xml:space="preserve"> </w:t>
      </w:r>
      <w:proofErr w:type="spellStart"/>
      <w:r w:rsidR="00425E6E">
        <w:rPr>
          <w:rFonts w:ascii="Tahoma" w:hAnsi="Tahoma" w:cs="Tahoma"/>
        </w:rPr>
        <w:t>giao</w:t>
      </w:r>
      <w:proofErr w:type="spellEnd"/>
      <w:r w:rsidR="00425E6E">
        <w:rPr>
          <w:rFonts w:ascii="Tahoma" w:hAnsi="Tahoma" w:cs="Tahoma"/>
        </w:rPr>
        <w:t xml:space="preserve"> </w:t>
      </w:r>
      <w:proofErr w:type="spellStart"/>
      <w:r w:rsidR="00425E6E">
        <w:rPr>
          <w:rFonts w:ascii="Tahoma" w:hAnsi="Tahoma" w:cs="Tahoma"/>
        </w:rPr>
        <w:t>dịch</w:t>
      </w:r>
      <w:proofErr w:type="spellEnd"/>
      <w:r w:rsidR="00425E6E">
        <w:rPr>
          <w:rFonts w:ascii="Tahoma" w:hAnsi="Tahoma" w:cs="Tahoma"/>
        </w:rPr>
        <w:t xml:space="preserve"> </w:t>
      </w:r>
      <w:proofErr w:type="spellStart"/>
      <w:r w:rsidR="00425E6E">
        <w:rPr>
          <w:rFonts w:ascii="Tahoma" w:hAnsi="Tahoma" w:cs="Tahoma"/>
        </w:rPr>
        <w:t>chỉ</w:t>
      </w:r>
      <w:proofErr w:type="spellEnd"/>
      <w:r w:rsidR="00425E6E">
        <w:rPr>
          <w:rFonts w:ascii="Tahoma" w:hAnsi="Tahoma" w:cs="Tahoma"/>
        </w:rPr>
        <w:t xml:space="preserve"> </w:t>
      </w:r>
      <w:proofErr w:type="spellStart"/>
      <w:r w:rsidR="00425E6E">
        <w:rPr>
          <w:rFonts w:ascii="Tahoma" w:hAnsi="Tahoma" w:cs="Tahoma"/>
        </w:rPr>
        <w:t>được</w:t>
      </w:r>
      <w:proofErr w:type="spellEnd"/>
      <w:r w:rsidR="00425E6E">
        <w:rPr>
          <w:rFonts w:ascii="Tahoma" w:hAnsi="Tahoma" w:cs="Tahoma"/>
        </w:rPr>
        <w:t xml:space="preserve"> </w:t>
      </w:r>
      <w:proofErr w:type="spellStart"/>
      <w:r w:rsidR="00425E6E">
        <w:rPr>
          <w:rFonts w:ascii="Tahoma" w:hAnsi="Tahoma" w:cs="Tahoma"/>
        </w:rPr>
        <w:t>xử</w:t>
      </w:r>
      <w:proofErr w:type="spellEnd"/>
      <w:r w:rsidR="00425E6E">
        <w:rPr>
          <w:rFonts w:ascii="Tahoma" w:hAnsi="Tahoma" w:cs="Tahoma"/>
        </w:rPr>
        <w:t xml:space="preserve"> </w:t>
      </w:r>
      <w:proofErr w:type="spellStart"/>
      <w:r w:rsidR="00425E6E">
        <w:rPr>
          <w:rFonts w:ascii="Tahoma" w:hAnsi="Tahoma" w:cs="Tahoma"/>
        </w:rPr>
        <w:t>lý</w:t>
      </w:r>
      <w:proofErr w:type="spellEnd"/>
      <w:r w:rsidR="00425E6E">
        <w:rPr>
          <w:rFonts w:ascii="Tahoma" w:hAnsi="Tahoma" w:cs="Tahoma"/>
        </w:rPr>
        <w:t xml:space="preserve"> </w:t>
      </w:r>
      <w:proofErr w:type="spellStart"/>
      <w:r w:rsidR="00425E6E">
        <w:rPr>
          <w:rFonts w:ascii="Tahoma" w:hAnsi="Tahoma" w:cs="Tahoma"/>
        </w:rPr>
        <w:t>một</w:t>
      </w:r>
      <w:proofErr w:type="spellEnd"/>
      <w:r w:rsidR="00425E6E">
        <w:rPr>
          <w:rFonts w:ascii="Tahoma" w:hAnsi="Tahoma" w:cs="Tahoma"/>
        </w:rPr>
        <w:t xml:space="preserve"> </w:t>
      </w:r>
      <w:proofErr w:type="spellStart"/>
      <w:r w:rsidR="00425E6E">
        <w:rPr>
          <w:rFonts w:ascii="Tahoma" w:hAnsi="Tahoma" w:cs="Tahoma"/>
        </w:rPr>
        <w:t>lần</w:t>
      </w:r>
      <w:proofErr w:type="spellEnd"/>
      <w:r w:rsidR="00425E6E">
        <w:rPr>
          <w:rFonts w:ascii="Tahoma" w:hAnsi="Tahoma" w:cs="Tahoma"/>
        </w:rPr>
        <w:t xml:space="preserve">), </w:t>
      </w:r>
      <w:proofErr w:type="spellStart"/>
      <w:r w:rsidR="00425E6E">
        <w:rPr>
          <w:rFonts w:ascii="Tahoma" w:hAnsi="Tahoma" w:cs="Tahoma"/>
        </w:rPr>
        <w:t>số</w:t>
      </w:r>
      <w:proofErr w:type="spellEnd"/>
      <w:r w:rsidR="00425E6E">
        <w:rPr>
          <w:rFonts w:ascii="Tahoma" w:hAnsi="Tahoma" w:cs="Tahoma"/>
        </w:rPr>
        <w:t xml:space="preserve"> </w:t>
      </w:r>
      <w:proofErr w:type="spellStart"/>
      <w:r w:rsidR="00425E6E">
        <w:rPr>
          <w:rFonts w:ascii="Tahoma" w:hAnsi="Tahoma" w:cs="Tahoma"/>
        </w:rPr>
        <w:t>dự</w:t>
      </w:r>
      <w:proofErr w:type="spellEnd"/>
      <w:r w:rsidR="00425E6E">
        <w:rPr>
          <w:rFonts w:ascii="Tahoma" w:hAnsi="Tahoma" w:cs="Tahoma"/>
        </w:rPr>
        <w:t xml:space="preserve"> </w:t>
      </w:r>
      <w:proofErr w:type="spellStart"/>
      <w:r w:rsidR="00425E6E">
        <w:rPr>
          <w:rFonts w:ascii="Tahoma" w:hAnsi="Tahoma" w:cs="Tahoma"/>
        </w:rPr>
        <w:t>tài</w:t>
      </w:r>
      <w:proofErr w:type="spellEnd"/>
      <w:r w:rsidR="00425E6E">
        <w:rPr>
          <w:rFonts w:ascii="Tahoma" w:hAnsi="Tahoma" w:cs="Tahoma"/>
        </w:rPr>
        <w:t xml:space="preserve"> </w:t>
      </w:r>
      <w:proofErr w:type="spellStart"/>
      <w:r w:rsidR="00425E6E">
        <w:rPr>
          <w:rFonts w:ascii="Tahoma" w:hAnsi="Tahoma" w:cs="Tahoma"/>
        </w:rPr>
        <w:t>khoản</w:t>
      </w:r>
      <w:proofErr w:type="spellEnd"/>
      <w:r w:rsidR="00425E6E">
        <w:rPr>
          <w:rFonts w:ascii="Tahoma" w:hAnsi="Tahoma" w:cs="Tahoma"/>
        </w:rPr>
        <w:t xml:space="preserve">, </w:t>
      </w:r>
      <w:proofErr w:type="spellStart"/>
      <w:r w:rsidR="00425E6E">
        <w:rPr>
          <w:rFonts w:ascii="Tahoma" w:hAnsi="Tahoma" w:cs="Tahoma"/>
        </w:rPr>
        <w:t>Mã</w:t>
      </w:r>
      <w:proofErr w:type="spellEnd"/>
      <w:r w:rsidR="00425E6E">
        <w:rPr>
          <w:rFonts w:ascii="Tahoma" w:hAnsi="Tahoma" w:cs="Tahoma"/>
        </w:rPr>
        <w:t xml:space="preserve"> </w:t>
      </w:r>
      <w:proofErr w:type="spellStart"/>
      <w:r w:rsidR="00425E6E">
        <w:rPr>
          <w:rFonts w:ascii="Tahoma" w:hAnsi="Tahoma" w:cs="Tahoma"/>
        </w:rPr>
        <w:t>nguồn</w:t>
      </w:r>
      <w:proofErr w:type="spellEnd"/>
      <w:r w:rsidR="00425E6E">
        <w:rPr>
          <w:rFonts w:ascii="Tahoma" w:hAnsi="Tahoma" w:cs="Tahoma"/>
        </w:rPr>
        <w:t xml:space="preserve"> </w:t>
      </w:r>
      <w:proofErr w:type="spellStart"/>
      <w:r w:rsidR="00425E6E">
        <w:rPr>
          <w:rFonts w:ascii="Tahoma" w:hAnsi="Tahoma" w:cs="Tahoma"/>
        </w:rPr>
        <w:t>hợp</w:t>
      </w:r>
      <w:proofErr w:type="spellEnd"/>
      <w:r w:rsidR="00425E6E">
        <w:rPr>
          <w:rFonts w:ascii="Tahoma" w:hAnsi="Tahoma" w:cs="Tahoma"/>
        </w:rPr>
        <w:t xml:space="preserve"> </w:t>
      </w:r>
      <w:proofErr w:type="spellStart"/>
      <w:r w:rsidR="00425E6E">
        <w:rPr>
          <w:rFonts w:ascii="Tahoma" w:hAnsi="Tahoma" w:cs="Tahoma"/>
        </w:rPr>
        <w:t>đồng</w:t>
      </w:r>
      <w:proofErr w:type="spellEnd"/>
      <w:r w:rsidR="00425E6E">
        <w:rPr>
          <w:rFonts w:ascii="Tahoma" w:hAnsi="Tahoma" w:cs="Tahoma"/>
        </w:rPr>
        <w:t xml:space="preserve">, </w:t>
      </w:r>
      <w:proofErr w:type="spellStart"/>
      <w:r w:rsidR="00425E6E">
        <w:rPr>
          <w:rFonts w:ascii="Tahoma" w:hAnsi="Tahoma" w:cs="Tahoma"/>
        </w:rPr>
        <w:t>Phần</w:t>
      </w:r>
      <w:proofErr w:type="spellEnd"/>
      <w:r w:rsidR="00425E6E">
        <w:rPr>
          <w:rFonts w:ascii="Tahoma" w:hAnsi="Tahoma" w:cs="Tahoma"/>
        </w:rPr>
        <w:t xml:space="preserve"> </w:t>
      </w:r>
      <w:proofErr w:type="spellStart"/>
      <w:r w:rsidR="00425E6E">
        <w:rPr>
          <w:rFonts w:ascii="Tahoma" w:hAnsi="Tahoma" w:cs="Tahoma"/>
        </w:rPr>
        <w:t>lưu</w:t>
      </w:r>
      <w:proofErr w:type="spellEnd"/>
      <w:r w:rsidR="00425E6E">
        <w:rPr>
          <w:rFonts w:ascii="Tahoma" w:hAnsi="Tahoma" w:cs="Tahoma"/>
        </w:rPr>
        <w:t xml:space="preserve"> </w:t>
      </w:r>
      <w:proofErr w:type="spellStart"/>
      <w:r w:rsidR="00425E6E">
        <w:rPr>
          <w:rFonts w:ascii="Tahoma" w:hAnsi="Tahoma" w:cs="Tahoma"/>
        </w:rPr>
        <w:t>trữ</w:t>
      </w:r>
      <w:proofErr w:type="spellEnd"/>
      <w:r w:rsidR="00425E6E">
        <w:rPr>
          <w:rFonts w:ascii="Tahoma" w:hAnsi="Tahoma" w:cs="Tahoma"/>
        </w:rPr>
        <w:t xml:space="preserve"> </w:t>
      </w:r>
      <w:proofErr w:type="spellStart"/>
      <w:r w:rsidR="00425E6E">
        <w:rPr>
          <w:rFonts w:ascii="Tahoma" w:hAnsi="Tahoma" w:cs="Tahoma"/>
        </w:rPr>
        <w:t>của</w:t>
      </w:r>
      <w:proofErr w:type="spellEnd"/>
      <w:r w:rsidR="00425E6E">
        <w:rPr>
          <w:rFonts w:ascii="Tahoma" w:hAnsi="Tahoma" w:cs="Tahoma"/>
        </w:rPr>
        <w:t xml:space="preserve"> </w:t>
      </w:r>
      <w:proofErr w:type="spellStart"/>
      <w:r w:rsidR="00425E6E">
        <w:rPr>
          <w:rFonts w:ascii="Tahoma" w:hAnsi="Tahoma" w:cs="Tahoma"/>
        </w:rPr>
        <w:t>tài</w:t>
      </w:r>
      <w:proofErr w:type="spellEnd"/>
      <w:r w:rsidR="00425E6E">
        <w:rPr>
          <w:rFonts w:ascii="Tahoma" w:hAnsi="Tahoma" w:cs="Tahoma"/>
        </w:rPr>
        <w:t xml:space="preserve"> </w:t>
      </w:r>
      <w:proofErr w:type="spellStart"/>
      <w:r w:rsidR="00425E6E">
        <w:rPr>
          <w:rFonts w:ascii="Tahoma" w:hAnsi="Tahoma" w:cs="Tahoma"/>
        </w:rPr>
        <w:t>khoản</w:t>
      </w:r>
      <w:proofErr w:type="spellEnd"/>
      <w:r w:rsidR="00425E6E">
        <w:rPr>
          <w:rFonts w:ascii="Tahoma" w:hAnsi="Tahoma" w:cs="Tahoma"/>
        </w:rPr>
        <w:t xml:space="preserve">. </w:t>
      </w:r>
    </w:p>
    <w:p w14:paraId="678EA800" w14:textId="77777777" w:rsidR="00425E6E" w:rsidRPr="00425E6E" w:rsidRDefault="00425E6E" w:rsidP="00425E6E">
      <w:pPr>
        <w:pStyle w:val="ListParagraph"/>
        <w:rPr>
          <w:rFonts w:ascii="Tahoma" w:hAnsi="Tahoma" w:cs="Tahoma"/>
        </w:rPr>
      </w:pPr>
    </w:p>
    <w:p w14:paraId="66CFF864" w14:textId="77777777" w:rsidR="00425E6E" w:rsidRDefault="00425E6E" w:rsidP="007B027C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Thông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điệp</w:t>
      </w:r>
      <w:proofErr w:type="spellEnd"/>
      <w:r>
        <w:rPr>
          <w:rFonts w:ascii="Tahoma" w:hAnsi="Tahoma" w:cs="Tahoma"/>
        </w:rPr>
        <w:t xml:space="preserve">: </w:t>
      </w:r>
      <w:proofErr w:type="spellStart"/>
      <w:r>
        <w:rPr>
          <w:rFonts w:ascii="Tahoma" w:hAnsi="Tahoma" w:cs="Tahoma"/>
        </w:rPr>
        <w:t>Một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hợp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đồng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năng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gửi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thông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điệp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đến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hợp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đồng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khác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Thông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điệp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đối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tượng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ảo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chỉ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tồn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tại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trong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môi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trường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thực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thi</w:t>
      </w:r>
      <w:proofErr w:type="spellEnd"/>
      <w:r>
        <w:rPr>
          <w:rFonts w:ascii="Tahoma" w:hAnsi="Tahoma" w:cs="Tahoma"/>
        </w:rPr>
        <w:t xml:space="preserve"> Ethereum. </w:t>
      </w:r>
      <w:proofErr w:type="spellStart"/>
      <w:r>
        <w:rPr>
          <w:rFonts w:ascii="Tahoma" w:hAnsi="Tahoma" w:cs="Tahoma"/>
        </w:rPr>
        <w:t>Một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thông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điệp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chứa</w:t>
      </w:r>
      <w:proofErr w:type="spellEnd"/>
      <w:r>
        <w:rPr>
          <w:rFonts w:ascii="Tahoma" w:hAnsi="Tahoma" w:cs="Tahoma"/>
        </w:rPr>
        <w:t xml:space="preserve">: </w:t>
      </w:r>
      <w:proofErr w:type="spellStart"/>
      <w:r>
        <w:rPr>
          <w:rFonts w:ascii="Tahoma" w:hAnsi="Tahoma" w:cs="Tahoma"/>
        </w:rPr>
        <w:t>Tài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khoản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gửi</w:t>
      </w:r>
      <w:proofErr w:type="spellEnd"/>
      <w:r>
        <w:rPr>
          <w:rFonts w:ascii="Tahoma" w:hAnsi="Tahoma" w:cs="Tahoma"/>
        </w:rPr>
        <w:t xml:space="preserve"> tin </w:t>
      </w:r>
      <w:proofErr w:type="spellStart"/>
      <w:r>
        <w:rPr>
          <w:rFonts w:ascii="Tahoma" w:hAnsi="Tahoma" w:cs="Tahoma"/>
        </w:rPr>
        <w:t>nhắn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Tài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khoản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nhận</w:t>
      </w:r>
      <w:proofErr w:type="spellEnd"/>
      <w:r>
        <w:rPr>
          <w:rFonts w:ascii="Tahoma" w:hAnsi="Tahoma" w:cs="Tahoma"/>
        </w:rPr>
        <w:t xml:space="preserve"> tin </w:t>
      </w:r>
      <w:proofErr w:type="spellStart"/>
      <w:r>
        <w:rPr>
          <w:rFonts w:ascii="Tahoma" w:hAnsi="Tahoma" w:cs="Tahoma"/>
        </w:rPr>
        <w:t>nhắn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Số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lượng</w:t>
      </w:r>
      <w:proofErr w:type="spellEnd"/>
      <w:r>
        <w:rPr>
          <w:rFonts w:ascii="Tahoma" w:hAnsi="Tahoma" w:cs="Tahoma"/>
        </w:rPr>
        <w:t xml:space="preserve"> ether </w:t>
      </w:r>
      <w:proofErr w:type="spellStart"/>
      <w:r>
        <w:rPr>
          <w:rFonts w:ascii="Tahoma" w:hAnsi="Tahoma" w:cs="Tahoma"/>
        </w:rPr>
        <w:t>để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truyền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tải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thông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điệp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trường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dữ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liệu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tùy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chọn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Giá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trị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StartGas</w:t>
      </w:r>
      <w:proofErr w:type="spellEnd"/>
      <w:r>
        <w:rPr>
          <w:rFonts w:ascii="Tahoma" w:hAnsi="Tahoma" w:cs="Tahoma"/>
        </w:rPr>
        <w:t xml:space="preserve">( </w:t>
      </w:r>
      <w:proofErr w:type="spellStart"/>
      <w:r>
        <w:rPr>
          <w:rFonts w:ascii="Tahoma" w:hAnsi="Tahoma" w:cs="Tahoma"/>
        </w:rPr>
        <w:t>đại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diện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số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lượng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tối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bước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tính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toán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thực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hiện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giao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dịch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được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phép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thực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hiện</w:t>
      </w:r>
      <w:proofErr w:type="spellEnd"/>
      <w:r>
        <w:rPr>
          <w:rFonts w:ascii="Tahoma" w:hAnsi="Tahoma" w:cs="Tahoma"/>
        </w:rPr>
        <w:t xml:space="preserve">). </w:t>
      </w:r>
    </w:p>
    <w:p w14:paraId="5378FFD9" w14:textId="77777777" w:rsidR="00425E6E" w:rsidRPr="00425E6E" w:rsidRDefault="00425E6E" w:rsidP="00425E6E">
      <w:pPr>
        <w:pStyle w:val="ListParagraph"/>
        <w:rPr>
          <w:rFonts w:ascii="Tahoma" w:hAnsi="Tahoma" w:cs="Tahoma"/>
        </w:rPr>
      </w:pPr>
    </w:p>
    <w:p w14:paraId="63FC1AC5" w14:textId="77777777" w:rsidR="00425E6E" w:rsidRDefault="00425E6E" w:rsidP="00425E6E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Giao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dịch</w:t>
      </w:r>
      <w:proofErr w:type="spellEnd"/>
      <w:r>
        <w:rPr>
          <w:rFonts w:ascii="Tahoma" w:hAnsi="Tahoma" w:cs="Tahoma"/>
        </w:rPr>
        <w:t xml:space="preserve">: </w:t>
      </w:r>
      <w:proofErr w:type="spellStart"/>
      <w:r>
        <w:rPr>
          <w:rFonts w:ascii="Tahoma" w:hAnsi="Tahoma" w:cs="Tahoma"/>
        </w:rPr>
        <w:t>Là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gói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dữ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liệu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mà</w:t>
      </w:r>
      <w:proofErr w:type="spellEnd"/>
      <w:r>
        <w:rPr>
          <w:rFonts w:ascii="Tahoma" w:hAnsi="Tahoma" w:cs="Tahoma"/>
        </w:rPr>
        <w:t xml:space="preserve"> bao </w:t>
      </w:r>
      <w:proofErr w:type="spellStart"/>
      <w:r>
        <w:rPr>
          <w:rFonts w:ascii="Tahoma" w:hAnsi="Tahoma" w:cs="Tahoma"/>
        </w:rPr>
        <w:t>gồm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thông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điệp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Một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giao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dịch</w:t>
      </w:r>
      <w:proofErr w:type="spellEnd"/>
      <w:r>
        <w:rPr>
          <w:rFonts w:ascii="Tahoma" w:hAnsi="Tahoma" w:cs="Tahoma"/>
        </w:rPr>
        <w:t xml:space="preserve"> bao </w:t>
      </w:r>
      <w:proofErr w:type="spellStart"/>
      <w:r>
        <w:rPr>
          <w:rFonts w:ascii="Tahoma" w:hAnsi="Tahoma" w:cs="Tahoma"/>
        </w:rPr>
        <w:t>gồm</w:t>
      </w:r>
      <w:proofErr w:type="spellEnd"/>
      <w:r>
        <w:rPr>
          <w:rFonts w:ascii="Tahoma" w:hAnsi="Tahoma" w:cs="Tahoma"/>
        </w:rPr>
        <w:t xml:space="preserve">: </w:t>
      </w:r>
      <w:proofErr w:type="spellStart"/>
      <w:r>
        <w:rPr>
          <w:rFonts w:ascii="Tahoma" w:hAnsi="Tahoma" w:cs="Tahoma"/>
        </w:rPr>
        <w:t>Tài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khoản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nhận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thông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điệp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Chữ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ký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tài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khoản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gửi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Số</w:t>
      </w:r>
      <w:proofErr w:type="spellEnd"/>
      <w:r>
        <w:rPr>
          <w:rFonts w:ascii="Tahoma" w:hAnsi="Tahoma" w:cs="Tahoma"/>
        </w:rPr>
        <w:t xml:space="preserve"> ether </w:t>
      </w:r>
      <w:proofErr w:type="spellStart"/>
      <w:r>
        <w:rPr>
          <w:rFonts w:ascii="Tahoma" w:hAnsi="Tahoma" w:cs="Tahoma"/>
        </w:rPr>
        <w:t>chuyển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đi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Trường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dữ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liệu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tùy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chọn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Giá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trị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StartGas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Giá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trị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GasPrice</w:t>
      </w:r>
      <w:proofErr w:type="spellEnd"/>
      <w:r>
        <w:rPr>
          <w:rFonts w:ascii="Tahoma" w:hAnsi="Tahoma" w:cs="Tahoma"/>
        </w:rPr>
        <w:t xml:space="preserve"> (</w:t>
      </w:r>
      <w:proofErr w:type="spellStart"/>
      <w:r>
        <w:rPr>
          <w:rFonts w:ascii="Tahoma" w:hAnsi="Tahoma" w:cs="Tahoma"/>
        </w:rPr>
        <w:t>đại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diện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khoản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phí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gửi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mỗi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bước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tính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toán</w:t>
      </w:r>
      <w:proofErr w:type="spellEnd"/>
      <w:r>
        <w:rPr>
          <w:rFonts w:ascii="Tahoma" w:hAnsi="Tahoma" w:cs="Tahoma"/>
        </w:rPr>
        <w:t>)</w:t>
      </w:r>
      <w:r w:rsidR="00FF6EB1">
        <w:rPr>
          <w:rFonts w:ascii="Tahoma" w:hAnsi="Tahoma" w:cs="Tahoma"/>
        </w:rPr>
        <w:t>.</w:t>
      </w:r>
    </w:p>
    <w:p w14:paraId="599BE9D5" w14:textId="77777777" w:rsidR="00FF6EB1" w:rsidRPr="00FF6EB1" w:rsidRDefault="00FF6EB1" w:rsidP="00FF6EB1">
      <w:pPr>
        <w:pStyle w:val="ListParagraph"/>
        <w:rPr>
          <w:rFonts w:ascii="Tahoma" w:hAnsi="Tahoma" w:cs="Tahoma"/>
        </w:rPr>
      </w:pPr>
    </w:p>
    <w:p w14:paraId="4D666A4B" w14:textId="77777777" w:rsidR="00FF6EB1" w:rsidRDefault="00FF6EB1" w:rsidP="00425E6E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Chuỗi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khối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đào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mỏ</w:t>
      </w:r>
      <w:proofErr w:type="spellEnd"/>
      <w:r w:rsidR="00A11E8C">
        <w:rPr>
          <w:rFonts w:ascii="Tahoma" w:hAnsi="Tahoma" w:cs="Tahoma"/>
        </w:rPr>
        <w:t xml:space="preserve">: </w:t>
      </w:r>
    </w:p>
    <w:p w14:paraId="6D0897E2" w14:textId="77777777" w:rsidR="00A128FD" w:rsidRPr="00A128FD" w:rsidRDefault="00A128FD" w:rsidP="00A128FD">
      <w:pPr>
        <w:pStyle w:val="ListParagraph"/>
        <w:rPr>
          <w:rFonts w:ascii="Tahoma" w:hAnsi="Tahoma" w:cs="Tahoma"/>
        </w:rPr>
      </w:pPr>
    </w:p>
    <w:p w14:paraId="7DB7B4BB" w14:textId="77777777" w:rsidR="00A128FD" w:rsidRDefault="00A128FD" w:rsidP="00A128FD">
      <w:pPr>
        <w:rPr>
          <w:rFonts w:ascii="Tahoma" w:hAnsi="Tahoma" w:cs="Tahoma"/>
        </w:rPr>
      </w:pPr>
    </w:p>
    <w:p w14:paraId="0B9D5F0D" w14:textId="77777777" w:rsidR="00A128FD" w:rsidRPr="00A128FD" w:rsidRDefault="00A128FD" w:rsidP="00A128FD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08774089" wp14:editId="61F37B18">
            <wp:extent cx="5943600" cy="1495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4259A" w14:textId="77777777" w:rsidR="00425E6E" w:rsidRDefault="00ED6F95" w:rsidP="00425E6E">
      <w:pPr>
        <w:pStyle w:val="ListParagraph"/>
        <w:rPr>
          <w:rFonts w:ascii="Tahoma" w:hAnsi="Tahoma" w:cs="Tahoma"/>
          <w:i/>
          <w:iCs/>
        </w:rPr>
      </w:pP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A244D8">
        <w:rPr>
          <w:rFonts w:ascii="Tahoma" w:hAnsi="Tahoma" w:cs="Tahoma"/>
          <w:i/>
          <w:iCs/>
        </w:rPr>
        <w:t>Hình</w:t>
      </w:r>
      <w:proofErr w:type="spellEnd"/>
      <w:r w:rsidRPr="00A244D8">
        <w:rPr>
          <w:rFonts w:ascii="Tahoma" w:hAnsi="Tahoma" w:cs="Tahoma"/>
          <w:i/>
          <w:iCs/>
        </w:rPr>
        <w:t xml:space="preserve"> </w:t>
      </w:r>
      <w:proofErr w:type="spellStart"/>
      <w:r w:rsidRPr="00A244D8">
        <w:rPr>
          <w:rFonts w:ascii="Tahoma" w:hAnsi="Tahoma" w:cs="Tahoma"/>
          <w:i/>
          <w:iCs/>
        </w:rPr>
        <w:t>minh</w:t>
      </w:r>
      <w:proofErr w:type="spellEnd"/>
      <w:r w:rsidRPr="00A244D8">
        <w:rPr>
          <w:rFonts w:ascii="Tahoma" w:hAnsi="Tahoma" w:cs="Tahoma"/>
          <w:i/>
          <w:iCs/>
        </w:rPr>
        <w:t xml:space="preserve"> </w:t>
      </w:r>
      <w:proofErr w:type="spellStart"/>
      <w:r w:rsidRPr="00A244D8">
        <w:rPr>
          <w:rFonts w:ascii="Tahoma" w:hAnsi="Tahoma" w:cs="Tahoma"/>
          <w:i/>
          <w:iCs/>
        </w:rPr>
        <w:t>họa</w:t>
      </w:r>
      <w:proofErr w:type="spellEnd"/>
      <w:r w:rsidRPr="00A244D8">
        <w:rPr>
          <w:rFonts w:ascii="Tahoma" w:hAnsi="Tahoma" w:cs="Tahoma"/>
          <w:i/>
          <w:iCs/>
        </w:rPr>
        <w:t xml:space="preserve"> </w:t>
      </w:r>
      <w:proofErr w:type="spellStart"/>
      <w:r w:rsidRPr="00A244D8">
        <w:rPr>
          <w:rFonts w:ascii="Tahoma" w:hAnsi="Tahoma" w:cs="Tahoma"/>
          <w:i/>
          <w:iCs/>
        </w:rPr>
        <w:t>thuật</w:t>
      </w:r>
      <w:proofErr w:type="spellEnd"/>
      <w:r w:rsidRPr="00A244D8">
        <w:rPr>
          <w:rFonts w:ascii="Tahoma" w:hAnsi="Tahoma" w:cs="Tahoma"/>
          <w:i/>
          <w:iCs/>
        </w:rPr>
        <w:t xml:space="preserve"> </w:t>
      </w:r>
      <w:proofErr w:type="spellStart"/>
      <w:r w:rsidRPr="00A244D8">
        <w:rPr>
          <w:rFonts w:ascii="Tahoma" w:hAnsi="Tahoma" w:cs="Tahoma"/>
          <w:i/>
          <w:iCs/>
        </w:rPr>
        <w:t>toán</w:t>
      </w:r>
      <w:proofErr w:type="spellEnd"/>
      <w:r w:rsidRPr="00A244D8">
        <w:rPr>
          <w:rFonts w:ascii="Tahoma" w:hAnsi="Tahoma" w:cs="Tahoma"/>
          <w:i/>
          <w:iCs/>
        </w:rPr>
        <w:t xml:space="preserve"> </w:t>
      </w:r>
      <w:proofErr w:type="spellStart"/>
      <w:r w:rsidRPr="00A244D8">
        <w:rPr>
          <w:rFonts w:ascii="Tahoma" w:hAnsi="Tahoma" w:cs="Tahoma"/>
          <w:i/>
          <w:iCs/>
        </w:rPr>
        <w:t>xác</w:t>
      </w:r>
      <w:proofErr w:type="spellEnd"/>
      <w:r w:rsidRPr="00A244D8">
        <w:rPr>
          <w:rFonts w:ascii="Tahoma" w:hAnsi="Tahoma" w:cs="Tahoma"/>
          <w:i/>
          <w:iCs/>
        </w:rPr>
        <w:t xml:space="preserve"> </w:t>
      </w:r>
      <w:proofErr w:type="spellStart"/>
      <w:r w:rsidRPr="00A244D8">
        <w:rPr>
          <w:rFonts w:ascii="Tahoma" w:hAnsi="Tahoma" w:cs="Tahoma"/>
          <w:i/>
          <w:iCs/>
        </w:rPr>
        <w:t>nhận</w:t>
      </w:r>
      <w:proofErr w:type="spellEnd"/>
      <w:r w:rsidRPr="00A244D8">
        <w:rPr>
          <w:rFonts w:ascii="Tahoma" w:hAnsi="Tahoma" w:cs="Tahoma"/>
          <w:i/>
          <w:iCs/>
        </w:rPr>
        <w:t xml:space="preserve"> </w:t>
      </w:r>
      <w:proofErr w:type="spellStart"/>
      <w:r w:rsidRPr="00A244D8">
        <w:rPr>
          <w:rFonts w:ascii="Tahoma" w:hAnsi="Tahoma" w:cs="Tahoma"/>
          <w:i/>
          <w:iCs/>
        </w:rPr>
        <w:t>khối</w:t>
      </w:r>
      <w:proofErr w:type="spellEnd"/>
      <w:r w:rsidRPr="00A244D8">
        <w:rPr>
          <w:rFonts w:ascii="Tahoma" w:hAnsi="Tahoma" w:cs="Tahoma"/>
          <w:i/>
          <w:iCs/>
        </w:rPr>
        <w:t xml:space="preserve"> </w:t>
      </w:r>
      <w:proofErr w:type="spellStart"/>
      <w:r w:rsidRPr="00A244D8">
        <w:rPr>
          <w:rFonts w:ascii="Tahoma" w:hAnsi="Tahoma" w:cs="Tahoma"/>
          <w:i/>
          <w:iCs/>
        </w:rPr>
        <w:t>cơ</w:t>
      </w:r>
      <w:proofErr w:type="spellEnd"/>
      <w:r w:rsidRPr="00A244D8">
        <w:rPr>
          <w:rFonts w:ascii="Tahoma" w:hAnsi="Tahoma" w:cs="Tahoma"/>
          <w:i/>
          <w:iCs/>
        </w:rPr>
        <w:t xml:space="preserve"> </w:t>
      </w:r>
      <w:proofErr w:type="spellStart"/>
      <w:r w:rsidRPr="00A244D8">
        <w:rPr>
          <w:rFonts w:ascii="Tahoma" w:hAnsi="Tahoma" w:cs="Tahoma"/>
          <w:i/>
          <w:iCs/>
        </w:rPr>
        <w:t>bản</w:t>
      </w:r>
      <w:proofErr w:type="spellEnd"/>
      <w:r w:rsidRPr="00A244D8">
        <w:rPr>
          <w:rFonts w:ascii="Tahoma" w:hAnsi="Tahoma" w:cs="Tahoma"/>
          <w:i/>
          <w:iCs/>
        </w:rPr>
        <w:t xml:space="preserve"> </w:t>
      </w:r>
      <w:proofErr w:type="spellStart"/>
      <w:r w:rsidRPr="00A244D8">
        <w:rPr>
          <w:rFonts w:ascii="Tahoma" w:hAnsi="Tahoma" w:cs="Tahoma"/>
          <w:i/>
          <w:iCs/>
        </w:rPr>
        <w:t>trong</w:t>
      </w:r>
      <w:proofErr w:type="spellEnd"/>
      <w:r w:rsidRPr="00A244D8">
        <w:rPr>
          <w:rFonts w:ascii="Tahoma" w:hAnsi="Tahoma" w:cs="Tahoma"/>
          <w:i/>
          <w:iCs/>
        </w:rPr>
        <w:t xml:space="preserve"> Ethereum</w:t>
      </w:r>
    </w:p>
    <w:p w14:paraId="4A336168" w14:textId="77777777" w:rsidR="00A244D8" w:rsidRDefault="00A244D8" w:rsidP="00425E6E">
      <w:pPr>
        <w:pStyle w:val="ListParagraph"/>
        <w:rPr>
          <w:rFonts w:ascii="Tahoma" w:hAnsi="Tahoma" w:cs="Tahoma"/>
          <w:i/>
          <w:iCs/>
        </w:rPr>
      </w:pPr>
    </w:p>
    <w:p w14:paraId="302CB22B" w14:textId="77777777" w:rsidR="00A244D8" w:rsidRDefault="00AD6855" w:rsidP="00425E6E">
      <w:pPr>
        <w:pStyle w:val="ListParagraph"/>
        <w:rPr>
          <w:rFonts w:ascii="Tahoma" w:hAnsi="Tahoma" w:cs="Tahoma"/>
        </w:rPr>
      </w:pPr>
      <w:proofErr w:type="spellStart"/>
      <w:r w:rsidRPr="00F42F20">
        <w:rPr>
          <w:rFonts w:ascii="Tahoma" w:hAnsi="Tahoma" w:cs="Tahoma"/>
        </w:rPr>
        <w:lastRenderedPageBreak/>
        <w:t>Chuỗi</w:t>
      </w:r>
      <w:proofErr w:type="spellEnd"/>
      <w:r w:rsidRPr="00F42F20">
        <w:rPr>
          <w:rFonts w:ascii="Tahoma" w:hAnsi="Tahoma" w:cs="Tahoma"/>
        </w:rPr>
        <w:t xml:space="preserve"> </w:t>
      </w:r>
      <w:proofErr w:type="spellStart"/>
      <w:r w:rsidRPr="00F42F20">
        <w:rPr>
          <w:rFonts w:ascii="Tahoma" w:hAnsi="Tahoma" w:cs="Tahoma"/>
        </w:rPr>
        <w:t>khối</w:t>
      </w:r>
      <w:proofErr w:type="spellEnd"/>
      <w:r w:rsidRPr="00F42F20">
        <w:rPr>
          <w:rFonts w:ascii="Tahoma" w:hAnsi="Tahoma" w:cs="Tahoma"/>
        </w:rPr>
        <w:t xml:space="preserve"> </w:t>
      </w:r>
      <w:proofErr w:type="spellStart"/>
      <w:r w:rsidRPr="00F42F20">
        <w:rPr>
          <w:rFonts w:ascii="Tahoma" w:hAnsi="Tahoma" w:cs="Tahoma"/>
        </w:rPr>
        <w:t>trong</w:t>
      </w:r>
      <w:proofErr w:type="spellEnd"/>
      <w:r w:rsidRPr="00F42F20">
        <w:rPr>
          <w:rFonts w:ascii="Tahoma" w:hAnsi="Tahoma" w:cs="Tahoma"/>
        </w:rPr>
        <w:t xml:space="preserve"> Ethereum </w:t>
      </w:r>
      <w:proofErr w:type="spellStart"/>
      <w:r w:rsidRPr="00F42F20">
        <w:rPr>
          <w:rFonts w:ascii="Tahoma" w:hAnsi="Tahoma" w:cs="Tahoma"/>
        </w:rPr>
        <w:t>có</w:t>
      </w:r>
      <w:proofErr w:type="spellEnd"/>
      <w:r w:rsidRPr="00F42F20">
        <w:rPr>
          <w:rFonts w:ascii="Tahoma" w:hAnsi="Tahoma" w:cs="Tahoma"/>
        </w:rPr>
        <w:t xml:space="preserve"> </w:t>
      </w:r>
      <w:proofErr w:type="spellStart"/>
      <w:r w:rsidRPr="00F42F20">
        <w:rPr>
          <w:rFonts w:ascii="Tahoma" w:hAnsi="Tahoma" w:cs="Tahoma"/>
        </w:rPr>
        <w:t>nhiều</w:t>
      </w:r>
      <w:proofErr w:type="spellEnd"/>
      <w:r w:rsidRPr="00F42F20">
        <w:rPr>
          <w:rFonts w:ascii="Tahoma" w:hAnsi="Tahoma" w:cs="Tahoma"/>
        </w:rPr>
        <w:t xml:space="preserve"> </w:t>
      </w:r>
      <w:proofErr w:type="spellStart"/>
      <w:r w:rsidRPr="00F42F20">
        <w:rPr>
          <w:rFonts w:ascii="Tahoma" w:hAnsi="Tahoma" w:cs="Tahoma"/>
        </w:rPr>
        <w:t>điểm</w:t>
      </w:r>
      <w:proofErr w:type="spellEnd"/>
      <w:r w:rsidRPr="00F42F20">
        <w:rPr>
          <w:rFonts w:ascii="Tahoma" w:hAnsi="Tahoma" w:cs="Tahoma"/>
        </w:rPr>
        <w:t xml:space="preserve"> </w:t>
      </w:r>
      <w:proofErr w:type="spellStart"/>
      <w:r w:rsidRPr="00F42F20">
        <w:rPr>
          <w:rFonts w:ascii="Tahoma" w:hAnsi="Tahoma" w:cs="Tahoma"/>
        </w:rPr>
        <w:t>tương</w:t>
      </w:r>
      <w:proofErr w:type="spellEnd"/>
      <w:r w:rsidRPr="00F42F20">
        <w:rPr>
          <w:rFonts w:ascii="Tahoma" w:hAnsi="Tahoma" w:cs="Tahoma"/>
        </w:rPr>
        <w:t xml:space="preserve"> </w:t>
      </w:r>
      <w:proofErr w:type="spellStart"/>
      <w:r w:rsidR="00193140" w:rsidRPr="00F42F20">
        <w:rPr>
          <w:rFonts w:ascii="Tahoma" w:hAnsi="Tahoma" w:cs="Tahoma"/>
        </w:rPr>
        <w:t>tự</w:t>
      </w:r>
      <w:proofErr w:type="spellEnd"/>
      <w:r w:rsidR="00193140" w:rsidRPr="00F42F20">
        <w:rPr>
          <w:rFonts w:ascii="Tahoma" w:hAnsi="Tahoma" w:cs="Tahoma"/>
        </w:rPr>
        <w:t xml:space="preserve"> </w:t>
      </w:r>
      <w:proofErr w:type="spellStart"/>
      <w:r w:rsidR="00193140" w:rsidRPr="00F42F20">
        <w:rPr>
          <w:rFonts w:ascii="Tahoma" w:hAnsi="Tahoma" w:cs="Tahoma"/>
        </w:rPr>
        <w:t>với</w:t>
      </w:r>
      <w:proofErr w:type="spellEnd"/>
      <w:r w:rsidR="00193140" w:rsidRPr="00F42F20">
        <w:rPr>
          <w:rFonts w:ascii="Tahoma" w:hAnsi="Tahoma" w:cs="Tahoma"/>
        </w:rPr>
        <w:t xml:space="preserve"> Bitcoin, </w:t>
      </w:r>
      <w:proofErr w:type="spellStart"/>
      <w:r w:rsidR="00193140" w:rsidRPr="00F42F20">
        <w:rPr>
          <w:rFonts w:ascii="Tahoma" w:hAnsi="Tahoma" w:cs="Tahoma"/>
        </w:rPr>
        <w:t>tuy</w:t>
      </w:r>
      <w:proofErr w:type="spellEnd"/>
      <w:r w:rsidR="00193140" w:rsidRPr="00F42F20">
        <w:rPr>
          <w:rFonts w:ascii="Tahoma" w:hAnsi="Tahoma" w:cs="Tahoma"/>
        </w:rPr>
        <w:t xml:space="preserve"> </w:t>
      </w:r>
      <w:proofErr w:type="spellStart"/>
      <w:r w:rsidR="00193140" w:rsidRPr="00F42F20">
        <w:rPr>
          <w:rFonts w:ascii="Tahoma" w:hAnsi="Tahoma" w:cs="Tahoma"/>
        </w:rPr>
        <w:t>nhiên</w:t>
      </w:r>
      <w:proofErr w:type="spellEnd"/>
      <w:r w:rsidR="00193140" w:rsidRPr="00F42F20">
        <w:rPr>
          <w:rFonts w:ascii="Tahoma" w:hAnsi="Tahoma" w:cs="Tahoma"/>
        </w:rPr>
        <w:t xml:space="preserve"> </w:t>
      </w:r>
      <w:proofErr w:type="spellStart"/>
      <w:r w:rsidR="00193140" w:rsidRPr="00F42F20">
        <w:rPr>
          <w:rFonts w:ascii="Tahoma" w:hAnsi="Tahoma" w:cs="Tahoma"/>
        </w:rPr>
        <w:t>có</w:t>
      </w:r>
      <w:proofErr w:type="spellEnd"/>
      <w:r w:rsidR="00193140" w:rsidRPr="00F42F20">
        <w:rPr>
          <w:rFonts w:ascii="Tahoma" w:hAnsi="Tahoma" w:cs="Tahoma"/>
        </w:rPr>
        <w:t xml:space="preserve"> </w:t>
      </w:r>
      <w:proofErr w:type="spellStart"/>
      <w:r w:rsidR="00193140" w:rsidRPr="00F42F20">
        <w:rPr>
          <w:rFonts w:ascii="Tahoma" w:hAnsi="Tahoma" w:cs="Tahoma"/>
        </w:rPr>
        <w:t>một</w:t>
      </w:r>
      <w:proofErr w:type="spellEnd"/>
      <w:r w:rsidR="00193140" w:rsidRPr="00F42F20">
        <w:rPr>
          <w:rFonts w:ascii="Tahoma" w:hAnsi="Tahoma" w:cs="Tahoma"/>
        </w:rPr>
        <w:t xml:space="preserve"> </w:t>
      </w:r>
      <w:proofErr w:type="spellStart"/>
      <w:r w:rsidR="00193140" w:rsidRPr="00F42F20">
        <w:rPr>
          <w:rFonts w:ascii="Tahoma" w:hAnsi="Tahoma" w:cs="Tahoma"/>
        </w:rPr>
        <w:t>số</w:t>
      </w:r>
      <w:proofErr w:type="spellEnd"/>
      <w:r w:rsidR="00193140" w:rsidRPr="00F42F20">
        <w:rPr>
          <w:rFonts w:ascii="Tahoma" w:hAnsi="Tahoma" w:cs="Tahoma"/>
        </w:rPr>
        <w:t xml:space="preserve"> </w:t>
      </w:r>
      <w:proofErr w:type="spellStart"/>
      <w:r w:rsidR="00193140" w:rsidRPr="00F42F20">
        <w:rPr>
          <w:rFonts w:ascii="Tahoma" w:hAnsi="Tahoma" w:cs="Tahoma"/>
        </w:rPr>
        <w:t>khác</w:t>
      </w:r>
      <w:proofErr w:type="spellEnd"/>
      <w:r w:rsidR="00193140" w:rsidRPr="00F42F20">
        <w:rPr>
          <w:rFonts w:ascii="Tahoma" w:hAnsi="Tahoma" w:cs="Tahoma"/>
        </w:rPr>
        <w:t xml:space="preserve"> </w:t>
      </w:r>
      <w:proofErr w:type="spellStart"/>
      <w:r w:rsidR="00193140" w:rsidRPr="00F42F20">
        <w:rPr>
          <w:rFonts w:ascii="Tahoma" w:hAnsi="Tahoma" w:cs="Tahoma"/>
        </w:rPr>
        <w:t>biệt</w:t>
      </w:r>
      <w:proofErr w:type="spellEnd"/>
      <w:r w:rsidR="00193140" w:rsidRPr="00F42F20">
        <w:rPr>
          <w:rFonts w:ascii="Tahoma" w:hAnsi="Tahoma" w:cs="Tahoma"/>
        </w:rPr>
        <w:t xml:space="preserve"> </w:t>
      </w:r>
      <w:proofErr w:type="spellStart"/>
      <w:r w:rsidR="00193140" w:rsidRPr="00F42F20">
        <w:rPr>
          <w:rFonts w:ascii="Tahoma" w:hAnsi="Tahoma" w:cs="Tahoma"/>
        </w:rPr>
        <w:t>như</w:t>
      </w:r>
      <w:proofErr w:type="spellEnd"/>
      <w:r w:rsidR="00193140" w:rsidRPr="00F42F20">
        <w:rPr>
          <w:rFonts w:ascii="Tahoma" w:hAnsi="Tahoma" w:cs="Tahoma"/>
        </w:rPr>
        <w:t xml:space="preserve"> </w:t>
      </w:r>
      <w:proofErr w:type="spellStart"/>
      <w:r w:rsidR="00193140" w:rsidRPr="00F42F20">
        <w:rPr>
          <w:rFonts w:ascii="Tahoma" w:hAnsi="Tahoma" w:cs="Tahoma"/>
        </w:rPr>
        <w:t>sau</w:t>
      </w:r>
      <w:proofErr w:type="spellEnd"/>
      <w:r w:rsidR="00193140" w:rsidRPr="00F42F20">
        <w:rPr>
          <w:rFonts w:ascii="Tahoma" w:hAnsi="Tahoma" w:cs="Tahoma"/>
        </w:rPr>
        <w:t>:</w:t>
      </w:r>
      <w:r w:rsidR="0072056F">
        <w:rPr>
          <w:rFonts w:ascii="Tahoma" w:hAnsi="Tahoma" w:cs="Tahoma"/>
        </w:rPr>
        <w:t xml:space="preserve"> </w:t>
      </w:r>
      <w:proofErr w:type="spellStart"/>
      <w:r w:rsidR="0072056F">
        <w:rPr>
          <w:rFonts w:ascii="Tahoma" w:hAnsi="Tahoma" w:cs="Tahoma"/>
        </w:rPr>
        <w:t>Khối</w:t>
      </w:r>
      <w:proofErr w:type="spellEnd"/>
      <w:r w:rsidR="0072056F">
        <w:rPr>
          <w:rFonts w:ascii="Tahoma" w:hAnsi="Tahoma" w:cs="Tahoma"/>
        </w:rPr>
        <w:t xml:space="preserve"> Ethereum </w:t>
      </w:r>
      <w:proofErr w:type="spellStart"/>
      <w:r w:rsidR="000A7B4F">
        <w:rPr>
          <w:rFonts w:ascii="Tahoma" w:hAnsi="Tahoma" w:cs="Tahoma"/>
        </w:rPr>
        <w:t>chứa</w:t>
      </w:r>
      <w:proofErr w:type="spellEnd"/>
      <w:r w:rsidR="000A7B4F">
        <w:rPr>
          <w:rFonts w:ascii="Tahoma" w:hAnsi="Tahoma" w:cs="Tahoma"/>
        </w:rPr>
        <w:t xml:space="preserve"> </w:t>
      </w:r>
      <w:proofErr w:type="spellStart"/>
      <w:r w:rsidR="000A7B4F">
        <w:rPr>
          <w:rFonts w:ascii="Tahoma" w:hAnsi="Tahoma" w:cs="Tahoma"/>
        </w:rPr>
        <w:t>một</w:t>
      </w:r>
      <w:proofErr w:type="spellEnd"/>
      <w:r w:rsidR="000A7B4F">
        <w:rPr>
          <w:rFonts w:ascii="Tahoma" w:hAnsi="Tahoma" w:cs="Tahoma"/>
        </w:rPr>
        <w:t xml:space="preserve"> </w:t>
      </w:r>
      <w:proofErr w:type="spellStart"/>
      <w:r w:rsidR="000A7B4F">
        <w:rPr>
          <w:rFonts w:ascii="Tahoma" w:hAnsi="Tahoma" w:cs="Tahoma"/>
        </w:rPr>
        <w:t>bản</w:t>
      </w:r>
      <w:proofErr w:type="spellEnd"/>
      <w:r w:rsidR="000A7B4F">
        <w:rPr>
          <w:rFonts w:ascii="Tahoma" w:hAnsi="Tahoma" w:cs="Tahoma"/>
        </w:rPr>
        <w:t xml:space="preserve"> </w:t>
      </w:r>
      <w:proofErr w:type="spellStart"/>
      <w:r w:rsidR="000A7B4F">
        <w:rPr>
          <w:rFonts w:ascii="Tahoma" w:hAnsi="Tahoma" w:cs="Tahoma"/>
        </w:rPr>
        <w:t>sao</w:t>
      </w:r>
      <w:proofErr w:type="spellEnd"/>
      <w:r w:rsidR="000A7B4F">
        <w:rPr>
          <w:rFonts w:ascii="Tahoma" w:hAnsi="Tahoma" w:cs="Tahoma"/>
        </w:rPr>
        <w:t xml:space="preserve"> </w:t>
      </w:r>
      <w:proofErr w:type="spellStart"/>
      <w:r w:rsidR="000A7B4F">
        <w:rPr>
          <w:rFonts w:ascii="Tahoma" w:hAnsi="Tahoma" w:cs="Tahoma"/>
        </w:rPr>
        <w:t>của</w:t>
      </w:r>
      <w:proofErr w:type="spellEnd"/>
      <w:r w:rsidR="000A7B4F">
        <w:rPr>
          <w:rFonts w:ascii="Tahoma" w:hAnsi="Tahoma" w:cs="Tahoma"/>
        </w:rPr>
        <w:t xml:space="preserve"> </w:t>
      </w:r>
      <w:proofErr w:type="spellStart"/>
      <w:r w:rsidR="000A7B4F">
        <w:rPr>
          <w:rFonts w:ascii="Tahoma" w:hAnsi="Tahoma" w:cs="Tahoma"/>
        </w:rPr>
        <w:t>cả</w:t>
      </w:r>
      <w:proofErr w:type="spellEnd"/>
      <w:r w:rsidR="000A7B4F">
        <w:rPr>
          <w:rFonts w:ascii="Tahoma" w:hAnsi="Tahoma" w:cs="Tahoma"/>
        </w:rPr>
        <w:t xml:space="preserve"> </w:t>
      </w:r>
      <w:proofErr w:type="spellStart"/>
      <w:r w:rsidR="000A7B4F">
        <w:rPr>
          <w:rFonts w:ascii="Tahoma" w:hAnsi="Tahoma" w:cs="Tahoma"/>
        </w:rPr>
        <w:t>danh</w:t>
      </w:r>
      <w:proofErr w:type="spellEnd"/>
      <w:r w:rsidR="000A7B4F">
        <w:rPr>
          <w:rFonts w:ascii="Tahoma" w:hAnsi="Tahoma" w:cs="Tahoma"/>
        </w:rPr>
        <w:t xml:space="preserve"> </w:t>
      </w:r>
      <w:proofErr w:type="spellStart"/>
      <w:r w:rsidR="000A7B4F">
        <w:rPr>
          <w:rFonts w:ascii="Tahoma" w:hAnsi="Tahoma" w:cs="Tahoma"/>
        </w:rPr>
        <w:t>sách</w:t>
      </w:r>
      <w:proofErr w:type="spellEnd"/>
      <w:r w:rsidR="000A7B4F">
        <w:rPr>
          <w:rFonts w:ascii="Tahoma" w:hAnsi="Tahoma" w:cs="Tahoma"/>
        </w:rPr>
        <w:t xml:space="preserve"> </w:t>
      </w:r>
      <w:proofErr w:type="spellStart"/>
      <w:r w:rsidR="000A7B4F">
        <w:rPr>
          <w:rFonts w:ascii="Tahoma" w:hAnsi="Tahoma" w:cs="Tahoma"/>
        </w:rPr>
        <w:t>giao</w:t>
      </w:r>
      <w:proofErr w:type="spellEnd"/>
      <w:r w:rsidR="000A7B4F">
        <w:rPr>
          <w:rFonts w:ascii="Tahoma" w:hAnsi="Tahoma" w:cs="Tahoma"/>
        </w:rPr>
        <w:t xml:space="preserve"> </w:t>
      </w:r>
      <w:proofErr w:type="spellStart"/>
      <w:r w:rsidR="000A7B4F">
        <w:rPr>
          <w:rFonts w:ascii="Tahoma" w:hAnsi="Tahoma" w:cs="Tahoma"/>
        </w:rPr>
        <w:t>dịch</w:t>
      </w:r>
      <w:proofErr w:type="spellEnd"/>
      <w:r w:rsidR="000A7B4F">
        <w:rPr>
          <w:rFonts w:ascii="Tahoma" w:hAnsi="Tahoma" w:cs="Tahoma"/>
        </w:rPr>
        <w:t xml:space="preserve"> </w:t>
      </w:r>
      <w:proofErr w:type="spellStart"/>
      <w:r w:rsidR="000A7B4F">
        <w:rPr>
          <w:rFonts w:ascii="Tahoma" w:hAnsi="Tahoma" w:cs="Tahoma"/>
        </w:rPr>
        <w:t>và</w:t>
      </w:r>
      <w:proofErr w:type="spellEnd"/>
      <w:r w:rsidR="000A7B4F">
        <w:rPr>
          <w:rFonts w:ascii="Tahoma" w:hAnsi="Tahoma" w:cs="Tahoma"/>
        </w:rPr>
        <w:t xml:space="preserve"> </w:t>
      </w:r>
      <w:proofErr w:type="spellStart"/>
      <w:r w:rsidR="000A7B4F">
        <w:rPr>
          <w:rFonts w:ascii="Tahoma" w:hAnsi="Tahoma" w:cs="Tahoma"/>
        </w:rPr>
        <w:t>trạng</w:t>
      </w:r>
      <w:proofErr w:type="spellEnd"/>
      <w:r w:rsidR="000A7B4F">
        <w:rPr>
          <w:rFonts w:ascii="Tahoma" w:hAnsi="Tahoma" w:cs="Tahoma"/>
        </w:rPr>
        <w:t xml:space="preserve"> </w:t>
      </w:r>
      <w:proofErr w:type="spellStart"/>
      <w:r w:rsidR="000A7B4F">
        <w:rPr>
          <w:rFonts w:ascii="Tahoma" w:hAnsi="Tahoma" w:cs="Tahoma"/>
        </w:rPr>
        <w:t>thái</w:t>
      </w:r>
      <w:proofErr w:type="spellEnd"/>
      <w:r w:rsidR="000A7B4F">
        <w:rPr>
          <w:rFonts w:ascii="Tahoma" w:hAnsi="Tahoma" w:cs="Tahoma"/>
        </w:rPr>
        <w:t xml:space="preserve"> </w:t>
      </w:r>
      <w:proofErr w:type="spellStart"/>
      <w:r w:rsidR="000A7B4F">
        <w:rPr>
          <w:rFonts w:ascii="Tahoma" w:hAnsi="Tahoma" w:cs="Tahoma"/>
        </w:rPr>
        <w:t>gần</w:t>
      </w:r>
      <w:proofErr w:type="spellEnd"/>
      <w:r w:rsidR="000A7B4F">
        <w:rPr>
          <w:rFonts w:ascii="Tahoma" w:hAnsi="Tahoma" w:cs="Tahoma"/>
        </w:rPr>
        <w:t xml:space="preserve"> </w:t>
      </w:r>
      <w:proofErr w:type="spellStart"/>
      <w:r w:rsidR="000A7B4F">
        <w:rPr>
          <w:rFonts w:ascii="Tahoma" w:hAnsi="Tahoma" w:cs="Tahoma"/>
        </w:rPr>
        <w:t>nhất</w:t>
      </w:r>
      <w:proofErr w:type="spellEnd"/>
      <w:r w:rsidR="000A7B4F">
        <w:rPr>
          <w:rFonts w:ascii="Tahoma" w:hAnsi="Tahoma" w:cs="Tahoma"/>
        </w:rPr>
        <w:t xml:space="preserve">. </w:t>
      </w:r>
      <w:proofErr w:type="spellStart"/>
      <w:r w:rsidR="001E2C4F">
        <w:rPr>
          <w:rFonts w:ascii="Tahoma" w:hAnsi="Tahoma" w:cs="Tahoma"/>
        </w:rPr>
        <w:t>Bên</w:t>
      </w:r>
      <w:proofErr w:type="spellEnd"/>
      <w:r w:rsidR="001E2C4F">
        <w:rPr>
          <w:rFonts w:ascii="Tahoma" w:hAnsi="Tahoma" w:cs="Tahoma"/>
        </w:rPr>
        <w:t xml:space="preserve"> </w:t>
      </w:r>
      <w:proofErr w:type="spellStart"/>
      <w:r w:rsidR="001E2C4F">
        <w:rPr>
          <w:rFonts w:ascii="Tahoma" w:hAnsi="Tahoma" w:cs="Tahoma"/>
        </w:rPr>
        <w:t>cạnh</w:t>
      </w:r>
      <w:proofErr w:type="spellEnd"/>
      <w:r w:rsidR="001E2C4F">
        <w:rPr>
          <w:rFonts w:ascii="Tahoma" w:hAnsi="Tahoma" w:cs="Tahoma"/>
        </w:rPr>
        <w:t xml:space="preserve"> </w:t>
      </w:r>
      <w:proofErr w:type="spellStart"/>
      <w:r w:rsidR="001E2C4F">
        <w:rPr>
          <w:rFonts w:ascii="Tahoma" w:hAnsi="Tahoma" w:cs="Tahoma"/>
        </w:rPr>
        <w:t>đó</w:t>
      </w:r>
      <w:proofErr w:type="spellEnd"/>
      <w:r w:rsidR="001E2C4F">
        <w:rPr>
          <w:rFonts w:ascii="Tahoma" w:hAnsi="Tahoma" w:cs="Tahoma"/>
        </w:rPr>
        <w:t xml:space="preserve">, </w:t>
      </w:r>
      <w:proofErr w:type="spellStart"/>
      <w:r w:rsidR="001E2C4F">
        <w:rPr>
          <w:rFonts w:ascii="Tahoma" w:hAnsi="Tahoma" w:cs="Tahoma"/>
        </w:rPr>
        <w:t>số</w:t>
      </w:r>
      <w:proofErr w:type="spellEnd"/>
      <w:r w:rsidR="001E2C4F">
        <w:rPr>
          <w:rFonts w:ascii="Tahoma" w:hAnsi="Tahoma" w:cs="Tahoma"/>
        </w:rPr>
        <w:t xml:space="preserve"> </w:t>
      </w:r>
      <w:proofErr w:type="spellStart"/>
      <w:r w:rsidR="001E2C4F">
        <w:rPr>
          <w:rFonts w:ascii="Tahoma" w:hAnsi="Tahoma" w:cs="Tahoma"/>
        </w:rPr>
        <w:t>khối</w:t>
      </w:r>
      <w:proofErr w:type="spellEnd"/>
      <w:r w:rsidR="001E2C4F">
        <w:rPr>
          <w:rFonts w:ascii="Tahoma" w:hAnsi="Tahoma" w:cs="Tahoma"/>
        </w:rPr>
        <w:t xml:space="preserve"> </w:t>
      </w:r>
      <w:proofErr w:type="spellStart"/>
      <w:r w:rsidR="001E2C4F">
        <w:rPr>
          <w:rFonts w:ascii="Tahoma" w:hAnsi="Tahoma" w:cs="Tahoma"/>
        </w:rPr>
        <w:t>và</w:t>
      </w:r>
      <w:proofErr w:type="spellEnd"/>
      <w:r w:rsidR="001E2C4F">
        <w:rPr>
          <w:rFonts w:ascii="Tahoma" w:hAnsi="Tahoma" w:cs="Tahoma"/>
        </w:rPr>
        <w:t xml:space="preserve"> </w:t>
      </w:r>
      <w:proofErr w:type="spellStart"/>
      <w:r w:rsidR="001E2C4F">
        <w:rPr>
          <w:rFonts w:ascii="Tahoma" w:hAnsi="Tahoma" w:cs="Tahoma"/>
        </w:rPr>
        <w:t>độ</w:t>
      </w:r>
      <w:proofErr w:type="spellEnd"/>
      <w:r w:rsidR="001E2C4F">
        <w:rPr>
          <w:rFonts w:ascii="Tahoma" w:hAnsi="Tahoma" w:cs="Tahoma"/>
        </w:rPr>
        <w:t xml:space="preserve"> </w:t>
      </w:r>
      <w:proofErr w:type="spellStart"/>
      <w:r w:rsidR="001E2C4F">
        <w:rPr>
          <w:rFonts w:ascii="Tahoma" w:hAnsi="Tahoma" w:cs="Tahoma"/>
        </w:rPr>
        <w:t>khó</w:t>
      </w:r>
      <w:proofErr w:type="spellEnd"/>
      <w:r w:rsidR="001E2C4F">
        <w:rPr>
          <w:rFonts w:ascii="Tahoma" w:hAnsi="Tahoma" w:cs="Tahoma"/>
        </w:rPr>
        <w:t xml:space="preserve"> </w:t>
      </w:r>
      <w:proofErr w:type="spellStart"/>
      <w:r w:rsidR="001E2C4F">
        <w:rPr>
          <w:rFonts w:ascii="Tahoma" w:hAnsi="Tahoma" w:cs="Tahoma"/>
        </w:rPr>
        <w:t>cũng</w:t>
      </w:r>
      <w:proofErr w:type="spellEnd"/>
      <w:r w:rsidR="001E2C4F">
        <w:rPr>
          <w:rFonts w:ascii="Tahoma" w:hAnsi="Tahoma" w:cs="Tahoma"/>
        </w:rPr>
        <w:t xml:space="preserve"> </w:t>
      </w:r>
      <w:proofErr w:type="spellStart"/>
      <w:r w:rsidR="001E2C4F">
        <w:rPr>
          <w:rFonts w:ascii="Tahoma" w:hAnsi="Tahoma" w:cs="Tahoma"/>
        </w:rPr>
        <w:t>được</w:t>
      </w:r>
      <w:proofErr w:type="spellEnd"/>
      <w:r w:rsidR="001E2C4F">
        <w:rPr>
          <w:rFonts w:ascii="Tahoma" w:hAnsi="Tahoma" w:cs="Tahoma"/>
        </w:rPr>
        <w:t xml:space="preserve"> </w:t>
      </w:r>
      <w:proofErr w:type="spellStart"/>
      <w:r w:rsidR="00B25B7D">
        <w:rPr>
          <w:rFonts w:ascii="Tahoma" w:hAnsi="Tahoma" w:cs="Tahoma"/>
        </w:rPr>
        <w:t>lưu</w:t>
      </w:r>
      <w:proofErr w:type="spellEnd"/>
      <w:r w:rsidR="00B25B7D">
        <w:rPr>
          <w:rFonts w:ascii="Tahoma" w:hAnsi="Tahoma" w:cs="Tahoma"/>
        </w:rPr>
        <w:t xml:space="preserve"> </w:t>
      </w:r>
      <w:proofErr w:type="spellStart"/>
      <w:r w:rsidR="00B25B7D">
        <w:rPr>
          <w:rFonts w:ascii="Tahoma" w:hAnsi="Tahoma" w:cs="Tahoma"/>
        </w:rPr>
        <w:t>trữ</w:t>
      </w:r>
      <w:proofErr w:type="spellEnd"/>
      <w:r w:rsidR="00B25B7D">
        <w:rPr>
          <w:rFonts w:ascii="Tahoma" w:hAnsi="Tahoma" w:cs="Tahoma"/>
        </w:rPr>
        <w:t xml:space="preserve"> </w:t>
      </w:r>
      <w:proofErr w:type="spellStart"/>
      <w:r w:rsidR="00B25B7D">
        <w:rPr>
          <w:rFonts w:ascii="Tahoma" w:hAnsi="Tahoma" w:cs="Tahoma"/>
        </w:rPr>
        <w:t>trong</w:t>
      </w:r>
      <w:proofErr w:type="spellEnd"/>
      <w:r w:rsidR="00B25B7D">
        <w:rPr>
          <w:rFonts w:ascii="Tahoma" w:hAnsi="Tahoma" w:cs="Tahoma"/>
        </w:rPr>
        <w:t xml:space="preserve"> </w:t>
      </w:r>
      <w:proofErr w:type="spellStart"/>
      <w:r w:rsidR="00B25B7D">
        <w:rPr>
          <w:rFonts w:ascii="Tahoma" w:hAnsi="Tahoma" w:cs="Tahoma"/>
        </w:rPr>
        <w:t>khối</w:t>
      </w:r>
      <w:proofErr w:type="spellEnd"/>
      <w:r w:rsidR="00B25B7D">
        <w:rPr>
          <w:rFonts w:ascii="Tahoma" w:hAnsi="Tahoma" w:cs="Tahoma"/>
        </w:rPr>
        <w:t xml:space="preserve">. </w:t>
      </w:r>
      <w:proofErr w:type="spellStart"/>
      <w:r w:rsidR="00B25B7D">
        <w:rPr>
          <w:rFonts w:ascii="Tahoma" w:hAnsi="Tahoma" w:cs="Tahoma"/>
        </w:rPr>
        <w:t>Thuật</w:t>
      </w:r>
      <w:proofErr w:type="spellEnd"/>
      <w:r w:rsidR="00B25B7D">
        <w:rPr>
          <w:rFonts w:ascii="Tahoma" w:hAnsi="Tahoma" w:cs="Tahoma"/>
        </w:rPr>
        <w:t xml:space="preserve"> </w:t>
      </w:r>
      <w:proofErr w:type="spellStart"/>
      <w:r w:rsidR="00B25B7D">
        <w:rPr>
          <w:rFonts w:ascii="Tahoma" w:hAnsi="Tahoma" w:cs="Tahoma"/>
        </w:rPr>
        <w:t>toán</w:t>
      </w:r>
      <w:proofErr w:type="spellEnd"/>
      <w:r w:rsidR="00B25B7D">
        <w:rPr>
          <w:rFonts w:ascii="Tahoma" w:hAnsi="Tahoma" w:cs="Tahoma"/>
        </w:rPr>
        <w:t xml:space="preserve"> </w:t>
      </w:r>
      <w:proofErr w:type="spellStart"/>
      <w:r w:rsidR="00B25B7D">
        <w:rPr>
          <w:rFonts w:ascii="Tahoma" w:hAnsi="Tahoma" w:cs="Tahoma"/>
        </w:rPr>
        <w:t>xác</w:t>
      </w:r>
      <w:proofErr w:type="spellEnd"/>
      <w:r w:rsidR="00B25B7D">
        <w:rPr>
          <w:rFonts w:ascii="Tahoma" w:hAnsi="Tahoma" w:cs="Tahoma"/>
        </w:rPr>
        <w:t xml:space="preserve"> </w:t>
      </w:r>
      <w:proofErr w:type="spellStart"/>
      <w:r w:rsidR="00B25B7D">
        <w:rPr>
          <w:rFonts w:ascii="Tahoma" w:hAnsi="Tahoma" w:cs="Tahoma"/>
        </w:rPr>
        <w:t>nhận</w:t>
      </w:r>
      <w:proofErr w:type="spellEnd"/>
      <w:r w:rsidR="00B25B7D">
        <w:rPr>
          <w:rFonts w:ascii="Tahoma" w:hAnsi="Tahoma" w:cs="Tahoma"/>
        </w:rPr>
        <w:t xml:space="preserve"> </w:t>
      </w:r>
      <w:proofErr w:type="spellStart"/>
      <w:r w:rsidR="00B25B7D">
        <w:rPr>
          <w:rFonts w:ascii="Tahoma" w:hAnsi="Tahoma" w:cs="Tahoma"/>
        </w:rPr>
        <w:t>khối</w:t>
      </w:r>
      <w:proofErr w:type="spellEnd"/>
      <w:r w:rsidR="00B25B7D">
        <w:rPr>
          <w:rFonts w:ascii="Tahoma" w:hAnsi="Tahoma" w:cs="Tahoma"/>
        </w:rPr>
        <w:t xml:space="preserve"> </w:t>
      </w:r>
      <w:proofErr w:type="spellStart"/>
      <w:r w:rsidR="00B25B7D">
        <w:rPr>
          <w:rFonts w:ascii="Tahoma" w:hAnsi="Tahoma" w:cs="Tahoma"/>
        </w:rPr>
        <w:t>cơ</w:t>
      </w:r>
      <w:proofErr w:type="spellEnd"/>
      <w:r w:rsidR="00B25B7D">
        <w:rPr>
          <w:rFonts w:ascii="Tahoma" w:hAnsi="Tahoma" w:cs="Tahoma"/>
        </w:rPr>
        <w:t xml:space="preserve"> </w:t>
      </w:r>
      <w:proofErr w:type="spellStart"/>
      <w:r w:rsidR="00B25B7D">
        <w:rPr>
          <w:rFonts w:ascii="Tahoma" w:hAnsi="Tahoma" w:cs="Tahoma"/>
        </w:rPr>
        <w:t>bản</w:t>
      </w:r>
      <w:proofErr w:type="spellEnd"/>
      <w:r w:rsidR="00B25B7D">
        <w:rPr>
          <w:rFonts w:ascii="Tahoma" w:hAnsi="Tahoma" w:cs="Tahoma"/>
        </w:rPr>
        <w:t xml:space="preserve"> </w:t>
      </w:r>
      <w:proofErr w:type="spellStart"/>
      <w:r w:rsidR="00B25B7D">
        <w:rPr>
          <w:rFonts w:ascii="Tahoma" w:hAnsi="Tahoma" w:cs="Tahoma"/>
        </w:rPr>
        <w:t>trong</w:t>
      </w:r>
      <w:proofErr w:type="spellEnd"/>
      <w:r w:rsidR="00B25B7D">
        <w:rPr>
          <w:rFonts w:ascii="Tahoma" w:hAnsi="Tahoma" w:cs="Tahoma"/>
        </w:rPr>
        <w:t xml:space="preserve"> Ethereum </w:t>
      </w:r>
      <w:proofErr w:type="spellStart"/>
      <w:r w:rsidR="00B25B7D">
        <w:rPr>
          <w:rFonts w:ascii="Tahoma" w:hAnsi="Tahoma" w:cs="Tahoma"/>
        </w:rPr>
        <w:t>như</w:t>
      </w:r>
      <w:proofErr w:type="spellEnd"/>
      <w:r w:rsidR="00B25B7D">
        <w:rPr>
          <w:rFonts w:ascii="Tahoma" w:hAnsi="Tahoma" w:cs="Tahoma"/>
        </w:rPr>
        <w:t xml:space="preserve"> </w:t>
      </w:r>
      <w:proofErr w:type="spellStart"/>
      <w:r w:rsidR="00B25B7D">
        <w:rPr>
          <w:rFonts w:ascii="Tahoma" w:hAnsi="Tahoma" w:cs="Tahoma"/>
        </w:rPr>
        <w:t>sau</w:t>
      </w:r>
      <w:proofErr w:type="spellEnd"/>
      <w:r w:rsidR="00B25B7D">
        <w:rPr>
          <w:rFonts w:ascii="Tahoma" w:hAnsi="Tahoma" w:cs="Tahoma"/>
        </w:rPr>
        <w:t xml:space="preserve">: </w:t>
      </w:r>
    </w:p>
    <w:p w14:paraId="3DBBD7DD" w14:textId="77777777" w:rsidR="00892756" w:rsidRDefault="00892756" w:rsidP="00425E6E">
      <w:pPr>
        <w:pStyle w:val="ListParagraph"/>
        <w:rPr>
          <w:rFonts w:ascii="Tahoma" w:hAnsi="Tahoma" w:cs="Tahoma"/>
        </w:rPr>
      </w:pPr>
    </w:p>
    <w:p w14:paraId="6A55149F" w14:textId="77777777" w:rsidR="00892756" w:rsidRDefault="00892756" w:rsidP="004B130A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Kiểm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chiếu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khối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trước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0A5FBE">
        <w:rPr>
          <w:rFonts w:ascii="Tahoma" w:hAnsi="Tahoma" w:cs="Tahoma"/>
        </w:rPr>
        <w:t>đó</w:t>
      </w:r>
      <w:proofErr w:type="spellEnd"/>
      <w:r w:rsidR="000A5FBE">
        <w:rPr>
          <w:rFonts w:ascii="Tahoma" w:hAnsi="Tahoma" w:cs="Tahoma"/>
        </w:rPr>
        <w:t xml:space="preserve"> </w:t>
      </w:r>
      <w:proofErr w:type="spellStart"/>
      <w:r w:rsidR="000A5FBE">
        <w:rPr>
          <w:rFonts w:ascii="Tahoma" w:hAnsi="Tahoma" w:cs="Tahoma"/>
        </w:rPr>
        <w:t>tồn</w:t>
      </w:r>
      <w:proofErr w:type="spellEnd"/>
      <w:r w:rsidR="000A5FBE">
        <w:rPr>
          <w:rFonts w:ascii="Tahoma" w:hAnsi="Tahoma" w:cs="Tahoma"/>
        </w:rPr>
        <w:t xml:space="preserve"> </w:t>
      </w:r>
      <w:proofErr w:type="spellStart"/>
      <w:r w:rsidR="000A5FBE">
        <w:rPr>
          <w:rFonts w:ascii="Tahoma" w:hAnsi="Tahoma" w:cs="Tahoma"/>
        </w:rPr>
        <w:t>tại</w:t>
      </w:r>
      <w:proofErr w:type="spellEnd"/>
      <w:r w:rsidR="000A5FBE">
        <w:rPr>
          <w:rFonts w:ascii="Tahoma" w:hAnsi="Tahoma" w:cs="Tahoma"/>
        </w:rPr>
        <w:t xml:space="preserve"> </w:t>
      </w:r>
      <w:proofErr w:type="spellStart"/>
      <w:r w:rsidR="000A5FBE">
        <w:rPr>
          <w:rFonts w:ascii="Tahoma" w:hAnsi="Tahoma" w:cs="Tahoma"/>
        </w:rPr>
        <w:t>và</w:t>
      </w:r>
      <w:proofErr w:type="spellEnd"/>
      <w:r w:rsidR="000A5FBE">
        <w:rPr>
          <w:rFonts w:ascii="Tahoma" w:hAnsi="Tahoma" w:cs="Tahoma"/>
        </w:rPr>
        <w:t xml:space="preserve"> </w:t>
      </w:r>
      <w:proofErr w:type="spellStart"/>
      <w:r w:rsidR="000A5FBE">
        <w:rPr>
          <w:rFonts w:ascii="Tahoma" w:hAnsi="Tahoma" w:cs="Tahoma"/>
        </w:rPr>
        <w:t>hợp</w:t>
      </w:r>
      <w:proofErr w:type="spellEnd"/>
      <w:r w:rsidR="000A5FBE">
        <w:rPr>
          <w:rFonts w:ascii="Tahoma" w:hAnsi="Tahoma" w:cs="Tahoma"/>
        </w:rPr>
        <w:t xml:space="preserve"> </w:t>
      </w:r>
      <w:proofErr w:type="spellStart"/>
      <w:r w:rsidR="000A5FBE">
        <w:rPr>
          <w:rFonts w:ascii="Tahoma" w:hAnsi="Tahoma" w:cs="Tahoma"/>
        </w:rPr>
        <w:t>lệ</w:t>
      </w:r>
      <w:proofErr w:type="spellEnd"/>
      <w:r w:rsidR="000A5FBE">
        <w:rPr>
          <w:rFonts w:ascii="Tahoma" w:hAnsi="Tahoma" w:cs="Tahoma"/>
        </w:rPr>
        <w:t xml:space="preserve"> </w:t>
      </w:r>
      <w:proofErr w:type="spellStart"/>
      <w:r w:rsidR="000A5FBE">
        <w:rPr>
          <w:rFonts w:ascii="Tahoma" w:hAnsi="Tahoma" w:cs="Tahoma"/>
        </w:rPr>
        <w:t>không</w:t>
      </w:r>
      <w:proofErr w:type="spellEnd"/>
      <w:r w:rsidR="000A5FBE">
        <w:rPr>
          <w:rFonts w:ascii="Tahoma" w:hAnsi="Tahoma" w:cs="Tahoma"/>
        </w:rPr>
        <w:t>.</w:t>
      </w:r>
    </w:p>
    <w:p w14:paraId="5D0501B5" w14:textId="77777777" w:rsidR="000A5FBE" w:rsidRDefault="000E3C74" w:rsidP="004B130A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Kiểm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dấu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gian</w:t>
      </w:r>
      <w:proofErr w:type="spellEnd"/>
      <w:r>
        <w:rPr>
          <w:rFonts w:ascii="Tahoma" w:hAnsi="Tahoma" w:cs="Tahoma"/>
        </w:rPr>
        <w:t xml:space="preserve"> (timestamp) </w:t>
      </w:r>
      <w:proofErr w:type="spellStart"/>
      <w:r>
        <w:rPr>
          <w:rFonts w:ascii="Tahoma" w:hAnsi="Tahoma" w:cs="Tahoma"/>
        </w:rPr>
        <w:t>của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khối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lớn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hơn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dấu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của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khối</w:t>
      </w:r>
      <w:proofErr w:type="spellEnd"/>
      <w:r w:rsidR="00966E85">
        <w:rPr>
          <w:rFonts w:ascii="Tahoma" w:hAnsi="Tahoma" w:cs="Tahoma"/>
        </w:rPr>
        <w:t xml:space="preserve"> </w:t>
      </w:r>
      <w:proofErr w:type="spellStart"/>
      <w:r w:rsidR="00966E85">
        <w:rPr>
          <w:rFonts w:ascii="Tahoma" w:hAnsi="Tahoma" w:cs="Tahoma"/>
        </w:rPr>
        <w:t>được</w:t>
      </w:r>
      <w:proofErr w:type="spellEnd"/>
      <w:r w:rsidR="00966E85">
        <w:rPr>
          <w:rFonts w:ascii="Tahoma" w:hAnsi="Tahoma" w:cs="Tahoma"/>
        </w:rPr>
        <w:t xml:space="preserve"> </w:t>
      </w:r>
      <w:proofErr w:type="spellStart"/>
      <w:r w:rsidR="00966E85">
        <w:rPr>
          <w:rFonts w:ascii="Tahoma" w:hAnsi="Tahoma" w:cs="Tahoma"/>
        </w:rPr>
        <w:t>tham</w:t>
      </w:r>
      <w:proofErr w:type="spellEnd"/>
      <w:r w:rsidR="00966E85">
        <w:rPr>
          <w:rFonts w:ascii="Tahoma" w:hAnsi="Tahoma" w:cs="Tahoma"/>
        </w:rPr>
        <w:t xml:space="preserve"> </w:t>
      </w:r>
      <w:proofErr w:type="spellStart"/>
      <w:r w:rsidR="00966E85">
        <w:rPr>
          <w:rFonts w:ascii="Tahoma" w:hAnsi="Tahoma" w:cs="Tahoma"/>
        </w:rPr>
        <w:t>chiếu</w:t>
      </w:r>
      <w:proofErr w:type="spellEnd"/>
      <w:r w:rsidR="00C23A82">
        <w:rPr>
          <w:rFonts w:ascii="Tahoma" w:hAnsi="Tahoma" w:cs="Tahoma"/>
        </w:rPr>
        <w:t xml:space="preserve"> </w:t>
      </w:r>
      <w:proofErr w:type="spellStart"/>
      <w:r w:rsidR="00C23A82">
        <w:rPr>
          <w:rFonts w:ascii="Tahoma" w:hAnsi="Tahoma" w:cs="Tahoma"/>
        </w:rPr>
        <w:t>đó</w:t>
      </w:r>
      <w:proofErr w:type="spellEnd"/>
      <w:r w:rsidR="00C23A82">
        <w:rPr>
          <w:rFonts w:ascii="Tahoma" w:hAnsi="Tahoma" w:cs="Tahoma"/>
        </w:rPr>
        <w:t xml:space="preserve"> </w:t>
      </w:r>
      <w:proofErr w:type="spellStart"/>
      <w:r w:rsidR="00C23A82">
        <w:rPr>
          <w:rFonts w:ascii="Tahoma" w:hAnsi="Tahoma" w:cs="Tahoma"/>
        </w:rPr>
        <w:t>và</w:t>
      </w:r>
      <w:proofErr w:type="spellEnd"/>
      <w:r w:rsidR="00C23A82">
        <w:rPr>
          <w:rFonts w:ascii="Tahoma" w:hAnsi="Tahoma" w:cs="Tahoma"/>
        </w:rPr>
        <w:t xml:space="preserve"> </w:t>
      </w:r>
      <w:proofErr w:type="spellStart"/>
      <w:r w:rsidR="00C23A82">
        <w:rPr>
          <w:rFonts w:ascii="Tahoma" w:hAnsi="Tahoma" w:cs="Tahoma"/>
        </w:rPr>
        <w:t>nhỏ</w:t>
      </w:r>
      <w:proofErr w:type="spellEnd"/>
      <w:r w:rsidR="00C23A82">
        <w:rPr>
          <w:rFonts w:ascii="Tahoma" w:hAnsi="Tahoma" w:cs="Tahoma"/>
        </w:rPr>
        <w:t xml:space="preserve"> </w:t>
      </w:r>
      <w:proofErr w:type="spellStart"/>
      <w:r w:rsidR="00C23A82">
        <w:rPr>
          <w:rFonts w:ascii="Tahoma" w:hAnsi="Tahoma" w:cs="Tahoma"/>
        </w:rPr>
        <w:t>hơn</w:t>
      </w:r>
      <w:proofErr w:type="spellEnd"/>
      <w:r w:rsidR="00C23A82">
        <w:rPr>
          <w:rFonts w:ascii="Tahoma" w:hAnsi="Tahoma" w:cs="Tahoma"/>
        </w:rPr>
        <w:t xml:space="preserve"> 15 </w:t>
      </w:r>
      <w:proofErr w:type="spellStart"/>
      <w:r w:rsidR="00C23A82">
        <w:rPr>
          <w:rFonts w:ascii="Tahoma" w:hAnsi="Tahoma" w:cs="Tahoma"/>
        </w:rPr>
        <w:t>phút</w:t>
      </w:r>
      <w:proofErr w:type="spellEnd"/>
      <w:r w:rsidR="00C23A82">
        <w:rPr>
          <w:rFonts w:ascii="Tahoma" w:hAnsi="Tahoma" w:cs="Tahoma"/>
        </w:rPr>
        <w:t xml:space="preserve"> </w:t>
      </w:r>
      <w:proofErr w:type="spellStart"/>
      <w:r w:rsidR="00C23A82">
        <w:rPr>
          <w:rFonts w:ascii="Tahoma" w:hAnsi="Tahoma" w:cs="Tahoma"/>
        </w:rPr>
        <w:t>trong</w:t>
      </w:r>
      <w:proofErr w:type="spellEnd"/>
      <w:r w:rsidR="00C23A82">
        <w:rPr>
          <w:rFonts w:ascii="Tahoma" w:hAnsi="Tahoma" w:cs="Tahoma"/>
        </w:rPr>
        <w:t xml:space="preserve"> </w:t>
      </w:r>
      <w:proofErr w:type="spellStart"/>
      <w:r w:rsidR="00C23A82">
        <w:rPr>
          <w:rFonts w:ascii="Tahoma" w:hAnsi="Tahoma" w:cs="Tahoma"/>
        </w:rPr>
        <w:t>tương</w:t>
      </w:r>
      <w:proofErr w:type="spellEnd"/>
      <w:r w:rsidR="00C23A82">
        <w:rPr>
          <w:rFonts w:ascii="Tahoma" w:hAnsi="Tahoma" w:cs="Tahoma"/>
        </w:rPr>
        <w:t xml:space="preserve"> </w:t>
      </w:r>
      <w:proofErr w:type="spellStart"/>
      <w:r w:rsidR="00C23A82">
        <w:rPr>
          <w:rFonts w:ascii="Tahoma" w:hAnsi="Tahoma" w:cs="Tahoma"/>
        </w:rPr>
        <w:t>lai</w:t>
      </w:r>
      <w:proofErr w:type="spellEnd"/>
      <w:r w:rsidR="00C23A82">
        <w:rPr>
          <w:rFonts w:ascii="Tahoma" w:hAnsi="Tahoma" w:cs="Tahoma"/>
        </w:rPr>
        <w:t>.</w:t>
      </w:r>
    </w:p>
    <w:p w14:paraId="241F76D0" w14:textId="77777777" w:rsidR="00C23A82" w:rsidRDefault="00C23A82" w:rsidP="004B130A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Kiểm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số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khối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độ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khó</w:t>
      </w:r>
      <w:proofErr w:type="spellEnd"/>
      <w:r w:rsidR="00D2695A">
        <w:rPr>
          <w:rFonts w:ascii="Tahoma" w:hAnsi="Tahoma" w:cs="Tahoma"/>
        </w:rPr>
        <w:t xml:space="preserve">, </w:t>
      </w:r>
      <w:proofErr w:type="spellStart"/>
      <w:r w:rsidR="00846CC2">
        <w:rPr>
          <w:rFonts w:ascii="Tahoma" w:hAnsi="Tahoma" w:cs="Tahoma"/>
        </w:rPr>
        <w:t>gốc</w:t>
      </w:r>
      <w:proofErr w:type="spellEnd"/>
      <w:r w:rsidR="00846CC2">
        <w:rPr>
          <w:rFonts w:ascii="Tahoma" w:hAnsi="Tahoma" w:cs="Tahoma"/>
        </w:rPr>
        <w:t xml:space="preserve"> </w:t>
      </w:r>
      <w:proofErr w:type="spellStart"/>
      <w:r w:rsidR="00846CC2">
        <w:rPr>
          <w:rFonts w:ascii="Tahoma" w:hAnsi="Tahoma" w:cs="Tahoma"/>
        </w:rPr>
        <w:t>giao</w:t>
      </w:r>
      <w:proofErr w:type="spellEnd"/>
      <w:r w:rsidR="00846CC2">
        <w:rPr>
          <w:rFonts w:ascii="Tahoma" w:hAnsi="Tahoma" w:cs="Tahoma"/>
        </w:rPr>
        <w:t xml:space="preserve"> </w:t>
      </w:r>
      <w:proofErr w:type="spellStart"/>
      <w:r w:rsidR="00846CC2">
        <w:rPr>
          <w:rFonts w:ascii="Tahoma" w:hAnsi="Tahoma" w:cs="Tahoma"/>
        </w:rPr>
        <w:t>dịch</w:t>
      </w:r>
      <w:proofErr w:type="spellEnd"/>
      <w:r w:rsidR="00846CC2">
        <w:rPr>
          <w:rFonts w:ascii="Tahoma" w:hAnsi="Tahoma" w:cs="Tahoma"/>
        </w:rPr>
        <w:t xml:space="preserve">, </w:t>
      </w:r>
      <w:proofErr w:type="spellStart"/>
      <w:r w:rsidR="00846CC2">
        <w:rPr>
          <w:rFonts w:ascii="Tahoma" w:hAnsi="Tahoma" w:cs="Tahoma"/>
        </w:rPr>
        <w:t>gốc</w:t>
      </w:r>
      <w:proofErr w:type="spellEnd"/>
      <w:r w:rsidR="00846CC2">
        <w:rPr>
          <w:rFonts w:ascii="Tahoma" w:hAnsi="Tahoma" w:cs="Tahoma"/>
        </w:rPr>
        <w:t xml:space="preserve"> cha </w:t>
      </w:r>
      <w:proofErr w:type="spellStart"/>
      <w:r w:rsidR="00846CC2">
        <w:rPr>
          <w:rFonts w:ascii="Tahoma" w:hAnsi="Tahoma" w:cs="Tahoma"/>
        </w:rPr>
        <w:t>chú</w:t>
      </w:r>
      <w:proofErr w:type="spellEnd"/>
      <w:r w:rsidR="004F36CF">
        <w:rPr>
          <w:rFonts w:ascii="Tahoma" w:hAnsi="Tahoma" w:cs="Tahoma"/>
        </w:rPr>
        <w:t xml:space="preserve"> </w:t>
      </w:r>
      <w:proofErr w:type="spellStart"/>
      <w:r w:rsidR="004F36CF">
        <w:rPr>
          <w:rFonts w:ascii="Tahoma" w:hAnsi="Tahoma" w:cs="Tahoma"/>
        </w:rPr>
        <w:t>và</w:t>
      </w:r>
      <w:proofErr w:type="spellEnd"/>
      <w:r w:rsidR="004F36CF">
        <w:rPr>
          <w:rFonts w:ascii="Tahoma" w:hAnsi="Tahoma" w:cs="Tahoma"/>
        </w:rPr>
        <w:t xml:space="preserve"> </w:t>
      </w:r>
      <w:proofErr w:type="spellStart"/>
      <w:r w:rsidR="004F36CF">
        <w:rPr>
          <w:rFonts w:ascii="Tahoma" w:hAnsi="Tahoma" w:cs="Tahoma"/>
        </w:rPr>
        <w:t>giới</w:t>
      </w:r>
      <w:proofErr w:type="spellEnd"/>
      <w:r w:rsidR="004F36CF">
        <w:rPr>
          <w:rFonts w:ascii="Tahoma" w:hAnsi="Tahoma" w:cs="Tahoma"/>
        </w:rPr>
        <w:t xml:space="preserve"> </w:t>
      </w:r>
      <w:proofErr w:type="spellStart"/>
      <w:r w:rsidR="004F36CF">
        <w:rPr>
          <w:rFonts w:ascii="Tahoma" w:hAnsi="Tahoma" w:cs="Tahoma"/>
        </w:rPr>
        <w:t>hạn</w:t>
      </w:r>
      <w:proofErr w:type="spellEnd"/>
      <w:r w:rsidR="004F36CF">
        <w:rPr>
          <w:rFonts w:ascii="Tahoma" w:hAnsi="Tahoma" w:cs="Tahoma"/>
        </w:rPr>
        <w:t xml:space="preserve"> gas </w:t>
      </w:r>
      <w:proofErr w:type="spellStart"/>
      <w:r w:rsidR="004F36CF">
        <w:rPr>
          <w:rFonts w:ascii="Tahoma" w:hAnsi="Tahoma" w:cs="Tahoma"/>
        </w:rPr>
        <w:t>là</w:t>
      </w:r>
      <w:proofErr w:type="spellEnd"/>
      <w:r w:rsidR="004F36CF">
        <w:rPr>
          <w:rFonts w:ascii="Tahoma" w:hAnsi="Tahoma" w:cs="Tahoma"/>
        </w:rPr>
        <w:t xml:space="preserve"> </w:t>
      </w:r>
      <w:proofErr w:type="spellStart"/>
      <w:r w:rsidR="004F36CF">
        <w:rPr>
          <w:rFonts w:ascii="Tahoma" w:hAnsi="Tahoma" w:cs="Tahoma"/>
        </w:rPr>
        <w:t>hợp</w:t>
      </w:r>
      <w:proofErr w:type="spellEnd"/>
      <w:r w:rsidR="004F36CF">
        <w:rPr>
          <w:rFonts w:ascii="Tahoma" w:hAnsi="Tahoma" w:cs="Tahoma"/>
        </w:rPr>
        <w:t xml:space="preserve"> </w:t>
      </w:r>
      <w:proofErr w:type="spellStart"/>
      <w:r w:rsidR="004F36CF">
        <w:rPr>
          <w:rFonts w:ascii="Tahoma" w:hAnsi="Tahoma" w:cs="Tahoma"/>
        </w:rPr>
        <w:t>lệ</w:t>
      </w:r>
      <w:proofErr w:type="spellEnd"/>
      <w:r w:rsidR="004F36CF">
        <w:rPr>
          <w:rFonts w:ascii="Tahoma" w:hAnsi="Tahoma" w:cs="Tahoma"/>
        </w:rPr>
        <w:t xml:space="preserve"> </w:t>
      </w:r>
      <w:proofErr w:type="spellStart"/>
      <w:r w:rsidR="004F36CF">
        <w:rPr>
          <w:rFonts w:ascii="Tahoma" w:hAnsi="Tahoma" w:cs="Tahoma"/>
        </w:rPr>
        <w:t>không</w:t>
      </w:r>
      <w:proofErr w:type="spellEnd"/>
      <w:r w:rsidR="004F36CF">
        <w:rPr>
          <w:rFonts w:ascii="Tahoma" w:hAnsi="Tahoma" w:cs="Tahoma"/>
        </w:rPr>
        <w:t xml:space="preserve">. </w:t>
      </w:r>
      <w:proofErr w:type="spellStart"/>
      <w:r w:rsidR="00855020">
        <w:rPr>
          <w:rFonts w:ascii="Tahoma" w:hAnsi="Tahoma" w:cs="Tahoma"/>
        </w:rPr>
        <w:t>Kiểm</w:t>
      </w:r>
      <w:proofErr w:type="spellEnd"/>
      <w:r w:rsidR="00855020">
        <w:rPr>
          <w:rFonts w:ascii="Tahoma" w:hAnsi="Tahoma" w:cs="Tahoma"/>
        </w:rPr>
        <w:t xml:space="preserve"> </w:t>
      </w:r>
      <w:proofErr w:type="spellStart"/>
      <w:r w:rsidR="00855020">
        <w:rPr>
          <w:rFonts w:ascii="Tahoma" w:hAnsi="Tahoma" w:cs="Tahoma"/>
        </w:rPr>
        <w:t>tra</w:t>
      </w:r>
      <w:proofErr w:type="spellEnd"/>
      <w:r w:rsidR="00855020">
        <w:rPr>
          <w:rFonts w:ascii="Tahoma" w:hAnsi="Tahoma" w:cs="Tahoma"/>
        </w:rPr>
        <w:t xml:space="preserve"> </w:t>
      </w:r>
      <w:proofErr w:type="spellStart"/>
      <w:r w:rsidR="00855020">
        <w:rPr>
          <w:rFonts w:ascii="Tahoma" w:hAnsi="Tahoma" w:cs="Tahoma"/>
        </w:rPr>
        <w:t>xem</w:t>
      </w:r>
      <w:proofErr w:type="spellEnd"/>
      <w:r w:rsidR="00855020">
        <w:rPr>
          <w:rFonts w:ascii="Tahoma" w:hAnsi="Tahoma" w:cs="Tahoma"/>
        </w:rPr>
        <w:t xml:space="preserve"> </w:t>
      </w:r>
      <w:proofErr w:type="spellStart"/>
      <w:r w:rsidR="00855020">
        <w:rPr>
          <w:rFonts w:ascii="Tahoma" w:hAnsi="Tahoma" w:cs="Tahoma"/>
        </w:rPr>
        <w:t>chứng</w:t>
      </w:r>
      <w:proofErr w:type="spellEnd"/>
      <w:r w:rsidR="00855020">
        <w:rPr>
          <w:rFonts w:ascii="Tahoma" w:hAnsi="Tahoma" w:cs="Tahoma"/>
        </w:rPr>
        <w:t xml:space="preserve"> </w:t>
      </w:r>
      <w:proofErr w:type="spellStart"/>
      <w:r w:rsidR="00855020">
        <w:rPr>
          <w:rFonts w:ascii="Tahoma" w:hAnsi="Tahoma" w:cs="Tahoma"/>
        </w:rPr>
        <w:t>minh</w:t>
      </w:r>
      <w:proofErr w:type="spellEnd"/>
      <w:r w:rsidR="00855020">
        <w:rPr>
          <w:rFonts w:ascii="Tahoma" w:hAnsi="Tahoma" w:cs="Tahoma"/>
        </w:rPr>
        <w:t xml:space="preserve"> </w:t>
      </w:r>
      <w:proofErr w:type="spellStart"/>
      <w:r w:rsidR="00855020">
        <w:rPr>
          <w:rFonts w:ascii="Tahoma" w:hAnsi="Tahoma" w:cs="Tahoma"/>
        </w:rPr>
        <w:t>công</w:t>
      </w:r>
      <w:proofErr w:type="spellEnd"/>
      <w:r w:rsidR="00855020">
        <w:rPr>
          <w:rFonts w:ascii="Tahoma" w:hAnsi="Tahoma" w:cs="Tahoma"/>
        </w:rPr>
        <w:t xml:space="preserve"> </w:t>
      </w:r>
      <w:proofErr w:type="spellStart"/>
      <w:r w:rsidR="00855020">
        <w:rPr>
          <w:rFonts w:ascii="Tahoma" w:hAnsi="Tahoma" w:cs="Tahoma"/>
        </w:rPr>
        <w:t>việc</w:t>
      </w:r>
      <w:proofErr w:type="spellEnd"/>
      <w:r w:rsidR="00855020">
        <w:rPr>
          <w:rFonts w:ascii="Tahoma" w:hAnsi="Tahoma" w:cs="Tahoma"/>
        </w:rPr>
        <w:t xml:space="preserve"> (proof of work) </w:t>
      </w:r>
      <w:proofErr w:type="spellStart"/>
      <w:r w:rsidR="00855020">
        <w:rPr>
          <w:rFonts w:ascii="Tahoma" w:hAnsi="Tahoma" w:cs="Tahoma"/>
        </w:rPr>
        <w:t>trên</w:t>
      </w:r>
      <w:proofErr w:type="spellEnd"/>
      <w:r w:rsidR="00855020">
        <w:rPr>
          <w:rFonts w:ascii="Tahoma" w:hAnsi="Tahoma" w:cs="Tahoma"/>
        </w:rPr>
        <w:t xml:space="preserve"> </w:t>
      </w:r>
      <w:proofErr w:type="spellStart"/>
      <w:r w:rsidR="00855020">
        <w:rPr>
          <w:rFonts w:ascii="Tahoma" w:hAnsi="Tahoma" w:cs="Tahoma"/>
        </w:rPr>
        <w:t>khối</w:t>
      </w:r>
      <w:proofErr w:type="spellEnd"/>
      <w:r w:rsidR="00855020">
        <w:rPr>
          <w:rFonts w:ascii="Tahoma" w:hAnsi="Tahoma" w:cs="Tahoma"/>
        </w:rPr>
        <w:t xml:space="preserve"> </w:t>
      </w:r>
      <w:proofErr w:type="spellStart"/>
      <w:r w:rsidR="00855020">
        <w:rPr>
          <w:rFonts w:ascii="Tahoma" w:hAnsi="Tahoma" w:cs="Tahoma"/>
        </w:rPr>
        <w:t>là</w:t>
      </w:r>
      <w:proofErr w:type="spellEnd"/>
      <w:r w:rsidR="00855020">
        <w:rPr>
          <w:rFonts w:ascii="Tahoma" w:hAnsi="Tahoma" w:cs="Tahoma"/>
        </w:rPr>
        <w:t xml:space="preserve"> </w:t>
      </w:r>
      <w:proofErr w:type="spellStart"/>
      <w:r w:rsidR="00855020">
        <w:rPr>
          <w:rFonts w:ascii="Tahoma" w:hAnsi="Tahoma" w:cs="Tahoma"/>
        </w:rPr>
        <w:t>hợp</w:t>
      </w:r>
      <w:proofErr w:type="spellEnd"/>
      <w:r w:rsidR="00855020">
        <w:rPr>
          <w:rFonts w:ascii="Tahoma" w:hAnsi="Tahoma" w:cs="Tahoma"/>
        </w:rPr>
        <w:t xml:space="preserve"> </w:t>
      </w:r>
      <w:proofErr w:type="spellStart"/>
      <w:r w:rsidR="00855020">
        <w:rPr>
          <w:rFonts w:ascii="Tahoma" w:hAnsi="Tahoma" w:cs="Tahoma"/>
        </w:rPr>
        <w:t>lệ</w:t>
      </w:r>
      <w:proofErr w:type="spellEnd"/>
      <w:r w:rsidR="00855020">
        <w:rPr>
          <w:rFonts w:ascii="Tahoma" w:hAnsi="Tahoma" w:cs="Tahoma"/>
        </w:rPr>
        <w:t xml:space="preserve"> </w:t>
      </w:r>
      <w:proofErr w:type="spellStart"/>
      <w:r w:rsidR="00855020">
        <w:rPr>
          <w:rFonts w:ascii="Tahoma" w:hAnsi="Tahoma" w:cs="Tahoma"/>
        </w:rPr>
        <w:t>không</w:t>
      </w:r>
      <w:proofErr w:type="spellEnd"/>
      <w:r w:rsidR="00855020">
        <w:rPr>
          <w:rFonts w:ascii="Tahoma" w:hAnsi="Tahoma" w:cs="Tahoma"/>
        </w:rPr>
        <w:t xml:space="preserve">. </w:t>
      </w:r>
    </w:p>
    <w:p w14:paraId="661DDF47" w14:textId="77777777" w:rsidR="00BD0549" w:rsidRDefault="00BD0549" w:rsidP="004B130A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Đặt</w:t>
      </w:r>
      <w:proofErr w:type="spellEnd"/>
      <w:r>
        <w:rPr>
          <w:rFonts w:ascii="Tahoma" w:hAnsi="Tahoma" w:cs="Tahoma"/>
        </w:rPr>
        <w:t xml:space="preserve"> s[0] </w:t>
      </w:r>
      <w:proofErr w:type="spellStart"/>
      <w:r>
        <w:rPr>
          <w:rFonts w:ascii="Tahoma" w:hAnsi="Tahoma" w:cs="Tahoma"/>
        </w:rPr>
        <w:t>là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trạng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thái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cuối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của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khối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trước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đó</w:t>
      </w:r>
      <w:proofErr w:type="spellEnd"/>
      <w:r>
        <w:rPr>
          <w:rFonts w:ascii="Tahoma" w:hAnsi="Tahoma" w:cs="Tahoma"/>
        </w:rPr>
        <w:t>.</w:t>
      </w:r>
    </w:p>
    <w:p w14:paraId="230B9F34" w14:textId="77777777" w:rsidR="00121B51" w:rsidRDefault="00491A68" w:rsidP="004B130A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Đặt</w:t>
      </w:r>
      <w:proofErr w:type="spellEnd"/>
      <w:r>
        <w:rPr>
          <w:rFonts w:ascii="Tahoma" w:hAnsi="Tahoma" w:cs="Tahoma"/>
        </w:rPr>
        <w:t xml:space="preserve"> TX </w:t>
      </w:r>
      <w:proofErr w:type="spellStart"/>
      <w:r>
        <w:rPr>
          <w:rFonts w:ascii="Tahoma" w:hAnsi="Tahoma" w:cs="Tahoma"/>
        </w:rPr>
        <w:t>là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sách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giao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dịch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khối</w:t>
      </w:r>
      <w:proofErr w:type="spellEnd"/>
      <w:r w:rsidR="00CF572C">
        <w:rPr>
          <w:rFonts w:ascii="Tahoma" w:hAnsi="Tahoma" w:cs="Tahoma"/>
        </w:rPr>
        <w:t xml:space="preserve">, </w:t>
      </w:r>
      <w:proofErr w:type="spellStart"/>
      <w:r w:rsidR="00CF572C">
        <w:rPr>
          <w:rFonts w:ascii="Tahoma" w:hAnsi="Tahoma" w:cs="Tahoma"/>
        </w:rPr>
        <w:t>với</w:t>
      </w:r>
      <w:proofErr w:type="spellEnd"/>
      <w:r w:rsidR="00CF572C">
        <w:rPr>
          <w:rFonts w:ascii="Tahoma" w:hAnsi="Tahoma" w:cs="Tahoma"/>
        </w:rPr>
        <w:t xml:space="preserve"> n </w:t>
      </w:r>
      <w:proofErr w:type="spellStart"/>
      <w:r w:rsidR="00CF572C">
        <w:rPr>
          <w:rFonts w:ascii="Tahoma" w:hAnsi="Tahoma" w:cs="Tahoma"/>
        </w:rPr>
        <w:t>là</w:t>
      </w:r>
      <w:proofErr w:type="spellEnd"/>
      <w:r w:rsidR="00CF572C">
        <w:rPr>
          <w:rFonts w:ascii="Tahoma" w:hAnsi="Tahoma" w:cs="Tahoma"/>
        </w:rPr>
        <w:t xml:space="preserve"> </w:t>
      </w:r>
      <w:proofErr w:type="spellStart"/>
      <w:r w:rsidR="00CF572C">
        <w:rPr>
          <w:rFonts w:ascii="Tahoma" w:hAnsi="Tahoma" w:cs="Tahoma"/>
        </w:rPr>
        <w:t>giao</w:t>
      </w:r>
      <w:proofErr w:type="spellEnd"/>
      <w:r w:rsidR="00CF572C">
        <w:rPr>
          <w:rFonts w:ascii="Tahoma" w:hAnsi="Tahoma" w:cs="Tahoma"/>
        </w:rPr>
        <w:t xml:space="preserve"> </w:t>
      </w:r>
      <w:proofErr w:type="spellStart"/>
      <w:r w:rsidR="00CF572C">
        <w:rPr>
          <w:rFonts w:ascii="Tahoma" w:hAnsi="Tahoma" w:cs="Tahoma"/>
        </w:rPr>
        <w:t>dịch</w:t>
      </w:r>
      <w:proofErr w:type="spellEnd"/>
      <w:r w:rsidR="00CF572C">
        <w:rPr>
          <w:rFonts w:ascii="Tahoma" w:hAnsi="Tahoma" w:cs="Tahoma"/>
        </w:rPr>
        <w:t xml:space="preserve">. </w:t>
      </w:r>
      <w:proofErr w:type="spellStart"/>
      <w:r w:rsidR="00CF572C">
        <w:rPr>
          <w:rFonts w:ascii="Tahoma" w:hAnsi="Tahoma" w:cs="Tahoma"/>
        </w:rPr>
        <w:t>Đối</w:t>
      </w:r>
      <w:proofErr w:type="spellEnd"/>
      <w:r w:rsidR="00CF572C">
        <w:rPr>
          <w:rFonts w:ascii="Tahoma" w:hAnsi="Tahoma" w:cs="Tahoma"/>
        </w:rPr>
        <w:t xml:space="preserve"> </w:t>
      </w:r>
      <w:proofErr w:type="spellStart"/>
      <w:r w:rsidR="00CF572C">
        <w:rPr>
          <w:rFonts w:ascii="Tahoma" w:hAnsi="Tahoma" w:cs="Tahoma"/>
        </w:rPr>
        <w:t>với</w:t>
      </w:r>
      <w:proofErr w:type="spellEnd"/>
      <w:r w:rsidR="00CF572C">
        <w:rPr>
          <w:rFonts w:ascii="Tahoma" w:hAnsi="Tahoma" w:cs="Tahoma"/>
        </w:rPr>
        <w:t xml:space="preserve"> </w:t>
      </w:r>
      <w:proofErr w:type="spellStart"/>
      <w:r w:rsidR="00CF572C">
        <w:rPr>
          <w:rFonts w:ascii="Tahoma" w:hAnsi="Tahoma" w:cs="Tahoma"/>
        </w:rPr>
        <w:t>tất</w:t>
      </w:r>
      <w:proofErr w:type="spellEnd"/>
      <w:r w:rsidR="00CF572C">
        <w:rPr>
          <w:rFonts w:ascii="Tahoma" w:hAnsi="Tahoma" w:cs="Tahoma"/>
        </w:rPr>
        <w:t xml:space="preserve"> </w:t>
      </w:r>
      <w:proofErr w:type="spellStart"/>
      <w:r w:rsidR="00CF572C">
        <w:rPr>
          <w:rFonts w:ascii="Tahoma" w:hAnsi="Tahoma" w:cs="Tahoma"/>
        </w:rPr>
        <w:t>cả</w:t>
      </w:r>
      <w:proofErr w:type="spellEnd"/>
      <w:r w:rsidR="00CF572C">
        <w:rPr>
          <w:rFonts w:ascii="Tahoma" w:hAnsi="Tahoma" w:cs="Tahoma"/>
        </w:rPr>
        <w:t xml:space="preserve"> </w:t>
      </w:r>
      <w:proofErr w:type="spellStart"/>
      <w:r w:rsidR="000224A8">
        <w:rPr>
          <w:rFonts w:ascii="Tahoma" w:hAnsi="Tahoma" w:cs="Tahoma"/>
        </w:rPr>
        <w:t>i</w:t>
      </w:r>
      <w:proofErr w:type="spellEnd"/>
      <w:r w:rsidR="000224A8">
        <w:rPr>
          <w:rFonts w:ascii="Tahoma" w:hAnsi="Tahoma" w:cs="Tahoma"/>
        </w:rPr>
        <w:t xml:space="preserve"> </w:t>
      </w:r>
      <w:proofErr w:type="spellStart"/>
      <w:r w:rsidR="000224A8">
        <w:rPr>
          <w:rFonts w:ascii="Tahoma" w:hAnsi="Tahoma" w:cs="Tahoma"/>
        </w:rPr>
        <w:t>từ</w:t>
      </w:r>
      <w:proofErr w:type="spellEnd"/>
      <w:r w:rsidR="000224A8">
        <w:rPr>
          <w:rFonts w:ascii="Tahoma" w:hAnsi="Tahoma" w:cs="Tahoma"/>
        </w:rPr>
        <w:t xml:space="preserve"> 0…n-1</w:t>
      </w:r>
      <w:r w:rsidR="00073B99">
        <w:rPr>
          <w:rFonts w:ascii="Tahoma" w:hAnsi="Tahoma" w:cs="Tahoma"/>
        </w:rPr>
        <w:t xml:space="preserve">, </w:t>
      </w:r>
      <w:proofErr w:type="spellStart"/>
      <w:r w:rsidR="00073B99">
        <w:rPr>
          <w:rFonts w:ascii="Tahoma" w:hAnsi="Tahoma" w:cs="Tahoma"/>
        </w:rPr>
        <w:t>đặt</w:t>
      </w:r>
      <w:proofErr w:type="spellEnd"/>
      <w:r w:rsidR="00073B99">
        <w:rPr>
          <w:rFonts w:ascii="Tahoma" w:hAnsi="Tahoma" w:cs="Tahoma"/>
        </w:rPr>
        <w:t xml:space="preserve"> S[i+1] = APPLY(S</w:t>
      </w:r>
      <w:r w:rsidR="00B42440">
        <w:rPr>
          <w:rFonts w:ascii="Tahoma" w:hAnsi="Tahoma" w:cs="Tahoma"/>
        </w:rPr>
        <w:t>[</w:t>
      </w:r>
      <w:proofErr w:type="spellStart"/>
      <w:r w:rsidR="00B42440">
        <w:rPr>
          <w:rFonts w:ascii="Tahoma" w:hAnsi="Tahoma" w:cs="Tahoma"/>
        </w:rPr>
        <w:t>i</w:t>
      </w:r>
      <w:proofErr w:type="spellEnd"/>
      <w:r w:rsidR="00B42440">
        <w:rPr>
          <w:rFonts w:ascii="Tahoma" w:hAnsi="Tahoma" w:cs="Tahoma"/>
        </w:rPr>
        <w:t>], TX</w:t>
      </w:r>
      <w:r w:rsidR="00B94F39">
        <w:rPr>
          <w:rFonts w:ascii="Tahoma" w:hAnsi="Tahoma" w:cs="Tahoma"/>
        </w:rPr>
        <w:t>[</w:t>
      </w:r>
      <w:proofErr w:type="spellStart"/>
      <w:r w:rsidR="00B94F39">
        <w:rPr>
          <w:rFonts w:ascii="Tahoma" w:hAnsi="Tahoma" w:cs="Tahoma"/>
        </w:rPr>
        <w:t>i</w:t>
      </w:r>
      <w:proofErr w:type="spellEnd"/>
      <w:r w:rsidR="00B94F39">
        <w:rPr>
          <w:rFonts w:ascii="Tahoma" w:hAnsi="Tahoma" w:cs="Tahoma"/>
        </w:rPr>
        <w:t xml:space="preserve">]). </w:t>
      </w:r>
      <w:proofErr w:type="spellStart"/>
      <w:r w:rsidR="00EC54A2">
        <w:rPr>
          <w:rFonts w:ascii="Tahoma" w:hAnsi="Tahoma" w:cs="Tahoma"/>
        </w:rPr>
        <w:t>Nếu</w:t>
      </w:r>
      <w:proofErr w:type="spellEnd"/>
      <w:r w:rsidR="00EC54A2">
        <w:rPr>
          <w:rFonts w:ascii="Tahoma" w:hAnsi="Tahoma" w:cs="Tahoma"/>
        </w:rPr>
        <w:t xml:space="preserve"> </w:t>
      </w:r>
      <w:proofErr w:type="spellStart"/>
      <w:r w:rsidR="00EC54A2">
        <w:rPr>
          <w:rFonts w:ascii="Tahoma" w:hAnsi="Tahoma" w:cs="Tahoma"/>
        </w:rPr>
        <w:t>bất</w:t>
      </w:r>
      <w:proofErr w:type="spellEnd"/>
      <w:r w:rsidR="00EC54A2">
        <w:rPr>
          <w:rFonts w:ascii="Tahoma" w:hAnsi="Tahoma" w:cs="Tahoma"/>
        </w:rPr>
        <w:t xml:space="preserve"> </w:t>
      </w:r>
      <w:proofErr w:type="spellStart"/>
      <w:r w:rsidR="00EC54A2">
        <w:rPr>
          <w:rFonts w:ascii="Tahoma" w:hAnsi="Tahoma" w:cs="Tahoma"/>
        </w:rPr>
        <w:t>kỳ</w:t>
      </w:r>
      <w:proofErr w:type="spellEnd"/>
      <w:r w:rsidR="00EC54A2">
        <w:rPr>
          <w:rFonts w:ascii="Tahoma" w:hAnsi="Tahoma" w:cs="Tahoma"/>
        </w:rPr>
        <w:t xml:space="preserve"> </w:t>
      </w:r>
      <w:proofErr w:type="spellStart"/>
      <w:r w:rsidR="00EC54A2">
        <w:rPr>
          <w:rFonts w:ascii="Tahoma" w:hAnsi="Tahoma" w:cs="Tahoma"/>
        </w:rPr>
        <w:t>ứng</w:t>
      </w:r>
      <w:proofErr w:type="spellEnd"/>
      <w:r w:rsidR="00EC54A2">
        <w:rPr>
          <w:rFonts w:ascii="Tahoma" w:hAnsi="Tahoma" w:cs="Tahoma"/>
        </w:rPr>
        <w:t xml:space="preserve"> </w:t>
      </w:r>
      <w:proofErr w:type="spellStart"/>
      <w:r w:rsidR="00EC54A2">
        <w:rPr>
          <w:rFonts w:ascii="Tahoma" w:hAnsi="Tahoma" w:cs="Tahoma"/>
        </w:rPr>
        <w:t>dụng</w:t>
      </w:r>
      <w:proofErr w:type="spellEnd"/>
      <w:r w:rsidR="00EC54A2">
        <w:rPr>
          <w:rFonts w:ascii="Tahoma" w:hAnsi="Tahoma" w:cs="Tahoma"/>
        </w:rPr>
        <w:t xml:space="preserve"> </w:t>
      </w:r>
      <w:proofErr w:type="spellStart"/>
      <w:r w:rsidR="00EC54A2">
        <w:rPr>
          <w:rFonts w:ascii="Tahoma" w:hAnsi="Tahoma" w:cs="Tahoma"/>
        </w:rPr>
        <w:t>nào</w:t>
      </w:r>
      <w:proofErr w:type="spellEnd"/>
      <w:r w:rsidR="00EC54A2">
        <w:rPr>
          <w:rFonts w:ascii="Tahoma" w:hAnsi="Tahoma" w:cs="Tahoma"/>
        </w:rPr>
        <w:t xml:space="preserve"> </w:t>
      </w:r>
      <w:proofErr w:type="spellStart"/>
      <w:r w:rsidR="00EC54A2">
        <w:rPr>
          <w:rFonts w:ascii="Tahoma" w:hAnsi="Tahoma" w:cs="Tahoma"/>
        </w:rPr>
        <w:t>trả</w:t>
      </w:r>
      <w:proofErr w:type="spellEnd"/>
      <w:r w:rsidR="00EC54A2">
        <w:rPr>
          <w:rFonts w:ascii="Tahoma" w:hAnsi="Tahoma" w:cs="Tahoma"/>
        </w:rPr>
        <w:t xml:space="preserve"> </w:t>
      </w:r>
      <w:proofErr w:type="spellStart"/>
      <w:r w:rsidR="00EC54A2">
        <w:rPr>
          <w:rFonts w:ascii="Tahoma" w:hAnsi="Tahoma" w:cs="Tahoma"/>
        </w:rPr>
        <w:t>về</w:t>
      </w:r>
      <w:proofErr w:type="spellEnd"/>
      <w:r w:rsidR="00EC54A2">
        <w:rPr>
          <w:rFonts w:ascii="Tahoma" w:hAnsi="Tahoma" w:cs="Tahoma"/>
        </w:rPr>
        <w:t xml:space="preserve"> </w:t>
      </w:r>
      <w:proofErr w:type="spellStart"/>
      <w:r w:rsidR="00EC54A2">
        <w:rPr>
          <w:rFonts w:ascii="Tahoma" w:hAnsi="Tahoma" w:cs="Tahoma"/>
        </w:rPr>
        <w:t>lỗi</w:t>
      </w:r>
      <w:proofErr w:type="spellEnd"/>
      <w:r w:rsidR="00433296">
        <w:rPr>
          <w:rFonts w:ascii="Tahoma" w:hAnsi="Tahoma" w:cs="Tahoma"/>
        </w:rPr>
        <w:t xml:space="preserve"> </w:t>
      </w:r>
      <w:proofErr w:type="spellStart"/>
      <w:r w:rsidR="00433296">
        <w:rPr>
          <w:rFonts w:ascii="Tahoma" w:hAnsi="Tahoma" w:cs="Tahoma"/>
        </w:rPr>
        <w:t>hoặc</w:t>
      </w:r>
      <w:proofErr w:type="spellEnd"/>
      <w:r w:rsidR="00433296">
        <w:rPr>
          <w:rFonts w:ascii="Tahoma" w:hAnsi="Tahoma" w:cs="Tahoma"/>
        </w:rPr>
        <w:t xml:space="preserve"> </w:t>
      </w:r>
      <w:proofErr w:type="spellStart"/>
      <w:r w:rsidR="00433296">
        <w:rPr>
          <w:rFonts w:ascii="Tahoma" w:hAnsi="Tahoma" w:cs="Tahoma"/>
        </w:rPr>
        <w:t>nếu</w:t>
      </w:r>
      <w:proofErr w:type="spellEnd"/>
      <w:r w:rsidR="00433296">
        <w:rPr>
          <w:rFonts w:ascii="Tahoma" w:hAnsi="Tahoma" w:cs="Tahoma"/>
        </w:rPr>
        <w:t xml:space="preserve"> </w:t>
      </w:r>
      <w:proofErr w:type="spellStart"/>
      <w:r w:rsidR="00433296">
        <w:rPr>
          <w:rFonts w:ascii="Tahoma" w:hAnsi="Tahoma" w:cs="Tahoma"/>
        </w:rPr>
        <w:t>tổng</w:t>
      </w:r>
      <w:proofErr w:type="spellEnd"/>
      <w:r w:rsidR="00433296">
        <w:rPr>
          <w:rFonts w:ascii="Tahoma" w:hAnsi="Tahoma" w:cs="Tahoma"/>
        </w:rPr>
        <w:t xml:space="preserve"> </w:t>
      </w:r>
      <w:proofErr w:type="spellStart"/>
      <w:r w:rsidR="00433296">
        <w:rPr>
          <w:rFonts w:ascii="Tahoma" w:hAnsi="Tahoma" w:cs="Tahoma"/>
        </w:rPr>
        <w:t>lượng</w:t>
      </w:r>
      <w:proofErr w:type="spellEnd"/>
      <w:r w:rsidR="00433296">
        <w:rPr>
          <w:rFonts w:ascii="Tahoma" w:hAnsi="Tahoma" w:cs="Tahoma"/>
        </w:rPr>
        <w:t xml:space="preserve"> gas </w:t>
      </w:r>
      <w:proofErr w:type="spellStart"/>
      <w:r w:rsidR="00433296">
        <w:rPr>
          <w:rFonts w:ascii="Tahoma" w:hAnsi="Tahoma" w:cs="Tahoma"/>
        </w:rPr>
        <w:t>tiêu</w:t>
      </w:r>
      <w:proofErr w:type="spellEnd"/>
      <w:r w:rsidR="00433296">
        <w:rPr>
          <w:rFonts w:ascii="Tahoma" w:hAnsi="Tahoma" w:cs="Tahoma"/>
        </w:rPr>
        <w:t xml:space="preserve"> </w:t>
      </w:r>
      <w:proofErr w:type="spellStart"/>
      <w:r w:rsidR="00433296">
        <w:rPr>
          <w:rFonts w:ascii="Tahoma" w:hAnsi="Tahoma" w:cs="Tahoma"/>
        </w:rPr>
        <w:t>thụ</w:t>
      </w:r>
      <w:proofErr w:type="spellEnd"/>
      <w:r w:rsidR="00433296">
        <w:rPr>
          <w:rFonts w:ascii="Tahoma" w:hAnsi="Tahoma" w:cs="Tahoma"/>
        </w:rPr>
        <w:t xml:space="preserve"> </w:t>
      </w:r>
      <w:proofErr w:type="spellStart"/>
      <w:r w:rsidR="00433296">
        <w:rPr>
          <w:rFonts w:ascii="Tahoma" w:hAnsi="Tahoma" w:cs="Tahoma"/>
        </w:rPr>
        <w:t>trong</w:t>
      </w:r>
      <w:proofErr w:type="spellEnd"/>
      <w:r w:rsidR="00433296">
        <w:rPr>
          <w:rFonts w:ascii="Tahoma" w:hAnsi="Tahoma" w:cs="Tahoma"/>
        </w:rPr>
        <w:t xml:space="preserve"> </w:t>
      </w:r>
      <w:proofErr w:type="spellStart"/>
      <w:r w:rsidR="00433296">
        <w:rPr>
          <w:rFonts w:ascii="Tahoma" w:hAnsi="Tahoma" w:cs="Tahoma"/>
        </w:rPr>
        <w:t>khối</w:t>
      </w:r>
      <w:proofErr w:type="spellEnd"/>
      <w:r w:rsidR="00433296">
        <w:rPr>
          <w:rFonts w:ascii="Tahoma" w:hAnsi="Tahoma" w:cs="Tahoma"/>
        </w:rPr>
        <w:t xml:space="preserve"> </w:t>
      </w:r>
      <w:proofErr w:type="spellStart"/>
      <w:r w:rsidR="00433296">
        <w:rPr>
          <w:rFonts w:ascii="Tahoma" w:hAnsi="Tahoma" w:cs="Tahoma"/>
        </w:rPr>
        <w:t>cho</w:t>
      </w:r>
      <w:proofErr w:type="spellEnd"/>
      <w:r w:rsidR="00433296">
        <w:rPr>
          <w:rFonts w:ascii="Tahoma" w:hAnsi="Tahoma" w:cs="Tahoma"/>
        </w:rPr>
        <w:t xml:space="preserve"> </w:t>
      </w:r>
      <w:proofErr w:type="spellStart"/>
      <w:r w:rsidR="00433296">
        <w:rPr>
          <w:rFonts w:ascii="Tahoma" w:hAnsi="Tahoma" w:cs="Tahoma"/>
        </w:rPr>
        <w:t>đến</w:t>
      </w:r>
      <w:proofErr w:type="spellEnd"/>
      <w:r w:rsidR="00433296">
        <w:rPr>
          <w:rFonts w:ascii="Tahoma" w:hAnsi="Tahoma" w:cs="Tahoma"/>
        </w:rPr>
        <w:t xml:space="preserve"> </w:t>
      </w:r>
      <w:proofErr w:type="spellStart"/>
      <w:r w:rsidR="00433296">
        <w:rPr>
          <w:rFonts w:ascii="Tahoma" w:hAnsi="Tahoma" w:cs="Tahoma"/>
        </w:rPr>
        <w:t>thời</w:t>
      </w:r>
      <w:proofErr w:type="spellEnd"/>
      <w:r w:rsidR="00433296">
        <w:rPr>
          <w:rFonts w:ascii="Tahoma" w:hAnsi="Tahoma" w:cs="Tahoma"/>
        </w:rPr>
        <w:t xml:space="preserve"> </w:t>
      </w:r>
      <w:proofErr w:type="spellStart"/>
      <w:r w:rsidR="00433296">
        <w:rPr>
          <w:rFonts w:ascii="Tahoma" w:hAnsi="Tahoma" w:cs="Tahoma"/>
        </w:rPr>
        <w:t>điểm</w:t>
      </w:r>
      <w:proofErr w:type="spellEnd"/>
      <w:r w:rsidR="00433296">
        <w:rPr>
          <w:rFonts w:ascii="Tahoma" w:hAnsi="Tahoma" w:cs="Tahoma"/>
        </w:rPr>
        <w:t xml:space="preserve"> </w:t>
      </w:r>
      <w:proofErr w:type="spellStart"/>
      <w:r w:rsidR="00630499">
        <w:rPr>
          <w:rFonts w:ascii="Tahoma" w:hAnsi="Tahoma" w:cs="Tahoma"/>
        </w:rPr>
        <w:t>này</w:t>
      </w:r>
      <w:proofErr w:type="spellEnd"/>
      <w:r w:rsidR="00630499">
        <w:rPr>
          <w:rFonts w:ascii="Tahoma" w:hAnsi="Tahoma" w:cs="Tahoma"/>
        </w:rPr>
        <w:t xml:space="preserve"> </w:t>
      </w:r>
      <w:proofErr w:type="spellStart"/>
      <w:r w:rsidR="00630499">
        <w:rPr>
          <w:rFonts w:ascii="Tahoma" w:hAnsi="Tahoma" w:cs="Tahoma"/>
        </w:rPr>
        <w:t>vượt</w:t>
      </w:r>
      <w:proofErr w:type="spellEnd"/>
      <w:r w:rsidR="00630499">
        <w:rPr>
          <w:rFonts w:ascii="Tahoma" w:hAnsi="Tahoma" w:cs="Tahoma"/>
        </w:rPr>
        <w:t xml:space="preserve"> </w:t>
      </w:r>
      <w:proofErr w:type="spellStart"/>
      <w:r w:rsidR="00630499">
        <w:rPr>
          <w:rFonts w:ascii="Tahoma" w:hAnsi="Tahoma" w:cs="Tahoma"/>
        </w:rPr>
        <w:t>quá</w:t>
      </w:r>
      <w:proofErr w:type="spellEnd"/>
      <w:r w:rsidR="00630499">
        <w:rPr>
          <w:rFonts w:ascii="Tahoma" w:hAnsi="Tahoma" w:cs="Tahoma"/>
        </w:rPr>
        <w:t xml:space="preserve"> GASLIMIT </w:t>
      </w:r>
      <w:proofErr w:type="spellStart"/>
      <w:r w:rsidR="00630499">
        <w:rPr>
          <w:rFonts w:ascii="Tahoma" w:hAnsi="Tahoma" w:cs="Tahoma"/>
        </w:rPr>
        <w:t>thì</w:t>
      </w:r>
      <w:proofErr w:type="spellEnd"/>
      <w:r w:rsidR="00630499">
        <w:rPr>
          <w:rFonts w:ascii="Tahoma" w:hAnsi="Tahoma" w:cs="Tahoma"/>
        </w:rPr>
        <w:t xml:space="preserve"> </w:t>
      </w:r>
      <w:proofErr w:type="spellStart"/>
      <w:r w:rsidR="00630499">
        <w:rPr>
          <w:rFonts w:ascii="Tahoma" w:hAnsi="Tahoma" w:cs="Tahoma"/>
        </w:rPr>
        <w:t>trả</w:t>
      </w:r>
      <w:proofErr w:type="spellEnd"/>
      <w:r w:rsidR="00630499">
        <w:rPr>
          <w:rFonts w:ascii="Tahoma" w:hAnsi="Tahoma" w:cs="Tahoma"/>
        </w:rPr>
        <w:t xml:space="preserve"> </w:t>
      </w:r>
      <w:proofErr w:type="spellStart"/>
      <w:r w:rsidR="00630499">
        <w:rPr>
          <w:rFonts w:ascii="Tahoma" w:hAnsi="Tahoma" w:cs="Tahoma"/>
        </w:rPr>
        <w:t>lại</w:t>
      </w:r>
      <w:proofErr w:type="spellEnd"/>
      <w:r w:rsidR="00630499">
        <w:rPr>
          <w:rFonts w:ascii="Tahoma" w:hAnsi="Tahoma" w:cs="Tahoma"/>
        </w:rPr>
        <w:t xml:space="preserve"> </w:t>
      </w:r>
      <w:proofErr w:type="spellStart"/>
      <w:r w:rsidR="00630499">
        <w:rPr>
          <w:rFonts w:ascii="Tahoma" w:hAnsi="Tahoma" w:cs="Tahoma"/>
        </w:rPr>
        <w:t>lỗi</w:t>
      </w:r>
      <w:proofErr w:type="spellEnd"/>
      <w:r w:rsidR="00B20A76">
        <w:rPr>
          <w:rFonts w:ascii="Tahoma" w:hAnsi="Tahoma" w:cs="Tahoma"/>
        </w:rPr>
        <w:t xml:space="preserve">. (APPLY </w:t>
      </w:r>
      <w:proofErr w:type="spellStart"/>
      <w:r w:rsidR="00B20A76">
        <w:rPr>
          <w:rFonts w:ascii="Tahoma" w:hAnsi="Tahoma" w:cs="Tahoma"/>
        </w:rPr>
        <w:t>là</w:t>
      </w:r>
      <w:proofErr w:type="spellEnd"/>
      <w:r w:rsidR="00B20A76">
        <w:rPr>
          <w:rFonts w:ascii="Tahoma" w:hAnsi="Tahoma" w:cs="Tahoma"/>
        </w:rPr>
        <w:t xml:space="preserve"> </w:t>
      </w:r>
      <w:proofErr w:type="spellStart"/>
      <w:r w:rsidR="00B20A76">
        <w:rPr>
          <w:rFonts w:ascii="Tahoma" w:hAnsi="Tahoma" w:cs="Tahoma"/>
        </w:rPr>
        <w:t>một</w:t>
      </w:r>
      <w:proofErr w:type="spellEnd"/>
      <w:r w:rsidR="00B20A76">
        <w:rPr>
          <w:rFonts w:ascii="Tahoma" w:hAnsi="Tahoma" w:cs="Tahoma"/>
        </w:rPr>
        <w:t xml:space="preserve"> </w:t>
      </w:r>
      <w:proofErr w:type="spellStart"/>
      <w:r w:rsidR="00B20A76">
        <w:rPr>
          <w:rFonts w:ascii="Tahoma" w:hAnsi="Tahoma" w:cs="Tahoma"/>
        </w:rPr>
        <w:t>hàm</w:t>
      </w:r>
      <w:proofErr w:type="spellEnd"/>
      <w:r w:rsidR="00B20A76">
        <w:rPr>
          <w:rFonts w:ascii="Tahoma" w:hAnsi="Tahoma" w:cs="Tahoma"/>
        </w:rPr>
        <w:t xml:space="preserve"> </w:t>
      </w:r>
      <w:proofErr w:type="spellStart"/>
      <w:r w:rsidR="00B20A76">
        <w:rPr>
          <w:rFonts w:ascii="Tahoma" w:hAnsi="Tahoma" w:cs="Tahoma"/>
        </w:rPr>
        <w:t>thay</w:t>
      </w:r>
      <w:proofErr w:type="spellEnd"/>
      <w:r w:rsidR="00B20A76">
        <w:rPr>
          <w:rFonts w:ascii="Tahoma" w:hAnsi="Tahoma" w:cs="Tahoma"/>
        </w:rPr>
        <w:t xml:space="preserve"> </w:t>
      </w:r>
      <w:proofErr w:type="spellStart"/>
      <w:r w:rsidR="00B20A76">
        <w:rPr>
          <w:rFonts w:ascii="Tahoma" w:hAnsi="Tahoma" w:cs="Tahoma"/>
        </w:rPr>
        <w:t>đổi</w:t>
      </w:r>
      <w:proofErr w:type="spellEnd"/>
      <w:r w:rsidR="00B20A76">
        <w:rPr>
          <w:rFonts w:ascii="Tahoma" w:hAnsi="Tahoma" w:cs="Tahoma"/>
        </w:rPr>
        <w:t xml:space="preserve"> </w:t>
      </w:r>
      <w:proofErr w:type="spellStart"/>
      <w:r w:rsidR="00B20A76">
        <w:rPr>
          <w:rFonts w:ascii="Tahoma" w:hAnsi="Tahoma" w:cs="Tahoma"/>
        </w:rPr>
        <w:t>trạng</w:t>
      </w:r>
      <w:proofErr w:type="spellEnd"/>
      <w:r w:rsidR="00B20A76">
        <w:rPr>
          <w:rFonts w:ascii="Tahoma" w:hAnsi="Tahoma" w:cs="Tahoma"/>
        </w:rPr>
        <w:t xml:space="preserve"> </w:t>
      </w:r>
      <w:proofErr w:type="spellStart"/>
      <w:r w:rsidR="00B20A76">
        <w:rPr>
          <w:rFonts w:ascii="Tahoma" w:hAnsi="Tahoma" w:cs="Tahoma"/>
        </w:rPr>
        <w:t>thái</w:t>
      </w:r>
      <w:proofErr w:type="spellEnd"/>
      <w:r w:rsidR="00B20A76">
        <w:rPr>
          <w:rFonts w:ascii="Tahoma" w:hAnsi="Tahoma" w:cs="Tahoma"/>
        </w:rPr>
        <w:t xml:space="preserve"> S </w:t>
      </w:r>
      <w:proofErr w:type="spellStart"/>
      <w:r w:rsidR="00B20A76">
        <w:rPr>
          <w:rFonts w:ascii="Tahoma" w:hAnsi="Tahoma" w:cs="Tahoma"/>
        </w:rPr>
        <w:t>khi</w:t>
      </w:r>
      <w:proofErr w:type="spellEnd"/>
      <w:r w:rsidR="00B20A76">
        <w:rPr>
          <w:rFonts w:ascii="Tahoma" w:hAnsi="Tahoma" w:cs="Tahoma"/>
        </w:rPr>
        <w:t xml:space="preserve"> </w:t>
      </w:r>
      <w:proofErr w:type="spellStart"/>
      <w:r w:rsidR="00B20A76">
        <w:rPr>
          <w:rFonts w:ascii="Tahoma" w:hAnsi="Tahoma" w:cs="Tahoma"/>
        </w:rPr>
        <w:t>có</w:t>
      </w:r>
      <w:proofErr w:type="spellEnd"/>
      <w:r w:rsidR="00B20A76">
        <w:rPr>
          <w:rFonts w:ascii="Tahoma" w:hAnsi="Tahoma" w:cs="Tahoma"/>
        </w:rPr>
        <w:t xml:space="preserve"> </w:t>
      </w:r>
      <w:proofErr w:type="spellStart"/>
      <w:r w:rsidR="00B20A76">
        <w:rPr>
          <w:rFonts w:ascii="Tahoma" w:hAnsi="Tahoma" w:cs="Tahoma"/>
        </w:rPr>
        <w:t>giao</w:t>
      </w:r>
      <w:proofErr w:type="spellEnd"/>
      <w:r w:rsidR="00B20A76">
        <w:rPr>
          <w:rFonts w:ascii="Tahoma" w:hAnsi="Tahoma" w:cs="Tahoma"/>
        </w:rPr>
        <w:t xml:space="preserve"> </w:t>
      </w:r>
      <w:proofErr w:type="spellStart"/>
      <w:r w:rsidR="00B20A76">
        <w:rPr>
          <w:rFonts w:ascii="Tahoma" w:hAnsi="Tahoma" w:cs="Tahoma"/>
        </w:rPr>
        <w:t>dịch</w:t>
      </w:r>
      <w:proofErr w:type="spellEnd"/>
      <w:r w:rsidR="00B20A76">
        <w:rPr>
          <w:rFonts w:ascii="Tahoma" w:hAnsi="Tahoma" w:cs="Tahoma"/>
        </w:rPr>
        <w:t xml:space="preserve">). </w:t>
      </w:r>
    </w:p>
    <w:p w14:paraId="0FE763C3" w14:textId="77777777" w:rsidR="00B20A76" w:rsidRDefault="00F87EEB" w:rsidP="004B130A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Đặt</w:t>
      </w:r>
      <w:proofErr w:type="spellEnd"/>
      <w:r>
        <w:rPr>
          <w:rFonts w:ascii="Tahoma" w:hAnsi="Tahoma" w:cs="Tahoma"/>
        </w:rPr>
        <w:t xml:space="preserve"> S_FINAL</w:t>
      </w:r>
      <w:r w:rsidR="00AF761E">
        <w:rPr>
          <w:rFonts w:ascii="Tahoma" w:hAnsi="Tahoma" w:cs="Tahoma"/>
        </w:rPr>
        <w:t xml:space="preserve"> </w:t>
      </w:r>
      <w:proofErr w:type="spellStart"/>
      <w:r w:rsidR="00AF761E">
        <w:rPr>
          <w:rFonts w:ascii="Tahoma" w:hAnsi="Tahoma" w:cs="Tahoma"/>
        </w:rPr>
        <w:t>là</w:t>
      </w:r>
      <w:proofErr w:type="spellEnd"/>
      <w:r w:rsidR="00AF761E">
        <w:rPr>
          <w:rFonts w:ascii="Tahoma" w:hAnsi="Tahoma" w:cs="Tahoma"/>
        </w:rPr>
        <w:t xml:space="preserve"> S[n], </w:t>
      </w:r>
      <w:proofErr w:type="spellStart"/>
      <w:r w:rsidR="00AF761E">
        <w:rPr>
          <w:rFonts w:ascii="Tahoma" w:hAnsi="Tahoma" w:cs="Tahoma"/>
        </w:rPr>
        <w:t>nhưng</w:t>
      </w:r>
      <w:proofErr w:type="spellEnd"/>
      <w:r w:rsidR="00AF761E">
        <w:rPr>
          <w:rFonts w:ascii="Tahoma" w:hAnsi="Tahoma" w:cs="Tahoma"/>
        </w:rPr>
        <w:t xml:space="preserve"> </w:t>
      </w:r>
      <w:proofErr w:type="spellStart"/>
      <w:r w:rsidR="00AF761E">
        <w:rPr>
          <w:rFonts w:ascii="Tahoma" w:hAnsi="Tahoma" w:cs="Tahoma"/>
        </w:rPr>
        <w:t>có</w:t>
      </w:r>
      <w:proofErr w:type="spellEnd"/>
      <w:r w:rsidR="00AF761E">
        <w:rPr>
          <w:rFonts w:ascii="Tahoma" w:hAnsi="Tahoma" w:cs="Tahoma"/>
        </w:rPr>
        <w:t xml:space="preserve"> </w:t>
      </w:r>
      <w:proofErr w:type="spellStart"/>
      <w:r w:rsidR="00AF761E">
        <w:rPr>
          <w:rFonts w:ascii="Tahoma" w:hAnsi="Tahoma" w:cs="Tahoma"/>
        </w:rPr>
        <w:t>thêm</w:t>
      </w:r>
      <w:proofErr w:type="spellEnd"/>
      <w:r w:rsidR="00AF761E">
        <w:rPr>
          <w:rFonts w:ascii="Tahoma" w:hAnsi="Tahoma" w:cs="Tahoma"/>
        </w:rPr>
        <w:t xml:space="preserve"> </w:t>
      </w:r>
      <w:proofErr w:type="spellStart"/>
      <w:r w:rsidR="00AF761E">
        <w:rPr>
          <w:rFonts w:ascii="Tahoma" w:hAnsi="Tahoma" w:cs="Tahoma"/>
        </w:rPr>
        <w:t>phần</w:t>
      </w:r>
      <w:proofErr w:type="spellEnd"/>
      <w:r w:rsidR="00AF761E">
        <w:rPr>
          <w:rFonts w:ascii="Tahoma" w:hAnsi="Tahoma" w:cs="Tahoma"/>
        </w:rPr>
        <w:t xml:space="preserve"> </w:t>
      </w:r>
      <w:proofErr w:type="spellStart"/>
      <w:r w:rsidR="00AF761E">
        <w:rPr>
          <w:rFonts w:ascii="Tahoma" w:hAnsi="Tahoma" w:cs="Tahoma"/>
        </w:rPr>
        <w:t>thưởng</w:t>
      </w:r>
      <w:proofErr w:type="spellEnd"/>
      <w:r w:rsidR="00AF761E">
        <w:rPr>
          <w:rFonts w:ascii="Tahoma" w:hAnsi="Tahoma" w:cs="Tahoma"/>
        </w:rPr>
        <w:t xml:space="preserve"> </w:t>
      </w:r>
      <w:proofErr w:type="spellStart"/>
      <w:r w:rsidR="00AF761E">
        <w:rPr>
          <w:rFonts w:ascii="Tahoma" w:hAnsi="Tahoma" w:cs="Tahoma"/>
        </w:rPr>
        <w:t>cho</w:t>
      </w:r>
      <w:proofErr w:type="spellEnd"/>
      <w:r w:rsidR="00AF761E">
        <w:rPr>
          <w:rFonts w:ascii="Tahoma" w:hAnsi="Tahoma" w:cs="Tahoma"/>
        </w:rPr>
        <w:t xml:space="preserve"> </w:t>
      </w:r>
      <w:proofErr w:type="spellStart"/>
      <w:r w:rsidR="00AF761E">
        <w:rPr>
          <w:rFonts w:ascii="Tahoma" w:hAnsi="Tahoma" w:cs="Tahoma"/>
        </w:rPr>
        <w:t>thợ</w:t>
      </w:r>
      <w:proofErr w:type="spellEnd"/>
      <w:r w:rsidR="00AF761E">
        <w:rPr>
          <w:rFonts w:ascii="Tahoma" w:hAnsi="Tahoma" w:cs="Tahoma"/>
        </w:rPr>
        <w:t xml:space="preserve"> </w:t>
      </w:r>
      <w:proofErr w:type="spellStart"/>
      <w:r w:rsidR="00AF761E">
        <w:rPr>
          <w:rFonts w:ascii="Tahoma" w:hAnsi="Tahoma" w:cs="Tahoma"/>
        </w:rPr>
        <w:t>mỏ</w:t>
      </w:r>
      <w:proofErr w:type="spellEnd"/>
      <w:r w:rsidR="004316A0">
        <w:rPr>
          <w:rFonts w:ascii="Tahoma" w:hAnsi="Tahoma" w:cs="Tahoma"/>
        </w:rPr>
        <w:t xml:space="preserve">. </w:t>
      </w:r>
    </w:p>
    <w:p w14:paraId="3AEAE976" w14:textId="77777777" w:rsidR="004316A0" w:rsidRDefault="004316A0" w:rsidP="004B130A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Kiểm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gốc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cây</w:t>
      </w:r>
      <w:proofErr w:type="spellEnd"/>
      <w:r>
        <w:rPr>
          <w:rFonts w:ascii="Tahoma" w:hAnsi="Tahoma" w:cs="Tahoma"/>
        </w:rPr>
        <w:t xml:space="preserve"> Merkle </w:t>
      </w:r>
      <w:proofErr w:type="spellStart"/>
      <w:r>
        <w:rPr>
          <w:rFonts w:ascii="Tahoma" w:hAnsi="Tahoma" w:cs="Tahoma"/>
        </w:rPr>
        <w:t>của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trạng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thái</w:t>
      </w:r>
      <w:proofErr w:type="spellEnd"/>
      <w:r>
        <w:rPr>
          <w:rFonts w:ascii="Tahoma" w:hAnsi="Tahoma" w:cs="Tahoma"/>
        </w:rPr>
        <w:t xml:space="preserve"> S_FINAL </w:t>
      </w: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D02CF1">
        <w:rPr>
          <w:rFonts w:ascii="Tahoma" w:hAnsi="Tahoma" w:cs="Tahoma"/>
        </w:rPr>
        <w:t>bằng</w:t>
      </w:r>
      <w:proofErr w:type="spellEnd"/>
      <w:r w:rsidR="00D02CF1">
        <w:rPr>
          <w:rFonts w:ascii="Tahoma" w:hAnsi="Tahoma" w:cs="Tahoma"/>
        </w:rPr>
        <w:t xml:space="preserve"> </w:t>
      </w:r>
      <w:proofErr w:type="spellStart"/>
      <w:r w:rsidR="00D02CF1">
        <w:rPr>
          <w:rFonts w:ascii="Tahoma" w:hAnsi="Tahoma" w:cs="Tahoma"/>
        </w:rPr>
        <w:t>với</w:t>
      </w:r>
      <w:proofErr w:type="spellEnd"/>
      <w:r w:rsidR="00D02CF1">
        <w:rPr>
          <w:rFonts w:ascii="Tahoma" w:hAnsi="Tahoma" w:cs="Tahoma"/>
        </w:rPr>
        <w:t xml:space="preserve"> </w:t>
      </w:r>
      <w:proofErr w:type="spellStart"/>
      <w:r w:rsidR="00D02CF1">
        <w:rPr>
          <w:rFonts w:ascii="Tahoma" w:hAnsi="Tahoma" w:cs="Tahoma"/>
        </w:rPr>
        <w:t>gốc</w:t>
      </w:r>
      <w:proofErr w:type="spellEnd"/>
      <w:r w:rsidR="00D02CF1">
        <w:rPr>
          <w:rFonts w:ascii="Tahoma" w:hAnsi="Tahoma" w:cs="Tahoma"/>
        </w:rPr>
        <w:t xml:space="preserve"> </w:t>
      </w:r>
      <w:proofErr w:type="spellStart"/>
      <w:r w:rsidR="00D02CF1">
        <w:rPr>
          <w:rFonts w:ascii="Tahoma" w:hAnsi="Tahoma" w:cs="Tahoma"/>
        </w:rPr>
        <w:t>trạng</w:t>
      </w:r>
      <w:proofErr w:type="spellEnd"/>
      <w:r w:rsidR="00D02CF1">
        <w:rPr>
          <w:rFonts w:ascii="Tahoma" w:hAnsi="Tahoma" w:cs="Tahoma"/>
        </w:rPr>
        <w:t xml:space="preserve"> </w:t>
      </w:r>
      <w:proofErr w:type="spellStart"/>
      <w:r w:rsidR="00D02CF1">
        <w:rPr>
          <w:rFonts w:ascii="Tahoma" w:hAnsi="Tahoma" w:cs="Tahoma"/>
        </w:rPr>
        <w:t>thái</w:t>
      </w:r>
      <w:proofErr w:type="spellEnd"/>
      <w:r w:rsidR="00D02CF1">
        <w:rPr>
          <w:rFonts w:ascii="Tahoma" w:hAnsi="Tahoma" w:cs="Tahoma"/>
        </w:rPr>
        <w:t xml:space="preserve"> </w:t>
      </w:r>
      <w:proofErr w:type="spellStart"/>
      <w:r w:rsidR="00D02CF1">
        <w:rPr>
          <w:rFonts w:ascii="Tahoma" w:hAnsi="Tahoma" w:cs="Tahoma"/>
        </w:rPr>
        <w:t>cuối</w:t>
      </w:r>
      <w:proofErr w:type="spellEnd"/>
      <w:r w:rsidR="00D02CF1">
        <w:rPr>
          <w:rFonts w:ascii="Tahoma" w:hAnsi="Tahoma" w:cs="Tahoma"/>
        </w:rPr>
        <w:t xml:space="preserve"> </w:t>
      </w:r>
      <w:proofErr w:type="spellStart"/>
      <w:r w:rsidR="00D02CF1">
        <w:rPr>
          <w:rFonts w:ascii="Tahoma" w:hAnsi="Tahoma" w:cs="Tahoma"/>
        </w:rPr>
        <w:t>cùng</w:t>
      </w:r>
      <w:proofErr w:type="spellEnd"/>
      <w:r w:rsidR="00D02CF1">
        <w:rPr>
          <w:rFonts w:ascii="Tahoma" w:hAnsi="Tahoma" w:cs="Tahoma"/>
        </w:rPr>
        <w:t xml:space="preserve"> </w:t>
      </w:r>
      <w:proofErr w:type="spellStart"/>
      <w:r w:rsidR="00D02CF1">
        <w:rPr>
          <w:rFonts w:ascii="Tahoma" w:hAnsi="Tahoma" w:cs="Tahoma"/>
        </w:rPr>
        <w:t>được</w:t>
      </w:r>
      <w:proofErr w:type="spellEnd"/>
      <w:r w:rsidR="00D02CF1">
        <w:rPr>
          <w:rFonts w:ascii="Tahoma" w:hAnsi="Tahoma" w:cs="Tahoma"/>
        </w:rPr>
        <w:t xml:space="preserve"> </w:t>
      </w:r>
      <w:proofErr w:type="spellStart"/>
      <w:r w:rsidR="00D02CF1">
        <w:rPr>
          <w:rFonts w:ascii="Tahoma" w:hAnsi="Tahoma" w:cs="Tahoma"/>
        </w:rPr>
        <w:t>cung</w:t>
      </w:r>
      <w:proofErr w:type="spellEnd"/>
      <w:r w:rsidR="00D02CF1">
        <w:rPr>
          <w:rFonts w:ascii="Tahoma" w:hAnsi="Tahoma" w:cs="Tahoma"/>
        </w:rPr>
        <w:t xml:space="preserve"> </w:t>
      </w:r>
      <w:proofErr w:type="spellStart"/>
      <w:r w:rsidR="00D02CF1">
        <w:rPr>
          <w:rFonts w:ascii="Tahoma" w:hAnsi="Tahoma" w:cs="Tahoma"/>
        </w:rPr>
        <w:t>cấp</w:t>
      </w:r>
      <w:proofErr w:type="spellEnd"/>
      <w:r w:rsidR="00CC04D7">
        <w:rPr>
          <w:rFonts w:ascii="Tahoma" w:hAnsi="Tahoma" w:cs="Tahoma"/>
        </w:rPr>
        <w:t xml:space="preserve"> </w:t>
      </w:r>
      <w:proofErr w:type="spellStart"/>
      <w:r w:rsidR="00CC04D7">
        <w:rPr>
          <w:rFonts w:ascii="Tahoma" w:hAnsi="Tahoma" w:cs="Tahoma"/>
        </w:rPr>
        <w:t>trong</w:t>
      </w:r>
      <w:proofErr w:type="spellEnd"/>
      <w:r w:rsidR="00CC04D7">
        <w:rPr>
          <w:rFonts w:ascii="Tahoma" w:hAnsi="Tahoma" w:cs="Tahoma"/>
        </w:rPr>
        <w:t xml:space="preserve"> </w:t>
      </w:r>
      <w:proofErr w:type="spellStart"/>
      <w:r w:rsidR="00CC04D7">
        <w:rPr>
          <w:rFonts w:ascii="Tahoma" w:hAnsi="Tahoma" w:cs="Tahoma"/>
        </w:rPr>
        <w:t>tiêu</w:t>
      </w:r>
      <w:proofErr w:type="spellEnd"/>
      <w:r w:rsidR="00CC04D7">
        <w:rPr>
          <w:rFonts w:ascii="Tahoma" w:hAnsi="Tahoma" w:cs="Tahoma"/>
        </w:rPr>
        <w:t xml:space="preserve"> </w:t>
      </w:r>
      <w:proofErr w:type="spellStart"/>
      <w:r w:rsidR="00CC04D7">
        <w:rPr>
          <w:rFonts w:ascii="Tahoma" w:hAnsi="Tahoma" w:cs="Tahoma"/>
        </w:rPr>
        <w:t>đề</w:t>
      </w:r>
      <w:proofErr w:type="spellEnd"/>
      <w:r w:rsidR="00CC04D7">
        <w:rPr>
          <w:rFonts w:ascii="Tahoma" w:hAnsi="Tahoma" w:cs="Tahoma"/>
        </w:rPr>
        <w:t xml:space="preserve"> </w:t>
      </w:r>
      <w:proofErr w:type="spellStart"/>
      <w:r w:rsidR="00CC04D7">
        <w:rPr>
          <w:rFonts w:ascii="Tahoma" w:hAnsi="Tahoma" w:cs="Tahoma"/>
        </w:rPr>
        <w:t>khối</w:t>
      </w:r>
      <w:proofErr w:type="spellEnd"/>
      <w:r w:rsidR="002B3A87">
        <w:rPr>
          <w:rFonts w:ascii="Tahoma" w:hAnsi="Tahoma" w:cs="Tahoma"/>
        </w:rPr>
        <w:t xml:space="preserve"> </w:t>
      </w:r>
      <w:proofErr w:type="spellStart"/>
      <w:r w:rsidR="002B3A87">
        <w:rPr>
          <w:rFonts w:ascii="Tahoma" w:hAnsi="Tahoma" w:cs="Tahoma"/>
        </w:rPr>
        <w:t>không</w:t>
      </w:r>
      <w:proofErr w:type="spellEnd"/>
      <w:r w:rsidR="002B3A87">
        <w:rPr>
          <w:rFonts w:ascii="Tahoma" w:hAnsi="Tahoma" w:cs="Tahoma"/>
        </w:rPr>
        <w:t xml:space="preserve">. </w:t>
      </w:r>
      <w:proofErr w:type="spellStart"/>
      <w:r w:rsidR="002B3A87">
        <w:rPr>
          <w:rFonts w:ascii="Tahoma" w:hAnsi="Tahoma" w:cs="Tahoma"/>
        </w:rPr>
        <w:t>Nếu</w:t>
      </w:r>
      <w:proofErr w:type="spellEnd"/>
      <w:r w:rsidR="002B3A87">
        <w:rPr>
          <w:rFonts w:ascii="Tahoma" w:hAnsi="Tahoma" w:cs="Tahoma"/>
        </w:rPr>
        <w:t xml:space="preserve"> </w:t>
      </w:r>
      <w:proofErr w:type="spellStart"/>
      <w:r w:rsidR="002B3A87">
        <w:rPr>
          <w:rFonts w:ascii="Tahoma" w:hAnsi="Tahoma" w:cs="Tahoma"/>
        </w:rPr>
        <w:t>có</w:t>
      </w:r>
      <w:proofErr w:type="spellEnd"/>
      <w:r w:rsidR="002B3A87">
        <w:rPr>
          <w:rFonts w:ascii="Tahoma" w:hAnsi="Tahoma" w:cs="Tahoma"/>
        </w:rPr>
        <w:t xml:space="preserve">, </w:t>
      </w:r>
      <w:proofErr w:type="spellStart"/>
      <w:r w:rsidR="002B3A87">
        <w:rPr>
          <w:rFonts w:ascii="Tahoma" w:hAnsi="Tahoma" w:cs="Tahoma"/>
        </w:rPr>
        <w:t>khối</w:t>
      </w:r>
      <w:proofErr w:type="spellEnd"/>
      <w:r w:rsidR="002B3A87">
        <w:rPr>
          <w:rFonts w:ascii="Tahoma" w:hAnsi="Tahoma" w:cs="Tahoma"/>
        </w:rPr>
        <w:t xml:space="preserve"> </w:t>
      </w:r>
      <w:proofErr w:type="spellStart"/>
      <w:r w:rsidR="002B3A87">
        <w:rPr>
          <w:rFonts w:ascii="Tahoma" w:hAnsi="Tahoma" w:cs="Tahoma"/>
        </w:rPr>
        <w:t>này</w:t>
      </w:r>
      <w:proofErr w:type="spellEnd"/>
      <w:r w:rsidR="002B3A87">
        <w:rPr>
          <w:rFonts w:ascii="Tahoma" w:hAnsi="Tahoma" w:cs="Tahoma"/>
        </w:rPr>
        <w:t xml:space="preserve"> </w:t>
      </w:r>
      <w:proofErr w:type="spellStart"/>
      <w:r w:rsidR="002B3A87">
        <w:rPr>
          <w:rFonts w:ascii="Tahoma" w:hAnsi="Tahoma" w:cs="Tahoma"/>
        </w:rPr>
        <w:t>là</w:t>
      </w:r>
      <w:proofErr w:type="spellEnd"/>
      <w:r w:rsidR="002B3A87">
        <w:rPr>
          <w:rFonts w:ascii="Tahoma" w:hAnsi="Tahoma" w:cs="Tahoma"/>
        </w:rPr>
        <w:t xml:space="preserve"> </w:t>
      </w:r>
      <w:proofErr w:type="spellStart"/>
      <w:r w:rsidR="002B3A87">
        <w:rPr>
          <w:rFonts w:ascii="Tahoma" w:hAnsi="Tahoma" w:cs="Tahoma"/>
        </w:rPr>
        <w:t>hợp</w:t>
      </w:r>
      <w:proofErr w:type="spellEnd"/>
      <w:r w:rsidR="002B3A87">
        <w:rPr>
          <w:rFonts w:ascii="Tahoma" w:hAnsi="Tahoma" w:cs="Tahoma"/>
        </w:rPr>
        <w:t xml:space="preserve"> </w:t>
      </w:r>
      <w:proofErr w:type="spellStart"/>
      <w:r w:rsidR="002B3A87">
        <w:rPr>
          <w:rFonts w:ascii="Tahoma" w:hAnsi="Tahoma" w:cs="Tahoma"/>
        </w:rPr>
        <w:t>lệ</w:t>
      </w:r>
      <w:proofErr w:type="spellEnd"/>
      <w:r w:rsidR="004B130A">
        <w:rPr>
          <w:rFonts w:ascii="Tahoma" w:hAnsi="Tahoma" w:cs="Tahoma"/>
        </w:rPr>
        <w:t xml:space="preserve">, </w:t>
      </w:r>
      <w:proofErr w:type="spellStart"/>
      <w:r w:rsidR="004B130A">
        <w:rPr>
          <w:rFonts w:ascii="Tahoma" w:hAnsi="Tahoma" w:cs="Tahoma"/>
        </w:rPr>
        <w:t>nếu</w:t>
      </w:r>
      <w:proofErr w:type="spellEnd"/>
      <w:r w:rsidR="004B130A">
        <w:rPr>
          <w:rFonts w:ascii="Tahoma" w:hAnsi="Tahoma" w:cs="Tahoma"/>
        </w:rPr>
        <w:t xml:space="preserve"> </w:t>
      </w:r>
      <w:proofErr w:type="spellStart"/>
      <w:r w:rsidR="004B130A">
        <w:rPr>
          <w:rFonts w:ascii="Tahoma" w:hAnsi="Tahoma" w:cs="Tahoma"/>
        </w:rPr>
        <w:t>không</w:t>
      </w:r>
      <w:proofErr w:type="spellEnd"/>
      <w:r w:rsidR="004B130A">
        <w:rPr>
          <w:rFonts w:ascii="Tahoma" w:hAnsi="Tahoma" w:cs="Tahoma"/>
        </w:rPr>
        <w:t xml:space="preserve"> </w:t>
      </w:r>
      <w:proofErr w:type="spellStart"/>
      <w:r w:rsidR="004B130A">
        <w:rPr>
          <w:rFonts w:ascii="Tahoma" w:hAnsi="Tahoma" w:cs="Tahoma"/>
        </w:rPr>
        <w:t>nó</w:t>
      </w:r>
      <w:proofErr w:type="spellEnd"/>
      <w:r w:rsidR="004B130A">
        <w:rPr>
          <w:rFonts w:ascii="Tahoma" w:hAnsi="Tahoma" w:cs="Tahoma"/>
        </w:rPr>
        <w:t xml:space="preserve"> </w:t>
      </w:r>
      <w:proofErr w:type="spellStart"/>
      <w:r w:rsidR="004B130A">
        <w:rPr>
          <w:rFonts w:ascii="Tahoma" w:hAnsi="Tahoma" w:cs="Tahoma"/>
        </w:rPr>
        <w:t>không</w:t>
      </w:r>
      <w:proofErr w:type="spellEnd"/>
      <w:r w:rsidR="004B130A">
        <w:rPr>
          <w:rFonts w:ascii="Tahoma" w:hAnsi="Tahoma" w:cs="Tahoma"/>
        </w:rPr>
        <w:t xml:space="preserve"> </w:t>
      </w:r>
      <w:proofErr w:type="spellStart"/>
      <w:r w:rsidR="004B130A">
        <w:rPr>
          <w:rFonts w:ascii="Tahoma" w:hAnsi="Tahoma" w:cs="Tahoma"/>
        </w:rPr>
        <w:t>hợp</w:t>
      </w:r>
      <w:proofErr w:type="spellEnd"/>
      <w:r w:rsidR="004B130A">
        <w:rPr>
          <w:rFonts w:ascii="Tahoma" w:hAnsi="Tahoma" w:cs="Tahoma"/>
        </w:rPr>
        <w:t xml:space="preserve"> </w:t>
      </w:r>
      <w:proofErr w:type="spellStart"/>
      <w:r w:rsidR="004B130A">
        <w:rPr>
          <w:rFonts w:ascii="Tahoma" w:hAnsi="Tahoma" w:cs="Tahoma"/>
        </w:rPr>
        <w:t>lệ</w:t>
      </w:r>
      <w:proofErr w:type="spellEnd"/>
      <w:r w:rsidR="004B130A">
        <w:rPr>
          <w:rFonts w:ascii="Tahoma" w:hAnsi="Tahoma" w:cs="Tahoma"/>
        </w:rPr>
        <w:t xml:space="preserve">. </w:t>
      </w:r>
    </w:p>
    <w:p w14:paraId="610B217E" w14:textId="77777777" w:rsidR="004B130A" w:rsidRPr="004B130A" w:rsidRDefault="004B130A" w:rsidP="004B130A">
      <w:pPr>
        <w:rPr>
          <w:rFonts w:ascii="Tahoma" w:hAnsi="Tahoma" w:cs="Tahoma"/>
        </w:rPr>
      </w:pPr>
    </w:p>
    <w:p w14:paraId="0310BF83" w14:textId="77777777" w:rsidR="00CC7BD7" w:rsidRDefault="004B130A" w:rsidP="004B130A">
      <w:pPr>
        <w:pStyle w:val="ListParagraph"/>
        <w:numPr>
          <w:ilvl w:val="0"/>
          <w:numId w:val="11"/>
        </w:numPr>
        <w:rPr>
          <w:rFonts w:ascii="Tahoma" w:hAnsi="Tahoma" w:cs="Tahoma"/>
        </w:rPr>
      </w:pPr>
      <w:r>
        <w:rPr>
          <w:rFonts w:ascii="Tahoma" w:hAnsi="Tahoma" w:cs="Tahoma"/>
        </w:rPr>
        <w:t>Solidity</w:t>
      </w:r>
      <w:r w:rsidR="00E54A52">
        <w:rPr>
          <w:rFonts w:ascii="Tahoma" w:hAnsi="Tahoma" w:cs="Tahoma"/>
        </w:rPr>
        <w:t xml:space="preserve">: </w:t>
      </w:r>
      <w:proofErr w:type="spellStart"/>
      <w:r w:rsidR="00E54A52">
        <w:rPr>
          <w:rFonts w:ascii="Tahoma" w:hAnsi="Tahoma" w:cs="Tahoma"/>
        </w:rPr>
        <w:t>Là</w:t>
      </w:r>
      <w:proofErr w:type="spellEnd"/>
      <w:r w:rsidR="00E54A52">
        <w:rPr>
          <w:rFonts w:ascii="Tahoma" w:hAnsi="Tahoma" w:cs="Tahoma"/>
        </w:rPr>
        <w:t xml:space="preserve"> </w:t>
      </w:r>
      <w:proofErr w:type="spellStart"/>
      <w:r w:rsidR="00E54A52">
        <w:rPr>
          <w:rFonts w:ascii="Tahoma" w:hAnsi="Tahoma" w:cs="Tahoma"/>
        </w:rPr>
        <w:t>ngôn</w:t>
      </w:r>
      <w:proofErr w:type="spellEnd"/>
      <w:r w:rsidR="00E54A52">
        <w:rPr>
          <w:rFonts w:ascii="Tahoma" w:hAnsi="Tahoma" w:cs="Tahoma"/>
        </w:rPr>
        <w:t xml:space="preserve"> </w:t>
      </w:r>
      <w:proofErr w:type="spellStart"/>
      <w:r w:rsidR="00E54A52">
        <w:rPr>
          <w:rFonts w:ascii="Tahoma" w:hAnsi="Tahoma" w:cs="Tahoma"/>
        </w:rPr>
        <w:t>ngữ</w:t>
      </w:r>
      <w:proofErr w:type="spellEnd"/>
      <w:r w:rsidR="00E54A52">
        <w:rPr>
          <w:rFonts w:ascii="Tahoma" w:hAnsi="Tahoma" w:cs="Tahoma"/>
        </w:rPr>
        <w:t xml:space="preserve"> </w:t>
      </w:r>
      <w:proofErr w:type="spellStart"/>
      <w:r w:rsidR="00E54A52">
        <w:rPr>
          <w:rFonts w:ascii="Tahoma" w:hAnsi="Tahoma" w:cs="Tahoma"/>
        </w:rPr>
        <w:t>lập</w:t>
      </w:r>
      <w:proofErr w:type="spellEnd"/>
      <w:r w:rsidR="00E54A52">
        <w:rPr>
          <w:rFonts w:ascii="Tahoma" w:hAnsi="Tahoma" w:cs="Tahoma"/>
        </w:rPr>
        <w:t xml:space="preserve"> </w:t>
      </w:r>
      <w:proofErr w:type="spellStart"/>
      <w:r w:rsidR="00E54A52">
        <w:rPr>
          <w:rFonts w:ascii="Tahoma" w:hAnsi="Tahoma" w:cs="Tahoma"/>
        </w:rPr>
        <w:t>trình</w:t>
      </w:r>
      <w:proofErr w:type="spellEnd"/>
      <w:r w:rsidR="00E54A52">
        <w:rPr>
          <w:rFonts w:ascii="Tahoma" w:hAnsi="Tahoma" w:cs="Tahoma"/>
        </w:rPr>
        <w:t xml:space="preserve"> </w:t>
      </w:r>
      <w:proofErr w:type="spellStart"/>
      <w:r w:rsidR="00E54A52">
        <w:rPr>
          <w:rFonts w:ascii="Tahoma" w:hAnsi="Tahoma" w:cs="Tahoma"/>
        </w:rPr>
        <w:t>sử</w:t>
      </w:r>
      <w:proofErr w:type="spellEnd"/>
      <w:r w:rsidR="00E54A52">
        <w:rPr>
          <w:rFonts w:ascii="Tahoma" w:hAnsi="Tahoma" w:cs="Tahoma"/>
        </w:rPr>
        <w:t xml:space="preserve"> </w:t>
      </w:r>
      <w:proofErr w:type="spellStart"/>
      <w:r w:rsidR="00E54A52">
        <w:rPr>
          <w:rFonts w:ascii="Tahoma" w:hAnsi="Tahoma" w:cs="Tahoma"/>
        </w:rPr>
        <w:t>dụng</w:t>
      </w:r>
      <w:proofErr w:type="spellEnd"/>
      <w:r w:rsidR="00E54A52">
        <w:rPr>
          <w:rFonts w:ascii="Tahoma" w:hAnsi="Tahoma" w:cs="Tahoma"/>
        </w:rPr>
        <w:t xml:space="preserve"> </w:t>
      </w:r>
      <w:proofErr w:type="spellStart"/>
      <w:r w:rsidR="00E54A52">
        <w:rPr>
          <w:rFonts w:ascii="Tahoma" w:hAnsi="Tahoma" w:cs="Tahoma"/>
        </w:rPr>
        <w:t>để</w:t>
      </w:r>
      <w:proofErr w:type="spellEnd"/>
      <w:r w:rsidR="00E54A52">
        <w:rPr>
          <w:rFonts w:ascii="Tahoma" w:hAnsi="Tahoma" w:cs="Tahoma"/>
        </w:rPr>
        <w:t xml:space="preserve"> </w:t>
      </w:r>
      <w:proofErr w:type="spellStart"/>
      <w:r w:rsidR="00E54A52">
        <w:rPr>
          <w:rFonts w:ascii="Tahoma" w:hAnsi="Tahoma" w:cs="Tahoma"/>
        </w:rPr>
        <w:t>viết</w:t>
      </w:r>
      <w:proofErr w:type="spellEnd"/>
      <w:r w:rsidR="00E54A52">
        <w:rPr>
          <w:rFonts w:ascii="Tahoma" w:hAnsi="Tahoma" w:cs="Tahoma"/>
        </w:rPr>
        <w:t xml:space="preserve"> </w:t>
      </w:r>
      <w:proofErr w:type="spellStart"/>
      <w:r w:rsidR="00E54A52">
        <w:rPr>
          <w:rFonts w:ascii="Tahoma" w:hAnsi="Tahoma" w:cs="Tahoma"/>
        </w:rPr>
        <w:t>các</w:t>
      </w:r>
      <w:proofErr w:type="spellEnd"/>
      <w:r w:rsidR="00E54A52">
        <w:rPr>
          <w:rFonts w:ascii="Tahoma" w:hAnsi="Tahoma" w:cs="Tahoma"/>
        </w:rPr>
        <w:t xml:space="preserve"> </w:t>
      </w:r>
      <w:proofErr w:type="spellStart"/>
      <w:r w:rsidR="00E54A52">
        <w:rPr>
          <w:rFonts w:ascii="Tahoma" w:hAnsi="Tahoma" w:cs="Tahoma"/>
        </w:rPr>
        <w:t>chương</w:t>
      </w:r>
      <w:proofErr w:type="spellEnd"/>
      <w:r w:rsidR="00E54A52">
        <w:rPr>
          <w:rFonts w:ascii="Tahoma" w:hAnsi="Tahoma" w:cs="Tahoma"/>
        </w:rPr>
        <w:t xml:space="preserve"> </w:t>
      </w:r>
      <w:proofErr w:type="spellStart"/>
      <w:r w:rsidR="00E54A52">
        <w:rPr>
          <w:rFonts w:ascii="Tahoma" w:hAnsi="Tahoma" w:cs="Tahoma"/>
        </w:rPr>
        <w:t>trình</w:t>
      </w:r>
      <w:proofErr w:type="spellEnd"/>
      <w:r w:rsidR="00E54A52">
        <w:rPr>
          <w:rFonts w:ascii="Tahoma" w:hAnsi="Tahoma" w:cs="Tahoma"/>
        </w:rPr>
        <w:t xml:space="preserve"> </w:t>
      </w:r>
      <w:proofErr w:type="spellStart"/>
      <w:r w:rsidR="00E54A52">
        <w:rPr>
          <w:rFonts w:ascii="Tahoma" w:hAnsi="Tahoma" w:cs="Tahoma"/>
        </w:rPr>
        <w:t>thông</w:t>
      </w:r>
      <w:proofErr w:type="spellEnd"/>
      <w:r w:rsidR="00E54A52">
        <w:rPr>
          <w:rFonts w:ascii="Tahoma" w:hAnsi="Tahoma" w:cs="Tahoma"/>
        </w:rPr>
        <w:t xml:space="preserve"> </w:t>
      </w:r>
      <w:proofErr w:type="spellStart"/>
      <w:r w:rsidR="00E54A52">
        <w:rPr>
          <w:rFonts w:ascii="Tahoma" w:hAnsi="Tahoma" w:cs="Tahoma"/>
        </w:rPr>
        <w:t>minh</w:t>
      </w:r>
      <w:proofErr w:type="spellEnd"/>
      <w:r w:rsidR="00E54A52">
        <w:rPr>
          <w:rFonts w:ascii="Tahoma" w:hAnsi="Tahoma" w:cs="Tahoma"/>
        </w:rPr>
        <w:t xml:space="preserve">, </w:t>
      </w:r>
      <w:proofErr w:type="spellStart"/>
      <w:r w:rsidR="00E54A52">
        <w:rPr>
          <w:rFonts w:ascii="Tahoma" w:hAnsi="Tahoma" w:cs="Tahoma"/>
        </w:rPr>
        <w:t>thứ</w:t>
      </w:r>
      <w:proofErr w:type="spellEnd"/>
      <w:r w:rsidR="00E54A52">
        <w:rPr>
          <w:rFonts w:ascii="Tahoma" w:hAnsi="Tahoma" w:cs="Tahoma"/>
        </w:rPr>
        <w:t xml:space="preserve"> </w:t>
      </w:r>
      <w:proofErr w:type="spellStart"/>
      <w:r w:rsidR="00E54A52">
        <w:rPr>
          <w:rFonts w:ascii="Tahoma" w:hAnsi="Tahoma" w:cs="Tahoma"/>
        </w:rPr>
        <w:t>mà</w:t>
      </w:r>
      <w:proofErr w:type="spellEnd"/>
      <w:r w:rsidR="00E54A52">
        <w:rPr>
          <w:rFonts w:ascii="Tahoma" w:hAnsi="Tahoma" w:cs="Tahoma"/>
        </w:rPr>
        <w:t xml:space="preserve"> </w:t>
      </w:r>
      <w:proofErr w:type="spellStart"/>
      <w:r w:rsidR="00E54A52">
        <w:rPr>
          <w:rFonts w:ascii="Tahoma" w:hAnsi="Tahoma" w:cs="Tahoma"/>
        </w:rPr>
        <w:t>sẽ</w:t>
      </w:r>
      <w:proofErr w:type="spellEnd"/>
      <w:r w:rsidR="00E54A52">
        <w:rPr>
          <w:rFonts w:ascii="Tahoma" w:hAnsi="Tahoma" w:cs="Tahoma"/>
        </w:rPr>
        <w:t xml:space="preserve"> </w:t>
      </w:r>
      <w:proofErr w:type="spellStart"/>
      <w:r w:rsidR="00763F87">
        <w:rPr>
          <w:rFonts w:ascii="Tahoma" w:hAnsi="Tahoma" w:cs="Tahoma"/>
        </w:rPr>
        <w:t>được</w:t>
      </w:r>
      <w:proofErr w:type="spellEnd"/>
      <w:r w:rsidR="00763F87">
        <w:rPr>
          <w:rFonts w:ascii="Tahoma" w:hAnsi="Tahoma" w:cs="Tahoma"/>
        </w:rPr>
        <w:t xml:space="preserve"> </w:t>
      </w:r>
      <w:proofErr w:type="spellStart"/>
      <w:r w:rsidR="00763F87">
        <w:rPr>
          <w:rFonts w:ascii="Tahoma" w:hAnsi="Tahoma" w:cs="Tahoma"/>
        </w:rPr>
        <w:t>chạy</w:t>
      </w:r>
      <w:proofErr w:type="spellEnd"/>
      <w:r w:rsidR="00763F87">
        <w:rPr>
          <w:rFonts w:ascii="Tahoma" w:hAnsi="Tahoma" w:cs="Tahoma"/>
        </w:rPr>
        <w:t xml:space="preserve"> </w:t>
      </w:r>
      <w:proofErr w:type="spellStart"/>
      <w:r w:rsidR="00763F87">
        <w:rPr>
          <w:rFonts w:ascii="Tahoma" w:hAnsi="Tahoma" w:cs="Tahoma"/>
        </w:rPr>
        <w:t>trên</w:t>
      </w:r>
      <w:proofErr w:type="spellEnd"/>
      <w:r w:rsidR="00763F87">
        <w:rPr>
          <w:rFonts w:ascii="Tahoma" w:hAnsi="Tahoma" w:cs="Tahoma"/>
        </w:rPr>
        <w:t xml:space="preserve"> EVM. </w:t>
      </w:r>
    </w:p>
    <w:p w14:paraId="348FA4CF" w14:textId="77777777" w:rsidR="004103AF" w:rsidRDefault="004103AF" w:rsidP="004103AF">
      <w:pPr>
        <w:pStyle w:val="ListParagraph"/>
        <w:rPr>
          <w:rFonts w:ascii="Tahoma" w:hAnsi="Tahoma" w:cs="Tahoma"/>
        </w:rPr>
      </w:pPr>
    </w:p>
    <w:p w14:paraId="05B27717" w14:textId="77777777" w:rsidR="0082711E" w:rsidRDefault="0082711E" w:rsidP="004B130A">
      <w:pPr>
        <w:pStyle w:val="ListParagraph"/>
        <w:numPr>
          <w:ilvl w:val="0"/>
          <w:numId w:val="11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Ứng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dụng</w:t>
      </w:r>
      <w:proofErr w:type="spellEnd"/>
      <w:r>
        <w:rPr>
          <w:rFonts w:ascii="Tahoma" w:hAnsi="Tahoma" w:cs="Tahoma"/>
        </w:rPr>
        <w:t xml:space="preserve"> phi </w:t>
      </w:r>
      <w:proofErr w:type="spellStart"/>
      <w:r>
        <w:rPr>
          <w:rFonts w:ascii="Tahoma" w:hAnsi="Tahoma" w:cs="Tahoma"/>
        </w:rPr>
        <w:t>tập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trung</w:t>
      </w:r>
      <w:proofErr w:type="spellEnd"/>
      <w:r w:rsidR="003578E7">
        <w:rPr>
          <w:rFonts w:ascii="Tahoma" w:hAnsi="Tahoma" w:cs="Tahoma"/>
        </w:rPr>
        <w:t xml:space="preserve"> (</w:t>
      </w:r>
      <w:proofErr w:type="spellStart"/>
      <w:r w:rsidR="003578E7">
        <w:rPr>
          <w:rFonts w:ascii="Tahoma" w:hAnsi="Tahoma" w:cs="Tahoma"/>
        </w:rPr>
        <w:t>DApp</w:t>
      </w:r>
      <w:proofErr w:type="spellEnd"/>
      <w:r w:rsidR="003578E7">
        <w:rPr>
          <w:rFonts w:ascii="Tahoma" w:hAnsi="Tahoma" w:cs="Tahoma"/>
        </w:rPr>
        <w:t xml:space="preserve">) </w:t>
      </w:r>
      <w:proofErr w:type="spellStart"/>
      <w:r w:rsidR="003578E7">
        <w:rPr>
          <w:rFonts w:ascii="Tahoma" w:hAnsi="Tahoma" w:cs="Tahoma"/>
        </w:rPr>
        <w:t>là</w:t>
      </w:r>
      <w:proofErr w:type="spellEnd"/>
      <w:r w:rsidR="003578E7">
        <w:rPr>
          <w:rFonts w:ascii="Tahoma" w:hAnsi="Tahoma" w:cs="Tahoma"/>
        </w:rPr>
        <w:t xml:space="preserve"> </w:t>
      </w:r>
      <w:proofErr w:type="spellStart"/>
      <w:r w:rsidR="003578E7">
        <w:rPr>
          <w:rFonts w:ascii="Tahoma" w:hAnsi="Tahoma" w:cs="Tahoma"/>
        </w:rPr>
        <w:t>ứng</w:t>
      </w:r>
      <w:proofErr w:type="spellEnd"/>
      <w:r w:rsidR="003578E7">
        <w:rPr>
          <w:rFonts w:ascii="Tahoma" w:hAnsi="Tahoma" w:cs="Tahoma"/>
        </w:rPr>
        <w:t xml:space="preserve"> </w:t>
      </w:r>
      <w:proofErr w:type="spellStart"/>
      <w:r w:rsidR="003578E7">
        <w:rPr>
          <w:rFonts w:ascii="Tahoma" w:hAnsi="Tahoma" w:cs="Tahoma"/>
        </w:rPr>
        <w:t>dụng</w:t>
      </w:r>
      <w:proofErr w:type="spellEnd"/>
      <w:r w:rsidR="003578E7">
        <w:rPr>
          <w:rFonts w:ascii="Tahoma" w:hAnsi="Tahoma" w:cs="Tahoma"/>
        </w:rPr>
        <w:t xml:space="preserve"> </w:t>
      </w:r>
      <w:proofErr w:type="spellStart"/>
      <w:r w:rsidR="003578E7">
        <w:rPr>
          <w:rFonts w:ascii="Tahoma" w:hAnsi="Tahoma" w:cs="Tahoma"/>
        </w:rPr>
        <w:t>mã</w:t>
      </w:r>
      <w:proofErr w:type="spellEnd"/>
      <w:r w:rsidR="003578E7">
        <w:rPr>
          <w:rFonts w:ascii="Tahoma" w:hAnsi="Tahoma" w:cs="Tahoma"/>
        </w:rPr>
        <w:t xml:space="preserve"> </w:t>
      </w:r>
      <w:proofErr w:type="spellStart"/>
      <w:r w:rsidR="003578E7">
        <w:rPr>
          <w:rFonts w:ascii="Tahoma" w:hAnsi="Tahoma" w:cs="Tahoma"/>
        </w:rPr>
        <w:t>nguồn</w:t>
      </w:r>
      <w:proofErr w:type="spellEnd"/>
      <w:r w:rsidR="003578E7">
        <w:rPr>
          <w:rFonts w:ascii="Tahoma" w:hAnsi="Tahoma" w:cs="Tahoma"/>
        </w:rPr>
        <w:t xml:space="preserve"> </w:t>
      </w:r>
      <w:proofErr w:type="spellStart"/>
      <w:r w:rsidR="003578E7">
        <w:rPr>
          <w:rFonts w:ascii="Tahoma" w:hAnsi="Tahoma" w:cs="Tahoma"/>
        </w:rPr>
        <w:t>mở</w:t>
      </w:r>
      <w:proofErr w:type="spellEnd"/>
      <w:r w:rsidR="003578E7">
        <w:rPr>
          <w:rFonts w:ascii="Tahoma" w:hAnsi="Tahoma" w:cs="Tahoma"/>
        </w:rPr>
        <w:t xml:space="preserve"> </w:t>
      </w:r>
      <w:proofErr w:type="spellStart"/>
      <w:r w:rsidR="003578E7">
        <w:rPr>
          <w:rFonts w:ascii="Tahoma" w:hAnsi="Tahoma" w:cs="Tahoma"/>
        </w:rPr>
        <w:t>hoàn</w:t>
      </w:r>
      <w:proofErr w:type="spellEnd"/>
      <w:r w:rsidR="003578E7">
        <w:rPr>
          <w:rFonts w:ascii="Tahoma" w:hAnsi="Tahoma" w:cs="Tahoma"/>
        </w:rPr>
        <w:t xml:space="preserve"> </w:t>
      </w:r>
      <w:proofErr w:type="spellStart"/>
      <w:r w:rsidR="003578E7">
        <w:rPr>
          <w:rFonts w:ascii="Tahoma" w:hAnsi="Tahoma" w:cs="Tahoma"/>
        </w:rPr>
        <w:t>chỉnh</w:t>
      </w:r>
      <w:proofErr w:type="spellEnd"/>
      <w:r w:rsidR="00261949">
        <w:rPr>
          <w:rFonts w:ascii="Tahoma" w:hAnsi="Tahoma" w:cs="Tahoma"/>
        </w:rPr>
        <w:t xml:space="preserve">, </w:t>
      </w:r>
      <w:proofErr w:type="spellStart"/>
      <w:r w:rsidR="00261949">
        <w:rPr>
          <w:rFonts w:ascii="Tahoma" w:hAnsi="Tahoma" w:cs="Tahoma"/>
        </w:rPr>
        <w:t>hoạt</w:t>
      </w:r>
      <w:proofErr w:type="spellEnd"/>
      <w:r w:rsidR="00261949">
        <w:rPr>
          <w:rFonts w:ascii="Tahoma" w:hAnsi="Tahoma" w:cs="Tahoma"/>
        </w:rPr>
        <w:t xml:space="preserve"> </w:t>
      </w:r>
      <w:proofErr w:type="spellStart"/>
      <w:r w:rsidR="00261949">
        <w:rPr>
          <w:rFonts w:ascii="Tahoma" w:hAnsi="Tahoma" w:cs="Tahoma"/>
        </w:rPr>
        <w:t>động</w:t>
      </w:r>
      <w:proofErr w:type="spellEnd"/>
      <w:r w:rsidR="00261949">
        <w:rPr>
          <w:rFonts w:ascii="Tahoma" w:hAnsi="Tahoma" w:cs="Tahoma"/>
        </w:rPr>
        <w:t xml:space="preserve"> </w:t>
      </w:r>
      <w:proofErr w:type="spellStart"/>
      <w:r w:rsidR="00261949">
        <w:rPr>
          <w:rFonts w:ascii="Tahoma" w:hAnsi="Tahoma" w:cs="Tahoma"/>
        </w:rPr>
        <w:t>độc</w:t>
      </w:r>
      <w:proofErr w:type="spellEnd"/>
      <w:r w:rsidR="00261949">
        <w:rPr>
          <w:rFonts w:ascii="Tahoma" w:hAnsi="Tahoma" w:cs="Tahoma"/>
        </w:rPr>
        <w:t xml:space="preserve"> </w:t>
      </w:r>
      <w:proofErr w:type="spellStart"/>
      <w:r w:rsidR="00261949">
        <w:rPr>
          <w:rFonts w:ascii="Tahoma" w:hAnsi="Tahoma" w:cs="Tahoma"/>
        </w:rPr>
        <w:t>lập</w:t>
      </w:r>
      <w:proofErr w:type="spellEnd"/>
      <w:r w:rsidR="00024232">
        <w:rPr>
          <w:rFonts w:ascii="Tahoma" w:hAnsi="Tahoma" w:cs="Tahoma"/>
        </w:rPr>
        <w:t xml:space="preserve">, </w:t>
      </w:r>
      <w:proofErr w:type="spellStart"/>
      <w:r w:rsidR="00024232">
        <w:rPr>
          <w:rFonts w:ascii="Tahoma" w:hAnsi="Tahoma" w:cs="Tahoma"/>
        </w:rPr>
        <w:t>không</w:t>
      </w:r>
      <w:proofErr w:type="spellEnd"/>
      <w:r w:rsidR="00024232">
        <w:rPr>
          <w:rFonts w:ascii="Tahoma" w:hAnsi="Tahoma" w:cs="Tahoma"/>
        </w:rPr>
        <w:t xml:space="preserve"> </w:t>
      </w:r>
      <w:proofErr w:type="spellStart"/>
      <w:r w:rsidR="00024232">
        <w:rPr>
          <w:rFonts w:ascii="Tahoma" w:hAnsi="Tahoma" w:cs="Tahoma"/>
        </w:rPr>
        <w:t>có</w:t>
      </w:r>
      <w:proofErr w:type="spellEnd"/>
      <w:r w:rsidR="00024232">
        <w:rPr>
          <w:rFonts w:ascii="Tahoma" w:hAnsi="Tahoma" w:cs="Tahoma"/>
        </w:rPr>
        <w:t xml:space="preserve"> </w:t>
      </w:r>
      <w:proofErr w:type="spellStart"/>
      <w:r w:rsidR="00024232">
        <w:rPr>
          <w:rFonts w:ascii="Tahoma" w:hAnsi="Tahoma" w:cs="Tahoma"/>
        </w:rPr>
        <w:t>thực</w:t>
      </w:r>
      <w:proofErr w:type="spellEnd"/>
      <w:r w:rsidR="00024232">
        <w:rPr>
          <w:rFonts w:ascii="Tahoma" w:hAnsi="Tahoma" w:cs="Tahoma"/>
        </w:rPr>
        <w:t xml:space="preserve"> </w:t>
      </w:r>
      <w:proofErr w:type="spellStart"/>
      <w:r w:rsidR="00024232">
        <w:rPr>
          <w:rFonts w:ascii="Tahoma" w:hAnsi="Tahoma" w:cs="Tahoma"/>
        </w:rPr>
        <w:t>thể</w:t>
      </w:r>
      <w:proofErr w:type="spellEnd"/>
      <w:r w:rsidR="00024232">
        <w:rPr>
          <w:rFonts w:ascii="Tahoma" w:hAnsi="Tahoma" w:cs="Tahoma"/>
        </w:rPr>
        <w:t xml:space="preserve"> </w:t>
      </w:r>
      <w:proofErr w:type="spellStart"/>
      <w:r w:rsidR="00024232">
        <w:rPr>
          <w:rFonts w:ascii="Tahoma" w:hAnsi="Tahoma" w:cs="Tahoma"/>
        </w:rPr>
        <w:t>nào</w:t>
      </w:r>
      <w:proofErr w:type="spellEnd"/>
      <w:r w:rsidR="00024232">
        <w:rPr>
          <w:rFonts w:ascii="Tahoma" w:hAnsi="Tahoma" w:cs="Tahoma"/>
        </w:rPr>
        <w:t xml:space="preserve"> </w:t>
      </w:r>
      <w:proofErr w:type="spellStart"/>
      <w:r w:rsidR="00024232">
        <w:rPr>
          <w:rFonts w:ascii="Tahoma" w:hAnsi="Tahoma" w:cs="Tahoma"/>
        </w:rPr>
        <w:t>kiểm</w:t>
      </w:r>
      <w:proofErr w:type="spellEnd"/>
      <w:r w:rsidR="00024232">
        <w:rPr>
          <w:rFonts w:ascii="Tahoma" w:hAnsi="Tahoma" w:cs="Tahoma"/>
        </w:rPr>
        <w:t xml:space="preserve"> </w:t>
      </w:r>
      <w:proofErr w:type="spellStart"/>
      <w:r w:rsidR="00024232">
        <w:rPr>
          <w:rFonts w:ascii="Tahoma" w:hAnsi="Tahoma" w:cs="Tahoma"/>
        </w:rPr>
        <w:t>soát</w:t>
      </w:r>
      <w:proofErr w:type="spellEnd"/>
      <w:r w:rsidR="00024232">
        <w:rPr>
          <w:rFonts w:ascii="Tahoma" w:hAnsi="Tahoma" w:cs="Tahoma"/>
        </w:rPr>
        <w:t xml:space="preserve"> </w:t>
      </w:r>
      <w:proofErr w:type="spellStart"/>
      <w:r w:rsidR="00024232">
        <w:rPr>
          <w:rFonts w:ascii="Tahoma" w:hAnsi="Tahoma" w:cs="Tahoma"/>
        </w:rPr>
        <w:t>phần</w:t>
      </w:r>
      <w:proofErr w:type="spellEnd"/>
      <w:r w:rsidR="00024232">
        <w:rPr>
          <w:rFonts w:ascii="Tahoma" w:hAnsi="Tahoma" w:cs="Tahoma"/>
        </w:rPr>
        <w:t xml:space="preserve"> </w:t>
      </w:r>
      <w:proofErr w:type="spellStart"/>
      <w:r w:rsidR="00024232">
        <w:rPr>
          <w:rFonts w:ascii="Tahoma" w:hAnsi="Tahoma" w:cs="Tahoma"/>
        </w:rPr>
        <w:t>lớn</w:t>
      </w:r>
      <w:proofErr w:type="spellEnd"/>
      <w:r w:rsidR="00024232">
        <w:rPr>
          <w:rFonts w:ascii="Tahoma" w:hAnsi="Tahoma" w:cs="Tahoma"/>
        </w:rPr>
        <w:t xml:space="preserve"> </w:t>
      </w:r>
      <w:proofErr w:type="spellStart"/>
      <w:r w:rsidR="00024232">
        <w:rPr>
          <w:rFonts w:ascii="Tahoma" w:hAnsi="Tahoma" w:cs="Tahoma"/>
        </w:rPr>
        <w:t>các</w:t>
      </w:r>
      <w:proofErr w:type="spellEnd"/>
      <w:r w:rsidR="00024232">
        <w:rPr>
          <w:rFonts w:ascii="Tahoma" w:hAnsi="Tahoma" w:cs="Tahoma"/>
        </w:rPr>
        <w:t xml:space="preserve"> tokens </w:t>
      </w:r>
      <w:proofErr w:type="spellStart"/>
      <w:r w:rsidR="00024232">
        <w:rPr>
          <w:rFonts w:ascii="Tahoma" w:hAnsi="Tahoma" w:cs="Tahoma"/>
        </w:rPr>
        <w:t>của</w:t>
      </w:r>
      <w:proofErr w:type="spellEnd"/>
      <w:r w:rsidR="00024232">
        <w:rPr>
          <w:rFonts w:ascii="Tahoma" w:hAnsi="Tahoma" w:cs="Tahoma"/>
        </w:rPr>
        <w:t xml:space="preserve"> </w:t>
      </w:r>
      <w:proofErr w:type="spellStart"/>
      <w:r w:rsidR="00024232">
        <w:rPr>
          <w:rFonts w:ascii="Tahoma" w:hAnsi="Tahoma" w:cs="Tahoma"/>
        </w:rPr>
        <w:t>ứng</w:t>
      </w:r>
      <w:proofErr w:type="spellEnd"/>
      <w:r w:rsidR="00024232">
        <w:rPr>
          <w:rFonts w:ascii="Tahoma" w:hAnsi="Tahoma" w:cs="Tahoma"/>
        </w:rPr>
        <w:t xml:space="preserve"> </w:t>
      </w:r>
      <w:proofErr w:type="spellStart"/>
      <w:r w:rsidR="00024232">
        <w:rPr>
          <w:rFonts w:ascii="Tahoma" w:hAnsi="Tahoma" w:cs="Tahoma"/>
        </w:rPr>
        <w:t>dụng</w:t>
      </w:r>
      <w:proofErr w:type="spellEnd"/>
      <w:r w:rsidR="00024232">
        <w:rPr>
          <w:rFonts w:ascii="Tahoma" w:hAnsi="Tahoma" w:cs="Tahoma"/>
        </w:rPr>
        <w:t xml:space="preserve"> </w:t>
      </w:r>
      <w:proofErr w:type="spellStart"/>
      <w:r w:rsidR="00024232">
        <w:rPr>
          <w:rFonts w:ascii="Tahoma" w:hAnsi="Tahoma" w:cs="Tahoma"/>
        </w:rPr>
        <w:t>này</w:t>
      </w:r>
      <w:proofErr w:type="spellEnd"/>
      <w:r w:rsidR="00024232">
        <w:rPr>
          <w:rFonts w:ascii="Tahoma" w:hAnsi="Tahoma" w:cs="Tahoma"/>
        </w:rPr>
        <w:t xml:space="preserve">. </w:t>
      </w:r>
      <w:proofErr w:type="spellStart"/>
      <w:r w:rsidR="00024232">
        <w:rPr>
          <w:rFonts w:ascii="Tahoma" w:hAnsi="Tahoma" w:cs="Tahoma"/>
        </w:rPr>
        <w:t>Dữ</w:t>
      </w:r>
      <w:proofErr w:type="spellEnd"/>
      <w:r w:rsidR="00024232">
        <w:rPr>
          <w:rFonts w:ascii="Tahoma" w:hAnsi="Tahoma" w:cs="Tahoma"/>
        </w:rPr>
        <w:t xml:space="preserve"> </w:t>
      </w:r>
      <w:proofErr w:type="spellStart"/>
      <w:r w:rsidR="00024232">
        <w:rPr>
          <w:rFonts w:ascii="Tahoma" w:hAnsi="Tahoma" w:cs="Tahoma"/>
        </w:rPr>
        <w:t>liệu</w:t>
      </w:r>
      <w:proofErr w:type="spellEnd"/>
      <w:r w:rsidR="00024232">
        <w:rPr>
          <w:rFonts w:ascii="Tahoma" w:hAnsi="Tahoma" w:cs="Tahoma"/>
        </w:rPr>
        <w:t xml:space="preserve"> </w:t>
      </w:r>
      <w:proofErr w:type="spellStart"/>
      <w:r w:rsidR="00024232">
        <w:rPr>
          <w:rFonts w:ascii="Tahoma" w:hAnsi="Tahoma" w:cs="Tahoma"/>
        </w:rPr>
        <w:t>và</w:t>
      </w:r>
      <w:proofErr w:type="spellEnd"/>
      <w:r w:rsidR="00024232">
        <w:rPr>
          <w:rFonts w:ascii="Tahoma" w:hAnsi="Tahoma" w:cs="Tahoma"/>
        </w:rPr>
        <w:t xml:space="preserve"> </w:t>
      </w:r>
      <w:proofErr w:type="spellStart"/>
      <w:r w:rsidR="00024232">
        <w:rPr>
          <w:rFonts w:ascii="Tahoma" w:hAnsi="Tahoma" w:cs="Tahoma"/>
        </w:rPr>
        <w:t>hồ</w:t>
      </w:r>
      <w:proofErr w:type="spellEnd"/>
      <w:r w:rsidR="00024232">
        <w:rPr>
          <w:rFonts w:ascii="Tahoma" w:hAnsi="Tahoma" w:cs="Tahoma"/>
        </w:rPr>
        <w:t xml:space="preserve"> </w:t>
      </w:r>
      <w:proofErr w:type="spellStart"/>
      <w:r w:rsidR="00024232">
        <w:rPr>
          <w:rFonts w:ascii="Tahoma" w:hAnsi="Tahoma" w:cs="Tahoma"/>
        </w:rPr>
        <w:t>sơ</w:t>
      </w:r>
      <w:proofErr w:type="spellEnd"/>
      <w:r w:rsidR="00024232">
        <w:rPr>
          <w:rFonts w:ascii="Tahoma" w:hAnsi="Tahoma" w:cs="Tahoma"/>
        </w:rPr>
        <w:t xml:space="preserve"> </w:t>
      </w:r>
      <w:proofErr w:type="spellStart"/>
      <w:r w:rsidR="00024232">
        <w:rPr>
          <w:rFonts w:ascii="Tahoma" w:hAnsi="Tahoma" w:cs="Tahoma"/>
        </w:rPr>
        <w:t>hoạt</w:t>
      </w:r>
      <w:proofErr w:type="spellEnd"/>
      <w:r w:rsidR="00024232">
        <w:rPr>
          <w:rFonts w:ascii="Tahoma" w:hAnsi="Tahoma" w:cs="Tahoma"/>
        </w:rPr>
        <w:t xml:space="preserve"> </w:t>
      </w:r>
      <w:proofErr w:type="spellStart"/>
      <w:r w:rsidR="00024232">
        <w:rPr>
          <w:rFonts w:ascii="Tahoma" w:hAnsi="Tahoma" w:cs="Tahoma"/>
        </w:rPr>
        <w:t>động</w:t>
      </w:r>
      <w:proofErr w:type="spellEnd"/>
      <w:r w:rsidR="00344A1E">
        <w:rPr>
          <w:rFonts w:ascii="Tahoma" w:hAnsi="Tahoma" w:cs="Tahoma"/>
        </w:rPr>
        <w:t xml:space="preserve"> </w:t>
      </w:r>
      <w:proofErr w:type="spellStart"/>
      <w:r w:rsidR="00344A1E">
        <w:rPr>
          <w:rFonts w:ascii="Tahoma" w:hAnsi="Tahoma" w:cs="Tahoma"/>
        </w:rPr>
        <w:t>của</w:t>
      </w:r>
      <w:proofErr w:type="spellEnd"/>
      <w:r w:rsidR="00344A1E">
        <w:rPr>
          <w:rFonts w:ascii="Tahoma" w:hAnsi="Tahoma" w:cs="Tahoma"/>
        </w:rPr>
        <w:t xml:space="preserve"> </w:t>
      </w:r>
      <w:proofErr w:type="spellStart"/>
      <w:r w:rsidR="00344A1E">
        <w:rPr>
          <w:rFonts w:ascii="Tahoma" w:hAnsi="Tahoma" w:cs="Tahoma"/>
        </w:rPr>
        <w:t>các</w:t>
      </w:r>
      <w:proofErr w:type="spellEnd"/>
      <w:r w:rsidR="00344A1E">
        <w:rPr>
          <w:rFonts w:ascii="Tahoma" w:hAnsi="Tahoma" w:cs="Tahoma"/>
        </w:rPr>
        <w:t xml:space="preserve"> </w:t>
      </w:r>
      <w:proofErr w:type="spellStart"/>
      <w:r w:rsidR="00344A1E">
        <w:rPr>
          <w:rFonts w:ascii="Tahoma" w:hAnsi="Tahoma" w:cs="Tahoma"/>
        </w:rPr>
        <w:t>ứng</w:t>
      </w:r>
      <w:proofErr w:type="spellEnd"/>
      <w:r w:rsidR="00344A1E">
        <w:rPr>
          <w:rFonts w:ascii="Tahoma" w:hAnsi="Tahoma" w:cs="Tahoma"/>
        </w:rPr>
        <w:t xml:space="preserve"> </w:t>
      </w:r>
      <w:proofErr w:type="spellStart"/>
      <w:r w:rsidR="00344A1E">
        <w:rPr>
          <w:rFonts w:ascii="Tahoma" w:hAnsi="Tahoma" w:cs="Tahoma"/>
        </w:rPr>
        <w:t>dụng</w:t>
      </w:r>
      <w:proofErr w:type="spellEnd"/>
      <w:r w:rsidR="00344A1E">
        <w:rPr>
          <w:rFonts w:ascii="Tahoma" w:hAnsi="Tahoma" w:cs="Tahoma"/>
        </w:rPr>
        <w:t xml:space="preserve"> </w:t>
      </w:r>
      <w:proofErr w:type="spellStart"/>
      <w:r w:rsidR="00344A1E">
        <w:rPr>
          <w:rFonts w:ascii="Tahoma" w:hAnsi="Tahoma" w:cs="Tahoma"/>
        </w:rPr>
        <w:t>phải</w:t>
      </w:r>
      <w:proofErr w:type="spellEnd"/>
      <w:r w:rsidR="00344A1E">
        <w:rPr>
          <w:rFonts w:ascii="Tahoma" w:hAnsi="Tahoma" w:cs="Tahoma"/>
        </w:rPr>
        <w:t xml:space="preserve"> </w:t>
      </w:r>
      <w:proofErr w:type="spellStart"/>
      <w:r w:rsidR="00344A1E">
        <w:rPr>
          <w:rFonts w:ascii="Tahoma" w:hAnsi="Tahoma" w:cs="Tahoma"/>
        </w:rPr>
        <w:t>được</w:t>
      </w:r>
      <w:proofErr w:type="spellEnd"/>
      <w:r w:rsidR="00344A1E">
        <w:rPr>
          <w:rFonts w:ascii="Tahoma" w:hAnsi="Tahoma" w:cs="Tahoma"/>
        </w:rPr>
        <w:t xml:space="preserve"> </w:t>
      </w:r>
      <w:proofErr w:type="spellStart"/>
      <w:r w:rsidR="00344A1E">
        <w:rPr>
          <w:rFonts w:ascii="Tahoma" w:hAnsi="Tahoma" w:cs="Tahoma"/>
        </w:rPr>
        <w:t>lưu</w:t>
      </w:r>
      <w:proofErr w:type="spellEnd"/>
      <w:r w:rsidR="00344A1E">
        <w:rPr>
          <w:rFonts w:ascii="Tahoma" w:hAnsi="Tahoma" w:cs="Tahoma"/>
        </w:rPr>
        <w:t xml:space="preserve"> </w:t>
      </w:r>
      <w:proofErr w:type="spellStart"/>
      <w:r w:rsidR="00344A1E">
        <w:rPr>
          <w:rFonts w:ascii="Tahoma" w:hAnsi="Tahoma" w:cs="Tahoma"/>
        </w:rPr>
        <w:t>trữ</w:t>
      </w:r>
      <w:proofErr w:type="spellEnd"/>
      <w:r w:rsidR="00344A1E">
        <w:rPr>
          <w:rFonts w:ascii="Tahoma" w:hAnsi="Tahoma" w:cs="Tahoma"/>
        </w:rPr>
        <w:t xml:space="preserve"> </w:t>
      </w:r>
      <w:proofErr w:type="spellStart"/>
      <w:r w:rsidR="00344A1E">
        <w:rPr>
          <w:rFonts w:ascii="Tahoma" w:hAnsi="Tahoma" w:cs="Tahoma"/>
        </w:rPr>
        <w:t>dưới</w:t>
      </w:r>
      <w:proofErr w:type="spellEnd"/>
      <w:r w:rsidR="00344A1E">
        <w:rPr>
          <w:rFonts w:ascii="Tahoma" w:hAnsi="Tahoma" w:cs="Tahoma"/>
        </w:rPr>
        <w:t xml:space="preserve"> </w:t>
      </w:r>
      <w:proofErr w:type="spellStart"/>
      <w:r w:rsidR="00344A1E">
        <w:rPr>
          <w:rFonts w:ascii="Tahoma" w:hAnsi="Tahoma" w:cs="Tahoma"/>
        </w:rPr>
        <w:t>dạng</w:t>
      </w:r>
      <w:proofErr w:type="spellEnd"/>
      <w:r w:rsidR="00344A1E">
        <w:rPr>
          <w:rFonts w:ascii="Tahoma" w:hAnsi="Tahoma" w:cs="Tahoma"/>
        </w:rPr>
        <w:t xml:space="preserve"> </w:t>
      </w:r>
      <w:proofErr w:type="spellStart"/>
      <w:r w:rsidR="00344A1E">
        <w:rPr>
          <w:rFonts w:ascii="Tahoma" w:hAnsi="Tahoma" w:cs="Tahoma"/>
        </w:rPr>
        <w:t>mã</w:t>
      </w:r>
      <w:proofErr w:type="spellEnd"/>
      <w:r w:rsidR="00344A1E">
        <w:rPr>
          <w:rFonts w:ascii="Tahoma" w:hAnsi="Tahoma" w:cs="Tahoma"/>
        </w:rPr>
        <w:t xml:space="preserve"> </w:t>
      </w:r>
      <w:proofErr w:type="spellStart"/>
      <w:r w:rsidR="00344A1E">
        <w:rPr>
          <w:rFonts w:ascii="Tahoma" w:hAnsi="Tahoma" w:cs="Tahoma"/>
        </w:rPr>
        <w:t>hóa</w:t>
      </w:r>
      <w:proofErr w:type="spellEnd"/>
      <w:r w:rsidR="00344A1E">
        <w:rPr>
          <w:rFonts w:ascii="Tahoma" w:hAnsi="Tahoma" w:cs="Tahoma"/>
        </w:rPr>
        <w:t xml:space="preserve"> </w:t>
      </w:r>
      <w:proofErr w:type="spellStart"/>
      <w:r w:rsidR="00344A1E">
        <w:rPr>
          <w:rFonts w:ascii="Tahoma" w:hAnsi="Tahoma" w:cs="Tahoma"/>
        </w:rPr>
        <w:t>công</w:t>
      </w:r>
      <w:proofErr w:type="spellEnd"/>
      <w:r w:rsidR="00344A1E">
        <w:rPr>
          <w:rFonts w:ascii="Tahoma" w:hAnsi="Tahoma" w:cs="Tahoma"/>
        </w:rPr>
        <w:t xml:space="preserve"> </w:t>
      </w:r>
      <w:proofErr w:type="spellStart"/>
      <w:r w:rsidR="00344A1E">
        <w:rPr>
          <w:rFonts w:ascii="Tahoma" w:hAnsi="Tahoma" w:cs="Tahoma"/>
        </w:rPr>
        <w:t>khai</w:t>
      </w:r>
      <w:proofErr w:type="spellEnd"/>
      <w:r w:rsidR="00136A3A">
        <w:rPr>
          <w:rFonts w:ascii="Tahoma" w:hAnsi="Tahoma" w:cs="Tahoma"/>
        </w:rPr>
        <w:t xml:space="preserve">, </w:t>
      </w:r>
      <w:proofErr w:type="spellStart"/>
      <w:r w:rsidR="00136A3A">
        <w:rPr>
          <w:rFonts w:ascii="Tahoma" w:hAnsi="Tahoma" w:cs="Tahoma"/>
        </w:rPr>
        <w:t>phân</w:t>
      </w:r>
      <w:proofErr w:type="spellEnd"/>
      <w:r w:rsidR="00136A3A">
        <w:rPr>
          <w:rFonts w:ascii="Tahoma" w:hAnsi="Tahoma" w:cs="Tahoma"/>
        </w:rPr>
        <w:t xml:space="preserve"> </w:t>
      </w:r>
      <w:proofErr w:type="spellStart"/>
      <w:r w:rsidR="00136A3A">
        <w:rPr>
          <w:rFonts w:ascii="Tahoma" w:hAnsi="Tahoma" w:cs="Tahoma"/>
        </w:rPr>
        <w:t>quyền</w:t>
      </w:r>
      <w:proofErr w:type="spellEnd"/>
      <w:r w:rsidR="00136A3A">
        <w:rPr>
          <w:rFonts w:ascii="Tahoma" w:hAnsi="Tahoma" w:cs="Tahoma"/>
        </w:rPr>
        <w:t xml:space="preserve"> </w:t>
      </w:r>
      <w:proofErr w:type="spellStart"/>
      <w:r w:rsidR="00136A3A">
        <w:rPr>
          <w:rFonts w:ascii="Tahoma" w:hAnsi="Tahoma" w:cs="Tahoma"/>
        </w:rPr>
        <w:t>chuỗi</w:t>
      </w:r>
      <w:proofErr w:type="spellEnd"/>
      <w:r w:rsidR="00136A3A">
        <w:rPr>
          <w:rFonts w:ascii="Tahoma" w:hAnsi="Tahoma" w:cs="Tahoma"/>
        </w:rPr>
        <w:t xml:space="preserve"> </w:t>
      </w:r>
      <w:proofErr w:type="spellStart"/>
      <w:r w:rsidR="00136A3A">
        <w:rPr>
          <w:rFonts w:ascii="Tahoma" w:hAnsi="Tahoma" w:cs="Tahoma"/>
        </w:rPr>
        <w:t>khối</w:t>
      </w:r>
      <w:proofErr w:type="spellEnd"/>
      <w:r w:rsidR="00136A3A">
        <w:rPr>
          <w:rFonts w:ascii="Tahoma" w:hAnsi="Tahoma" w:cs="Tahoma"/>
        </w:rPr>
        <w:t xml:space="preserve">. </w:t>
      </w:r>
      <w:proofErr w:type="spellStart"/>
      <w:r w:rsidR="007B7CC7">
        <w:rPr>
          <w:rFonts w:ascii="Tahoma" w:hAnsi="Tahoma" w:cs="Tahoma"/>
        </w:rPr>
        <w:t>Ứng</w:t>
      </w:r>
      <w:proofErr w:type="spellEnd"/>
      <w:r w:rsidR="007B7CC7">
        <w:rPr>
          <w:rFonts w:ascii="Tahoma" w:hAnsi="Tahoma" w:cs="Tahoma"/>
        </w:rPr>
        <w:t xml:space="preserve"> </w:t>
      </w:r>
      <w:proofErr w:type="spellStart"/>
      <w:r w:rsidR="007B7CC7">
        <w:rPr>
          <w:rFonts w:ascii="Tahoma" w:hAnsi="Tahoma" w:cs="Tahoma"/>
        </w:rPr>
        <w:t>dụng</w:t>
      </w:r>
      <w:proofErr w:type="spellEnd"/>
      <w:r w:rsidR="007B7CC7">
        <w:rPr>
          <w:rFonts w:ascii="Tahoma" w:hAnsi="Tahoma" w:cs="Tahoma"/>
        </w:rPr>
        <w:t xml:space="preserve"> </w:t>
      </w:r>
      <w:proofErr w:type="spellStart"/>
      <w:r w:rsidR="007B7CC7">
        <w:rPr>
          <w:rFonts w:ascii="Tahoma" w:hAnsi="Tahoma" w:cs="Tahoma"/>
        </w:rPr>
        <w:t>này</w:t>
      </w:r>
      <w:proofErr w:type="spellEnd"/>
      <w:r w:rsidR="007B7CC7">
        <w:rPr>
          <w:rFonts w:ascii="Tahoma" w:hAnsi="Tahoma" w:cs="Tahoma"/>
        </w:rPr>
        <w:t xml:space="preserve"> </w:t>
      </w:r>
      <w:proofErr w:type="spellStart"/>
      <w:r w:rsidR="00586163">
        <w:rPr>
          <w:rFonts w:ascii="Tahoma" w:hAnsi="Tahoma" w:cs="Tahoma"/>
        </w:rPr>
        <w:t>tạo</w:t>
      </w:r>
      <w:proofErr w:type="spellEnd"/>
      <w:r w:rsidR="00586163">
        <w:rPr>
          <w:rFonts w:ascii="Tahoma" w:hAnsi="Tahoma" w:cs="Tahoma"/>
        </w:rPr>
        <w:t xml:space="preserve"> </w:t>
      </w:r>
      <w:proofErr w:type="spellStart"/>
      <w:r w:rsidR="00586163">
        <w:rPr>
          <w:rFonts w:ascii="Tahoma" w:hAnsi="Tahoma" w:cs="Tahoma"/>
        </w:rPr>
        <w:t>các</w:t>
      </w:r>
      <w:proofErr w:type="spellEnd"/>
      <w:r w:rsidR="00586163">
        <w:rPr>
          <w:rFonts w:ascii="Tahoma" w:hAnsi="Tahoma" w:cs="Tahoma"/>
        </w:rPr>
        <w:t xml:space="preserve"> </w:t>
      </w:r>
      <w:proofErr w:type="spellStart"/>
      <w:r w:rsidR="00586163">
        <w:rPr>
          <w:rFonts w:ascii="Tahoma" w:hAnsi="Tahoma" w:cs="Tahoma"/>
        </w:rPr>
        <w:t>mã</w:t>
      </w:r>
      <w:proofErr w:type="spellEnd"/>
      <w:r w:rsidR="00586163">
        <w:rPr>
          <w:rFonts w:ascii="Tahoma" w:hAnsi="Tahoma" w:cs="Tahoma"/>
        </w:rPr>
        <w:t xml:space="preserve"> </w:t>
      </w:r>
      <w:proofErr w:type="spellStart"/>
      <w:r w:rsidR="00586163">
        <w:rPr>
          <w:rFonts w:ascii="Tahoma" w:hAnsi="Tahoma" w:cs="Tahoma"/>
        </w:rPr>
        <w:t>thông</w:t>
      </w:r>
      <w:proofErr w:type="spellEnd"/>
      <w:r w:rsidR="00586163">
        <w:rPr>
          <w:rFonts w:ascii="Tahoma" w:hAnsi="Tahoma" w:cs="Tahoma"/>
        </w:rPr>
        <w:t xml:space="preserve"> </w:t>
      </w:r>
      <w:proofErr w:type="spellStart"/>
      <w:r w:rsidR="00586163">
        <w:rPr>
          <w:rFonts w:ascii="Tahoma" w:hAnsi="Tahoma" w:cs="Tahoma"/>
        </w:rPr>
        <w:t>báo</w:t>
      </w:r>
      <w:proofErr w:type="spellEnd"/>
      <w:r w:rsidR="00586163">
        <w:rPr>
          <w:rFonts w:ascii="Tahoma" w:hAnsi="Tahoma" w:cs="Tahoma"/>
        </w:rPr>
        <w:t xml:space="preserve"> </w:t>
      </w:r>
      <w:proofErr w:type="spellStart"/>
      <w:r w:rsidR="00586163">
        <w:rPr>
          <w:rFonts w:ascii="Tahoma" w:hAnsi="Tahoma" w:cs="Tahoma"/>
        </w:rPr>
        <w:t>thông</w:t>
      </w:r>
      <w:proofErr w:type="spellEnd"/>
      <w:r w:rsidR="00586163">
        <w:rPr>
          <w:rFonts w:ascii="Tahoma" w:hAnsi="Tahoma" w:cs="Tahoma"/>
        </w:rPr>
        <w:t xml:space="preserve"> qua </w:t>
      </w:r>
      <w:proofErr w:type="spellStart"/>
      <w:r w:rsidR="00586163">
        <w:rPr>
          <w:rFonts w:ascii="Tahoma" w:hAnsi="Tahoma" w:cs="Tahoma"/>
        </w:rPr>
        <w:t>thuật</w:t>
      </w:r>
      <w:proofErr w:type="spellEnd"/>
      <w:r w:rsidR="00586163">
        <w:rPr>
          <w:rFonts w:ascii="Tahoma" w:hAnsi="Tahoma" w:cs="Tahoma"/>
        </w:rPr>
        <w:t xml:space="preserve"> </w:t>
      </w:r>
      <w:proofErr w:type="spellStart"/>
      <w:r w:rsidR="00586163">
        <w:rPr>
          <w:rFonts w:ascii="Tahoma" w:hAnsi="Tahoma" w:cs="Tahoma"/>
        </w:rPr>
        <w:t>toán</w:t>
      </w:r>
      <w:proofErr w:type="spellEnd"/>
      <w:r w:rsidR="00586163">
        <w:rPr>
          <w:rFonts w:ascii="Tahoma" w:hAnsi="Tahoma" w:cs="Tahoma"/>
        </w:rPr>
        <w:t xml:space="preserve"> </w:t>
      </w:r>
      <w:proofErr w:type="spellStart"/>
      <w:r w:rsidR="00586163">
        <w:rPr>
          <w:rFonts w:ascii="Tahoma" w:hAnsi="Tahoma" w:cs="Tahoma"/>
        </w:rPr>
        <w:t>theo</w:t>
      </w:r>
      <w:proofErr w:type="spellEnd"/>
      <w:r w:rsidR="00586163">
        <w:rPr>
          <w:rFonts w:ascii="Tahoma" w:hAnsi="Tahoma" w:cs="Tahoma"/>
        </w:rPr>
        <w:t xml:space="preserve"> </w:t>
      </w:r>
      <w:proofErr w:type="spellStart"/>
      <w:r w:rsidR="00586163">
        <w:rPr>
          <w:rFonts w:ascii="Tahoma" w:hAnsi="Tahoma" w:cs="Tahoma"/>
        </w:rPr>
        <w:t>một</w:t>
      </w:r>
      <w:proofErr w:type="spellEnd"/>
      <w:r w:rsidR="00586163">
        <w:rPr>
          <w:rFonts w:ascii="Tahoma" w:hAnsi="Tahoma" w:cs="Tahoma"/>
        </w:rPr>
        <w:t xml:space="preserve"> </w:t>
      </w:r>
      <w:proofErr w:type="spellStart"/>
      <w:r w:rsidR="00586163">
        <w:rPr>
          <w:rFonts w:ascii="Tahoma" w:hAnsi="Tahoma" w:cs="Tahoma"/>
        </w:rPr>
        <w:t>tiêu</w:t>
      </w:r>
      <w:proofErr w:type="spellEnd"/>
      <w:r w:rsidR="00586163">
        <w:rPr>
          <w:rFonts w:ascii="Tahoma" w:hAnsi="Tahoma" w:cs="Tahoma"/>
        </w:rPr>
        <w:t xml:space="preserve"> </w:t>
      </w:r>
      <w:proofErr w:type="spellStart"/>
      <w:r w:rsidR="00586163">
        <w:rPr>
          <w:rFonts w:ascii="Tahoma" w:hAnsi="Tahoma" w:cs="Tahoma"/>
        </w:rPr>
        <w:t>chuẩn</w:t>
      </w:r>
      <w:proofErr w:type="spellEnd"/>
      <w:r w:rsidR="00586163">
        <w:rPr>
          <w:rFonts w:ascii="Tahoma" w:hAnsi="Tahoma" w:cs="Tahoma"/>
        </w:rPr>
        <w:t xml:space="preserve"> </w:t>
      </w:r>
      <w:proofErr w:type="spellStart"/>
      <w:r w:rsidR="00586163">
        <w:rPr>
          <w:rFonts w:ascii="Tahoma" w:hAnsi="Tahoma" w:cs="Tahoma"/>
        </w:rPr>
        <w:t>hoặc</w:t>
      </w:r>
      <w:proofErr w:type="spellEnd"/>
      <w:r w:rsidR="00586163">
        <w:rPr>
          <w:rFonts w:ascii="Tahoma" w:hAnsi="Tahoma" w:cs="Tahoma"/>
        </w:rPr>
        <w:t xml:space="preserve"> </w:t>
      </w:r>
      <w:proofErr w:type="spellStart"/>
      <w:r w:rsidR="00586163">
        <w:rPr>
          <w:rFonts w:ascii="Tahoma" w:hAnsi="Tahoma" w:cs="Tahoma"/>
        </w:rPr>
        <w:t>bộ</w:t>
      </w:r>
      <w:proofErr w:type="spellEnd"/>
      <w:r w:rsidR="00586163">
        <w:rPr>
          <w:rFonts w:ascii="Tahoma" w:hAnsi="Tahoma" w:cs="Tahoma"/>
        </w:rPr>
        <w:t xml:space="preserve"> </w:t>
      </w:r>
      <w:proofErr w:type="spellStart"/>
      <w:r w:rsidR="00586163">
        <w:rPr>
          <w:rFonts w:ascii="Tahoma" w:hAnsi="Tahoma" w:cs="Tahoma"/>
        </w:rPr>
        <w:t>tiêu</w:t>
      </w:r>
      <w:proofErr w:type="spellEnd"/>
      <w:r w:rsidR="00586163">
        <w:rPr>
          <w:rFonts w:ascii="Tahoma" w:hAnsi="Tahoma" w:cs="Tahoma"/>
        </w:rPr>
        <w:t xml:space="preserve"> </w:t>
      </w:r>
      <w:proofErr w:type="spellStart"/>
      <w:r w:rsidR="00586163">
        <w:rPr>
          <w:rFonts w:ascii="Tahoma" w:hAnsi="Tahoma" w:cs="Tahoma"/>
        </w:rPr>
        <w:t>chuẩn</w:t>
      </w:r>
      <w:proofErr w:type="spellEnd"/>
      <w:r w:rsidR="00586163">
        <w:rPr>
          <w:rFonts w:ascii="Tahoma" w:hAnsi="Tahoma" w:cs="Tahoma"/>
        </w:rPr>
        <w:t xml:space="preserve"> </w:t>
      </w:r>
      <w:proofErr w:type="spellStart"/>
      <w:r w:rsidR="00586163">
        <w:rPr>
          <w:rFonts w:ascii="Tahoma" w:hAnsi="Tahoma" w:cs="Tahoma"/>
        </w:rPr>
        <w:t>và</w:t>
      </w:r>
      <w:proofErr w:type="spellEnd"/>
      <w:r w:rsidR="00586163">
        <w:rPr>
          <w:rFonts w:ascii="Tahoma" w:hAnsi="Tahoma" w:cs="Tahoma"/>
        </w:rPr>
        <w:t xml:space="preserve"> </w:t>
      </w:r>
      <w:proofErr w:type="spellStart"/>
      <w:r w:rsidR="00586163">
        <w:rPr>
          <w:rFonts w:ascii="Tahoma" w:hAnsi="Tahoma" w:cs="Tahoma"/>
        </w:rPr>
        <w:t>có</w:t>
      </w:r>
      <w:proofErr w:type="spellEnd"/>
      <w:r w:rsidR="00586163">
        <w:rPr>
          <w:rFonts w:ascii="Tahoma" w:hAnsi="Tahoma" w:cs="Tahoma"/>
        </w:rPr>
        <w:t xml:space="preserve"> </w:t>
      </w:r>
      <w:proofErr w:type="spellStart"/>
      <w:r w:rsidR="00586163">
        <w:rPr>
          <w:rFonts w:ascii="Tahoma" w:hAnsi="Tahoma" w:cs="Tahoma"/>
        </w:rPr>
        <w:t>thể</w:t>
      </w:r>
      <w:proofErr w:type="spellEnd"/>
      <w:r w:rsidR="0070009F">
        <w:rPr>
          <w:rFonts w:ascii="Tahoma" w:hAnsi="Tahoma" w:cs="Tahoma"/>
        </w:rPr>
        <w:t xml:space="preserve"> </w:t>
      </w:r>
      <w:proofErr w:type="spellStart"/>
      <w:r w:rsidR="0070009F">
        <w:rPr>
          <w:rFonts w:ascii="Tahoma" w:hAnsi="Tahoma" w:cs="Tahoma"/>
        </w:rPr>
        <w:t>phân</w:t>
      </w:r>
      <w:proofErr w:type="spellEnd"/>
      <w:r w:rsidR="0070009F">
        <w:rPr>
          <w:rFonts w:ascii="Tahoma" w:hAnsi="Tahoma" w:cs="Tahoma"/>
        </w:rPr>
        <w:t xml:space="preserve"> </w:t>
      </w:r>
      <w:proofErr w:type="spellStart"/>
      <w:r w:rsidR="0070009F">
        <w:rPr>
          <w:rFonts w:ascii="Tahoma" w:hAnsi="Tahoma" w:cs="Tahoma"/>
        </w:rPr>
        <w:t>phối</w:t>
      </w:r>
      <w:proofErr w:type="spellEnd"/>
      <w:r w:rsidR="0070009F">
        <w:rPr>
          <w:rFonts w:ascii="Tahoma" w:hAnsi="Tahoma" w:cs="Tahoma"/>
        </w:rPr>
        <w:t xml:space="preserve"> </w:t>
      </w:r>
      <w:proofErr w:type="spellStart"/>
      <w:r w:rsidR="0070009F">
        <w:rPr>
          <w:rFonts w:ascii="Tahoma" w:hAnsi="Tahoma" w:cs="Tahoma"/>
        </w:rPr>
        <w:t>một</w:t>
      </w:r>
      <w:proofErr w:type="spellEnd"/>
      <w:r w:rsidR="0070009F">
        <w:rPr>
          <w:rFonts w:ascii="Tahoma" w:hAnsi="Tahoma" w:cs="Tahoma"/>
        </w:rPr>
        <w:t xml:space="preserve"> </w:t>
      </w:r>
      <w:proofErr w:type="spellStart"/>
      <w:r w:rsidR="001C30A4">
        <w:rPr>
          <w:rFonts w:ascii="Tahoma" w:hAnsi="Tahoma" w:cs="Tahoma"/>
        </w:rPr>
        <w:t>số</w:t>
      </w:r>
      <w:proofErr w:type="spellEnd"/>
      <w:r w:rsidR="001C30A4">
        <w:rPr>
          <w:rFonts w:ascii="Tahoma" w:hAnsi="Tahoma" w:cs="Tahoma"/>
        </w:rPr>
        <w:t xml:space="preserve"> </w:t>
      </w:r>
      <w:proofErr w:type="spellStart"/>
      <w:r w:rsidR="001C30A4">
        <w:rPr>
          <w:rFonts w:ascii="Tahoma" w:hAnsi="Tahoma" w:cs="Tahoma"/>
        </w:rPr>
        <w:t>hoặc</w:t>
      </w:r>
      <w:proofErr w:type="spellEnd"/>
      <w:r w:rsidR="001C30A4">
        <w:rPr>
          <w:rFonts w:ascii="Tahoma" w:hAnsi="Tahoma" w:cs="Tahoma"/>
        </w:rPr>
        <w:t xml:space="preserve"> </w:t>
      </w:r>
      <w:proofErr w:type="spellStart"/>
      <w:r w:rsidR="001C30A4">
        <w:rPr>
          <w:rFonts w:ascii="Tahoma" w:hAnsi="Tahoma" w:cs="Tahoma"/>
        </w:rPr>
        <w:t>tất</w:t>
      </w:r>
      <w:proofErr w:type="spellEnd"/>
      <w:r w:rsidR="001C30A4">
        <w:rPr>
          <w:rFonts w:ascii="Tahoma" w:hAnsi="Tahoma" w:cs="Tahoma"/>
        </w:rPr>
        <w:t xml:space="preserve"> </w:t>
      </w:r>
      <w:proofErr w:type="spellStart"/>
      <w:r w:rsidR="001C30A4">
        <w:rPr>
          <w:rFonts w:ascii="Tahoma" w:hAnsi="Tahoma" w:cs="Tahoma"/>
        </w:rPr>
        <w:t>cả</w:t>
      </w:r>
      <w:proofErr w:type="spellEnd"/>
      <w:r w:rsidR="001C30A4">
        <w:rPr>
          <w:rFonts w:ascii="Tahoma" w:hAnsi="Tahoma" w:cs="Tahoma"/>
        </w:rPr>
        <w:t xml:space="preserve"> </w:t>
      </w:r>
      <w:proofErr w:type="spellStart"/>
      <w:r w:rsidR="001C30A4">
        <w:rPr>
          <w:rFonts w:ascii="Tahoma" w:hAnsi="Tahoma" w:cs="Tahoma"/>
        </w:rPr>
        <w:t>các</w:t>
      </w:r>
      <w:proofErr w:type="spellEnd"/>
      <w:r w:rsidR="001C30A4">
        <w:rPr>
          <w:rFonts w:ascii="Tahoma" w:hAnsi="Tahoma" w:cs="Tahoma"/>
        </w:rPr>
        <w:t xml:space="preserve"> tokens </w:t>
      </w:r>
      <w:proofErr w:type="spellStart"/>
      <w:r w:rsidR="001C30A4">
        <w:rPr>
          <w:rFonts w:ascii="Tahoma" w:hAnsi="Tahoma" w:cs="Tahoma"/>
        </w:rPr>
        <w:t>của</w:t>
      </w:r>
      <w:proofErr w:type="spellEnd"/>
      <w:r w:rsidR="001C30A4">
        <w:rPr>
          <w:rFonts w:ascii="Tahoma" w:hAnsi="Tahoma" w:cs="Tahoma"/>
        </w:rPr>
        <w:t xml:space="preserve"> </w:t>
      </w:r>
      <w:proofErr w:type="spellStart"/>
      <w:r w:rsidR="001C30A4">
        <w:rPr>
          <w:rFonts w:ascii="Tahoma" w:hAnsi="Tahoma" w:cs="Tahoma"/>
        </w:rPr>
        <w:t>nói</w:t>
      </w:r>
      <w:proofErr w:type="spellEnd"/>
      <w:r w:rsidR="001C30A4">
        <w:rPr>
          <w:rFonts w:ascii="Tahoma" w:hAnsi="Tahoma" w:cs="Tahoma"/>
        </w:rPr>
        <w:t xml:space="preserve"> </w:t>
      </w:r>
      <w:proofErr w:type="spellStart"/>
      <w:r w:rsidR="001C30A4">
        <w:rPr>
          <w:rFonts w:ascii="Tahoma" w:hAnsi="Tahoma" w:cs="Tahoma"/>
        </w:rPr>
        <w:t>khi</w:t>
      </w:r>
      <w:proofErr w:type="spellEnd"/>
      <w:r w:rsidR="001C30A4">
        <w:rPr>
          <w:rFonts w:ascii="Tahoma" w:hAnsi="Tahoma" w:cs="Tahoma"/>
        </w:rPr>
        <w:t xml:space="preserve"> </w:t>
      </w:r>
      <w:proofErr w:type="spellStart"/>
      <w:r w:rsidR="001C30A4">
        <w:rPr>
          <w:rFonts w:ascii="Tahoma" w:hAnsi="Tahoma" w:cs="Tahoma"/>
        </w:rPr>
        <w:t>bắt</w:t>
      </w:r>
      <w:proofErr w:type="spellEnd"/>
      <w:r w:rsidR="001C30A4">
        <w:rPr>
          <w:rFonts w:ascii="Tahoma" w:hAnsi="Tahoma" w:cs="Tahoma"/>
        </w:rPr>
        <w:t xml:space="preserve"> </w:t>
      </w:r>
      <w:proofErr w:type="spellStart"/>
      <w:r w:rsidR="001C30A4">
        <w:rPr>
          <w:rFonts w:ascii="Tahoma" w:hAnsi="Tahoma" w:cs="Tahoma"/>
        </w:rPr>
        <w:t>đầu</w:t>
      </w:r>
      <w:proofErr w:type="spellEnd"/>
      <w:r w:rsidR="001C30A4">
        <w:rPr>
          <w:rFonts w:ascii="Tahoma" w:hAnsi="Tahoma" w:cs="Tahoma"/>
        </w:rPr>
        <w:t xml:space="preserve"> </w:t>
      </w:r>
      <w:proofErr w:type="spellStart"/>
      <w:r w:rsidR="001C30A4">
        <w:rPr>
          <w:rFonts w:ascii="Tahoma" w:hAnsi="Tahoma" w:cs="Tahoma"/>
        </w:rPr>
        <w:t>hoạt</w:t>
      </w:r>
      <w:proofErr w:type="spellEnd"/>
      <w:r w:rsidR="001C30A4">
        <w:rPr>
          <w:rFonts w:ascii="Tahoma" w:hAnsi="Tahoma" w:cs="Tahoma"/>
        </w:rPr>
        <w:t xml:space="preserve"> </w:t>
      </w:r>
      <w:proofErr w:type="spellStart"/>
      <w:r w:rsidR="001C30A4">
        <w:rPr>
          <w:rFonts w:ascii="Tahoma" w:hAnsi="Tahoma" w:cs="Tahoma"/>
        </w:rPr>
        <w:t>động</w:t>
      </w:r>
      <w:proofErr w:type="spellEnd"/>
      <w:r w:rsidR="00D06607">
        <w:rPr>
          <w:rFonts w:ascii="Tahoma" w:hAnsi="Tahoma" w:cs="Tahoma"/>
        </w:rPr>
        <w:t xml:space="preserve">. </w:t>
      </w:r>
      <w:proofErr w:type="spellStart"/>
      <w:r w:rsidR="00D06607">
        <w:rPr>
          <w:rFonts w:ascii="Tahoma" w:hAnsi="Tahoma" w:cs="Tahoma"/>
        </w:rPr>
        <w:t>Các</w:t>
      </w:r>
      <w:proofErr w:type="spellEnd"/>
      <w:r w:rsidR="00D06607">
        <w:rPr>
          <w:rFonts w:ascii="Tahoma" w:hAnsi="Tahoma" w:cs="Tahoma"/>
        </w:rPr>
        <w:t xml:space="preserve"> tokens </w:t>
      </w:r>
      <w:proofErr w:type="spellStart"/>
      <w:r w:rsidR="00D06607">
        <w:rPr>
          <w:rFonts w:ascii="Tahoma" w:hAnsi="Tahoma" w:cs="Tahoma"/>
        </w:rPr>
        <w:t>này</w:t>
      </w:r>
      <w:proofErr w:type="spellEnd"/>
      <w:r w:rsidR="00D06607">
        <w:rPr>
          <w:rFonts w:ascii="Tahoma" w:hAnsi="Tahoma" w:cs="Tahoma"/>
        </w:rPr>
        <w:t xml:space="preserve"> </w:t>
      </w:r>
      <w:proofErr w:type="spellStart"/>
      <w:r w:rsidR="00D06607">
        <w:rPr>
          <w:rFonts w:ascii="Tahoma" w:hAnsi="Tahoma" w:cs="Tahoma"/>
        </w:rPr>
        <w:t>cần</w:t>
      </w:r>
      <w:proofErr w:type="spellEnd"/>
      <w:r w:rsidR="00D06607">
        <w:rPr>
          <w:rFonts w:ascii="Tahoma" w:hAnsi="Tahoma" w:cs="Tahoma"/>
        </w:rPr>
        <w:t xml:space="preserve"> </w:t>
      </w:r>
      <w:proofErr w:type="spellStart"/>
      <w:r w:rsidR="00D06607">
        <w:rPr>
          <w:rFonts w:ascii="Tahoma" w:hAnsi="Tahoma" w:cs="Tahoma"/>
        </w:rPr>
        <w:t>thiết</w:t>
      </w:r>
      <w:proofErr w:type="spellEnd"/>
      <w:r w:rsidR="00D06607">
        <w:rPr>
          <w:rFonts w:ascii="Tahoma" w:hAnsi="Tahoma" w:cs="Tahoma"/>
        </w:rPr>
        <w:t xml:space="preserve"> </w:t>
      </w:r>
      <w:proofErr w:type="spellStart"/>
      <w:r w:rsidR="00D06607">
        <w:rPr>
          <w:rFonts w:ascii="Tahoma" w:hAnsi="Tahoma" w:cs="Tahoma"/>
        </w:rPr>
        <w:t>cho</w:t>
      </w:r>
      <w:proofErr w:type="spellEnd"/>
      <w:r w:rsidR="00D06607">
        <w:rPr>
          <w:rFonts w:ascii="Tahoma" w:hAnsi="Tahoma" w:cs="Tahoma"/>
        </w:rPr>
        <w:t xml:space="preserve"> </w:t>
      </w:r>
      <w:proofErr w:type="spellStart"/>
      <w:r w:rsidR="00D06607">
        <w:rPr>
          <w:rFonts w:ascii="Tahoma" w:hAnsi="Tahoma" w:cs="Tahoma"/>
        </w:rPr>
        <w:t>việc</w:t>
      </w:r>
      <w:proofErr w:type="spellEnd"/>
      <w:r w:rsidR="00D06607">
        <w:rPr>
          <w:rFonts w:ascii="Tahoma" w:hAnsi="Tahoma" w:cs="Tahoma"/>
        </w:rPr>
        <w:t xml:space="preserve"> </w:t>
      </w:r>
      <w:proofErr w:type="spellStart"/>
      <w:r w:rsidR="00D06607">
        <w:rPr>
          <w:rFonts w:ascii="Tahoma" w:hAnsi="Tahoma" w:cs="Tahoma"/>
        </w:rPr>
        <w:t>sử</w:t>
      </w:r>
      <w:proofErr w:type="spellEnd"/>
      <w:r w:rsidR="00D06607">
        <w:rPr>
          <w:rFonts w:ascii="Tahoma" w:hAnsi="Tahoma" w:cs="Tahoma"/>
        </w:rPr>
        <w:t xml:space="preserve"> </w:t>
      </w:r>
      <w:proofErr w:type="spellStart"/>
      <w:r w:rsidR="00D06607">
        <w:rPr>
          <w:rFonts w:ascii="Tahoma" w:hAnsi="Tahoma" w:cs="Tahoma"/>
        </w:rPr>
        <w:t>dụng</w:t>
      </w:r>
      <w:proofErr w:type="spellEnd"/>
      <w:r w:rsidR="00D06607">
        <w:rPr>
          <w:rFonts w:ascii="Tahoma" w:hAnsi="Tahoma" w:cs="Tahoma"/>
        </w:rPr>
        <w:t xml:space="preserve"> </w:t>
      </w:r>
      <w:proofErr w:type="spellStart"/>
      <w:r w:rsidR="00D06607">
        <w:rPr>
          <w:rFonts w:ascii="Tahoma" w:hAnsi="Tahoma" w:cs="Tahoma"/>
        </w:rPr>
        <w:t>các</w:t>
      </w:r>
      <w:proofErr w:type="spellEnd"/>
      <w:r w:rsidR="00D06607">
        <w:rPr>
          <w:rFonts w:ascii="Tahoma" w:hAnsi="Tahoma" w:cs="Tahoma"/>
        </w:rPr>
        <w:t xml:space="preserve"> </w:t>
      </w:r>
      <w:proofErr w:type="spellStart"/>
      <w:r w:rsidR="00D06607">
        <w:rPr>
          <w:rFonts w:ascii="Tahoma" w:hAnsi="Tahoma" w:cs="Tahoma"/>
        </w:rPr>
        <w:t>ứng</w:t>
      </w:r>
      <w:proofErr w:type="spellEnd"/>
      <w:r w:rsidR="00D06607">
        <w:rPr>
          <w:rFonts w:ascii="Tahoma" w:hAnsi="Tahoma" w:cs="Tahoma"/>
        </w:rPr>
        <w:t xml:space="preserve"> </w:t>
      </w:r>
      <w:proofErr w:type="spellStart"/>
      <w:r w:rsidR="00D06607">
        <w:rPr>
          <w:rFonts w:ascii="Tahoma" w:hAnsi="Tahoma" w:cs="Tahoma"/>
        </w:rPr>
        <w:t>dụng</w:t>
      </w:r>
      <w:proofErr w:type="spellEnd"/>
      <w:r w:rsidR="00C21C06">
        <w:rPr>
          <w:rFonts w:ascii="Tahoma" w:hAnsi="Tahoma" w:cs="Tahoma"/>
        </w:rPr>
        <w:t xml:space="preserve"> </w:t>
      </w:r>
      <w:proofErr w:type="spellStart"/>
      <w:r w:rsidR="00C21C06">
        <w:rPr>
          <w:rFonts w:ascii="Tahoma" w:hAnsi="Tahoma" w:cs="Tahoma"/>
        </w:rPr>
        <w:t>và</w:t>
      </w:r>
      <w:proofErr w:type="spellEnd"/>
      <w:r w:rsidR="00C21C06">
        <w:rPr>
          <w:rFonts w:ascii="Tahoma" w:hAnsi="Tahoma" w:cs="Tahoma"/>
        </w:rPr>
        <w:t xml:space="preserve"> </w:t>
      </w:r>
      <w:proofErr w:type="spellStart"/>
      <w:r w:rsidR="00C21C06">
        <w:rPr>
          <w:rFonts w:ascii="Tahoma" w:hAnsi="Tahoma" w:cs="Tahoma"/>
        </w:rPr>
        <w:t>bất</w:t>
      </w:r>
      <w:proofErr w:type="spellEnd"/>
      <w:r w:rsidR="00C21C06">
        <w:rPr>
          <w:rFonts w:ascii="Tahoma" w:hAnsi="Tahoma" w:cs="Tahoma"/>
        </w:rPr>
        <w:t xml:space="preserve"> </w:t>
      </w:r>
      <w:proofErr w:type="spellStart"/>
      <w:r w:rsidR="00C21C06">
        <w:rPr>
          <w:rFonts w:ascii="Tahoma" w:hAnsi="Tahoma" w:cs="Tahoma"/>
        </w:rPr>
        <w:t>kỳ</w:t>
      </w:r>
      <w:proofErr w:type="spellEnd"/>
      <w:r w:rsidR="00C21C06">
        <w:rPr>
          <w:rFonts w:ascii="Tahoma" w:hAnsi="Tahoma" w:cs="Tahoma"/>
        </w:rPr>
        <w:t xml:space="preserve"> </w:t>
      </w:r>
      <w:proofErr w:type="spellStart"/>
      <w:r w:rsidR="00D77D33">
        <w:rPr>
          <w:rFonts w:ascii="Tahoma" w:hAnsi="Tahoma" w:cs="Tahoma"/>
        </w:rPr>
        <w:t>đóng</w:t>
      </w:r>
      <w:proofErr w:type="spellEnd"/>
      <w:r w:rsidR="00D77D33">
        <w:rPr>
          <w:rFonts w:ascii="Tahoma" w:hAnsi="Tahoma" w:cs="Tahoma"/>
        </w:rPr>
        <w:t xml:space="preserve"> </w:t>
      </w:r>
      <w:proofErr w:type="spellStart"/>
      <w:r w:rsidR="00D77D33">
        <w:rPr>
          <w:rFonts w:ascii="Tahoma" w:hAnsi="Tahoma" w:cs="Tahoma"/>
        </w:rPr>
        <w:t>góp</w:t>
      </w:r>
      <w:proofErr w:type="spellEnd"/>
      <w:r w:rsidR="00D77D33">
        <w:rPr>
          <w:rFonts w:ascii="Tahoma" w:hAnsi="Tahoma" w:cs="Tahoma"/>
        </w:rPr>
        <w:t xml:space="preserve"> </w:t>
      </w:r>
      <w:proofErr w:type="spellStart"/>
      <w:r w:rsidR="00D77D33">
        <w:rPr>
          <w:rFonts w:ascii="Tahoma" w:hAnsi="Tahoma" w:cs="Tahoma"/>
        </w:rPr>
        <w:t>nào</w:t>
      </w:r>
      <w:proofErr w:type="spellEnd"/>
      <w:r w:rsidR="00D77D33">
        <w:rPr>
          <w:rFonts w:ascii="Tahoma" w:hAnsi="Tahoma" w:cs="Tahoma"/>
        </w:rPr>
        <w:t xml:space="preserve"> </w:t>
      </w:r>
      <w:proofErr w:type="spellStart"/>
      <w:r w:rsidR="00D77D33">
        <w:rPr>
          <w:rFonts w:ascii="Tahoma" w:hAnsi="Tahoma" w:cs="Tahoma"/>
        </w:rPr>
        <w:t>từ</w:t>
      </w:r>
      <w:proofErr w:type="spellEnd"/>
      <w:r w:rsidR="00D77D33">
        <w:rPr>
          <w:rFonts w:ascii="Tahoma" w:hAnsi="Tahoma" w:cs="Tahoma"/>
        </w:rPr>
        <w:t xml:space="preserve"> </w:t>
      </w:r>
      <w:proofErr w:type="spellStart"/>
      <w:r w:rsidR="00D77D33">
        <w:rPr>
          <w:rFonts w:ascii="Tahoma" w:hAnsi="Tahoma" w:cs="Tahoma"/>
        </w:rPr>
        <w:t>người</w:t>
      </w:r>
      <w:proofErr w:type="spellEnd"/>
      <w:r w:rsidR="00D77D33">
        <w:rPr>
          <w:rFonts w:ascii="Tahoma" w:hAnsi="Tahoma" w:cs="Tahoma"/>
        </w:rPr>
        <w:t xml:space="preserve"> dung </w:t>
      </w:r>
      <w:proofErr w:type="spellStart"/>
      <w:r w:rsidR="00D77D33">
        <w:rPr>
          <w:rFonts w:ascii="Tahoma" w:hAnsi="Tahoma" w:cs="Tahoma"/>
        </w:rPr>
        <w:t>sẽ</w:t>
      </w:r>
      <w:proofErr w:type="spellEnd"/>
      <w:r w:rsidR="00D77D33">
        <w:rPr>
          <w:rFonts w:ascii="Tahoma" w:hAnsi="Tahoma" w:cs="Tahoma"/>
        </w:rPr>
        <w:t xml:space="preserve"> </w:t>
      </w:r>
      <w:proofErr w:type="spellStart"/>
      <w:r w:rsidR="00D77D33">
        <w:rPr>
          <w:rFonts w:ascii="Tahoma" w:hAnsi="Tahoma" w:cs="Tahoma"/>
        </w:rPr>
        <w:t>được</w:t>
      </w:r>
      <w:proofErr w:type="spellEnd"/>
      <w:r w:rsidR="00D77D33">
        <w:rPr>
          <w:rFonts w:ascii="Tahoma" w:hAnsi="Tahoma" w:cs="Tahoma"/>
        </w:rPr>
        <w:t xml:space="preserve"> </w:t>
      </w:r>
      <w:proofErr w:type="spellStart"/>
      <w:r w:rsidR="00D77D33">
        <w:rPr>
          <w:rFonts w:ascii="Tahoma" w:hAnsi="Tahoma" w:cs="Tahoma"/>
        </w:rPr>
        <w:t>thưởng</w:t>
      </w:r>
      <w:proofErr w:type="spellEnd"/>
      <w:r w:rsidR="00D77D33">
        <w:rPr>
          <w:rFonts w:ascii="Tahoma" w:hAnsi="Tahoma" w:cs="Tahoma"/>
        </w:rPr>
        <w:t xml:space="preserve"> </w:t>
      </w:r>
      <w:proofErr w:type="spellStart"/>
      <w:r w:rsidR="00D77D33">
        <w:rPr>
          <w:rFonts w:ascii="Tahoma" w:hAnsi="Tahoma" w:cs="Tahoma"/>
        </w:rPr>
        <w:t>bằng</w:t>
      </w:r>
      <w:proofErr w:type="spellEnd"/>
      <w:r w:rsidR="00D77D33">
        <w:rPr>
          <w:rFonts w:ascii="Tahoma" w:hAnsi="Tahoma" w:cs="Tahoma"/>
        </w:rPr>
        <w:t xml:space="preserve"> </w:t>
      </w:r>
      <w:proofErr w:type="spellStart"/>
      <w:r w:rsidR="005A6E68">
        <w:rPr>
          <w:rFonts w:ascii="Tahoma" w:hAnsi="Tahoma" w:cs="Tahoma"/>
        </w:rPr>
        <w:t>các</w:t>
      </w:r>
      <w:proofErr w:type="spellEnd"/>
      <w:r w:rsidR="005A6E68">
        <w:rPr>
          <w:rFonts w:ascii="Tahoma" w:hAnsi="Tahoma" w:cs="Tahoma"/>
        </w:rPr>
        <w:t xml:space="preserve"> </w:t>
      </w:r>
      <w:proofErr w:type="spellStart"/>
      <w:r w:rsidR="005A6E68">
        <w:rPr>
          <w:rFonts w:ascii="Tahoma" w:hAnsi="Tahoma" w:cs="Tahoma"/>
        </w:rPr>
        <w:t>khoản</w:t>
      </w:r>
      <w:proofErr w:type="spellEnd"/>
      <w:r w:rsidR="005A6E68">
        <w:rPr>
          <w:rFonts w:ascii="Tahoma" w:hAnsi="Tahoma" w:cs="Tahoma"/>
        </w:rPr>
        <w:t xml:space="preserve"> </w:t>
      </w:r>
      <w:proofErr w:type="spellStart"/>
      <w:r w:rsidR="005A6E68">
        <w:rPr>
          <w:rFonts w:ascii="Tahoma" w:hAnsi="Tahoma" w:cs="Tahoma"/>
        </w:rPr>
        <w:t>thanh</w:t>
      </w:r>
      <w:proofErr w:type="spellEnd"/>
      <w:r w:rsidR="005A6E68">
        <w:rPr>
          <w:rFonts w:ascii="Tahoma" w:hAnsi="Tahoma" w:cs="Tahoma"/>
        </w:rPr>
        <w:t xml:space="preserve"> </w:t>
      </w:r>
      <w:proofErr w:type="spellStart"/>
      <w:r w:rsidR="005A6E68">
        <w:rPr>
          <w:rFonts w:ascii="Tahoma" w:hAnsi="Tahoma" w:cs="Tahoma"/>
        </w:rPr>
        <w:t>toán</w:t>
      </w:r>
      <w:proofErr w:type="spellEnd"/>
      <w:r w:rsidR="005A6E68">
        <w:rPr>
          <w:rFonts w:ascii="Tahoma" w:hAnsi="Tahoma" w:cs="Tahoma"/>
        </w:rPr>
        <w:t xml:space="preserve"> </w:t>
      </w:r>
      <w:proofErr w:type="spellStart"/>
      <w:r w:rsidR="005A6E68">
        <w:rPr>
          <w:rFonts w:ascii="Tahoma" w:hAnsi="Tahoma" w:cs="Tahoma"/>
        </w:rPr>
        <w:t>trong</w:t>
      </w:r>
      <w:proofErr w:type="spellEnd"/>
      <w:r w:rsidR="005A6E68">
        <w:rPr>
          <w:rFonts w:ascii="Tahoma" w:hAnsi="Tahoma" w:cs="Tahoma"/>
        </w:rPr>
        <w:t xml:space="preserve"> </w:t>
      </w:r>
      <w:proofErr w:type="spellStart"/>
      <w:r w:rsidR="005A6E68">
        <w:rPr>
          <w:rFonts w:ascii="Tahoma" w:hAnsi="Tahoma" w:cs="Tahoma"/>
        </w:rPr>
        <w:t>các</w:t>
      </w:r>
      <w:proofErr w:type="spellEnd"/>
      <w:r w:rsidR="005A6E68">
        <w:rPr>
          <w:rFonts w:ascii="Tahoma" w:hAnsi="Tahoma" w:cs="Tahoma"/>
        </w:rPr>
        <w:t xml:space="preserve"> tokens </w:t>
      </w:r>
      <w:proofErr w:type="spellStart"/>
      <w:r w:rsidR="005A6E68">
        <w:rPr>
          <w:rFonts w:ascii="Tahoma" w:hAnsi="Tahoma" w:cs="Tahoma"/>
        </w:rPr>
        <w:t>của</w:t>
      </w:r>
      <w:proofErr w:type="spellEnd"/>
      <w:r w:rsidR="005A6E68">
        <w:rPr>
          <w:rFonts w:ascii="Tahoma" w:hAnsi="Tahoma" w:cs="Tahoma"/>
        </w:rPr>
        <w:t xml:space="preserve"> </w:t>
      </w:r>
      <w:proofErr w:type="spellStart"/>
      <w:r w:rsidR="005A6E68">
        <w:rPr>
          <w:rFonts w:ascii="Tahoma" w:hAnsi="Tahoma" w:cs="Tahoma"/>
        </w:rPr>
        <w:t>ứng</w:t>
      </w:r>
      <w:proofErr w:type="spellEnd"/>
      <w:r w:rsidR="005A6E68">
        <w:rPr>
          <w:rFonts w:ascii="Tahoma" w:hAnsi="Tahoma" w:cs="Tahoma"/>
        </w:rPr>
        <w:t xml:space="preserve"> </w:t>
      </w:r>
      <w:proofErr w:type="spellStart"/>
      <w:r w:rsidR="005A6E68">
        <w:rPr>
          <w:rFonts w:ascii="Tahoma" w:hAnsi="Tahoma" w:cs="Tahoma"/>
        </w:rPr>
        <w:t>dụng</w:t>
      </w:r>
      <w:proofErr w:type="spellEnd"/>
      <w:r w:rsidR="005A6E68">
        <w:rPr>
          <w:rFonts w:ascii="Tahoma" w:hAnsi="Tahoma" w:cs="Tahoma"/>
        </w:rPr>
        <w:t xml:space="preserve">. </w:t>
      </w:r>
      <w:proofErr w:type="spellStart"/>
      <w:r w:rsidR="008763AC">
        <w:rPr>
          <w:rFonts w:ascii="Tahoma" w:hAnsi="Tahoma" w:cs="Tahoma"/>
        </w:rPr>
        <w:t>Ứng</w:t>
      </w:r>
      <w:proofErr w:type="spellEnd"/>
      <w:r w:rsidR="008763AC">
        <w:rPr>
          <w:rFonts w:ascii="Tahoma" w:hAnsi="Tahoma" w:cs="Tahoma"/>
        </w:rPr>
        <w:t xml:space="preserve"> </w:t>
      </w:r>
      <w:proofErr w:type="spellStart"/>
      <w:r w:rsidR="008763AC">
        <w:rPr>
          <w:rFonts w:ascii="Tahoma" w:hAnsi="Tahoma" w:cs="Tahoma"/>
        </w:rPr>
        <w:t>dụng</w:t>
      </w:r>
      <w:proofErr w:type="spellEnd"/>
      <w:r w:rsidR="008763AC">
        <w:rPr>
          <w:rFonts w:ascii="Tahoma" w:hAnsi="Tahoma" w:cs="Tahoma"/>
        </w:rPr>
        <w:t xml:space="preserve"> </w:t>
      </w:r>
      <w:proofErr w:type="spellStart"/>
      <w:r w:rsidR="008763AC">
        <w:rPr>
          <w:rFonts w:ascii="Tahoma" w:hAnsi="Tahoma" w:cs="Tahoma"/>
        </w:rPr>
        <w:t>có</w:t>
      </w:r>
      <w:proofErr w:type="spellEnd"/>
      <w:r w:rsidR="008763AC">
        <w:rPr>
          <w:rFonts w:ascii="Tahoma" w:hAnsi="Tahoma" w:cs="Tahoma"/>
        </w:rPr>
        <w:t xml:space="preserve"> </w:t>
      </w:r>
      <w:proofErr w:type="spellStart"/>
      <w:r w:rsidR="008763AC">
        <w:rPr>
          <w:rFonts w:ascii="Tahoma" w:hAnsi="Tahoma" w:cs="Tahoma"/>
        </w:rPr>
        <w:t>thể</w:t>
      </w:r>
      <w:proofErr w:type="spellEnd"/>
      <w:r w:rsidR="008763AC">
        <w:rPr>
          <w:rFonts w:ascii="Tahoma" w:hAnsi="Tahoma" w:cs="Tahoma"/>
        </w:rPr>
        <w:t xml:space="preserve"> </w:t>
      </w:r>
      <w:proofErr w:type="spellStart"/>
      <w:r w:rsidR="008763AC">
        <w:rPr>
          <w:rFonts w:ascii="Tahoma" w:hAnsi="Tahoma" w:cs="Tahoma"/>
        </w:rPr>
        <w:t>thích</w:t>
      </w:r>
      <w:proofErr w:type="spellEnd"/>
      <w:r w:rsidR="008763AC">
        <w:rPr>
          <w:rFonts w:ascii="Tahoma" w:hAnsi="Tahoma" w:cs="Tahoma"/>
        </w:rPr>
        <w:t xml:space="preserve"> </w:t>
      </w:r>
      <w:proofErr w:type="spellStart"/>
      <w:r w:rsidR="000C2AF1">
        <w:rPr>
          <w:rFonts w:ascii="Tahoma" w:hAnsi="Tahoma" w:cs="Tahoma"/>
        </w:rPr>
        <w:t>ứng</w:t>
      </w:r>
      <w:proofErr w:type="spellEnd"/>
      <w:r w:rsidR="000C2AF1">
        <w:rPr>
          <w:rFonts w:ascii="Tahoma" w:hAnsi="Tahoma" w:cs="Tahoma"/>
        </w:rPr>
        <w:t xml:space="preserve"> </w:t>
      </w:r>
      <w:proofErr w:type="spellStart"/>
      <w:r w:rsidR="000C2AF1">
        <w:rPr>
          <w:rFonts w:ascii="Tahoma" w:hAnsi="Tahoma" w:cs="Tahoma"/>
        </w:rPr>
        <w:t>các</w:t>
      </w:r>
      <w:proofErr w:type="spellEnd"/>
      <w:r w:rsidR="000C2AF1">
        <w:rPr>
          <w:rFonts w:ascii="Tahoma" w:hAnsi="Tahoma" w:cs="Tahoma"/>
        </w:rPr>
        <w:t xml:space="preserve"> </w:t>
      </w:r>
      <w:proofErr w:type="spellStart"/>
      <w:r w:rsidR="000C2AF1">
        <w:rPr>
          <w:rFonts w:ascii="Tahoma" w:hAnsi="Tahoma" w:cs="Tahoma"/>
        </w:rPr>
        <w:t>giao</w:t>
      </w:r>
      <w:proofErr w:type="spellEnd"/>
      <w:r w:rsidR="000C2AF1">
        <w:rPr>
          <w:rFonts w:ascii="Tahoma" w:hAnsi="Tahoma" w:cs="Tahoma"/>
        </w:rPr>
        <w:t xml:space="preserve"> </w:t>
      </w:r>
      <w:proofErr w:type="spellStart"/>
      <w:r w:rsidR="000C2AF1">
        <w:rPr>
          <w:rFonts w:ascii="Tahoma" w:hAnsi="Tahoma" w:cs="Tahoma"/>
        </w:rPr>
        <w:t>thức</w:t>
      </w:r>
      <w:proofErr w:type="spellEnd"/>
      <w:r w:rsidR="000C2AF1">
        <w:rPr>
          <w:rFonts w:ascii="Tahoma" w:hAnsi="Tahoma" w:cs="Tahoma"/>
        </w:rPr>
        <w:t xml:space="preserve"> </w:t>
      </w:r>
      <w:proofErr w:type="spellStart"/>
      <w:r w:rsidR="000C2AF1">
        <w:rPr>
          <w:rFonts w:ascii="Tahoma" w:hAnsi="Tahoma" w:cs="Tahoma"/>
        </w:rPr>
        <w:t>của</w:t>
      </w:r>
      <w:proofErr w:type="spellEnd"/>
      <w:r w:rsidR="000C2AF1">
        <w:rPr>
          <w:rFonts w:ascii="Tahoma" w:hAnsi="Tahoma" w:cs="Tahoma"/>
        </w:rPr>
        <w:t xml:space="preserve"> </w:t>
      </w:r>
      <w:proofErr w:type="spellStart"/>
      <w:r w:rsidR="000C2AF1">
        <w:rPr>
          <w:rFonts w:ascii="Tahoma" w:hAnsi="Tahoma" w:cs="Tahoma"/>
        </w:rPr>
        <w:t>nó</w:t>
      </w:r>
      <w:proofErr w:type="spellEnd"/>
      <w:r w:rsidR="000C2AF1">
        <w:rPr>
          <w:rFonts w:ascii="Tahoma" w:hAnsi="Tahoma" w:cs="Tahoma"/>
        </w:rPr>
        <w:t xml:space="preserve"> </w:t>
      </w:r>
      <w:proofErr w:type="spellStart"/>
      <w:r w:rsidR="000C2AF1">
        <w:rPr>
          <w:rFonts w:ascii="Tahoma" w:hAnsi="Tahoma" w:cs="Tahoma"/>
        </w:rPr>
        <w:t>để</w:t>
      </w:r>
      <w:proofErr w:type="spellEnd"/>
      <w:r w:rsidR="000C2AF1">
        <w:rPr>
          <w:rFonts w:ascii="Tahoma" w:hAnsi="Tahoma" w:cs="Tahoma"/>
        </w:rPr>
        <w:t xml:space="preserve"> </w:t>
      </w:r>
      <w:proofErr w:type="spellStart"/>
      <w:r w:rsidR="000C2AF1">
        <w:rPr>
          <w:rFonts w:ascii="Tahoma" w:hAnsi="Tahoma" w:cs="Tahoma"/>
        </w:rPr>
        <w:t>đáp</w:t>
      </w:r>
      <w:proofErr w:type="spellEnd"/>
      <w:r w:rsidR="000C2AF1">
        <w:rPr>
          <w:rFonts w:ascii="Tahoma" w:hAnsi="Tahoma" w:cs="Tahoma"/>
        </w:rPr>
        <w:t xml:space="preserve"> </w:t>
      </w:r>
      <w:proofErr w:type="spellStart"/>
      <w:r w:rsidR="000C2AF1">
        <w:rPr>
          <w:rFonts w:ascii="Tahoma" w:hAnsi="Tahoma" w:cs="Tahoma"/>
        </w:rPr>
        <w:t>ứng</w:t>
      </w:r>
      <w:proofErr w:type="spellEnd"/>
      <w:r w:rsidR="000C2AF1">
        <w:rPr>
          <w:rFonts w:ascii="Tahoma" w:hAnsi="Tahoma" w:cs="Tahoma"/>
        </w:rPr>
        <w:t xml:space="preserve"> </w:t>
      </w:r>
      <w:proofErr w:type="spellStart"/>
      <w:r w:rsidR="000C2AF1">
        <w:rPr>
          <w:rFonts w:ascii="Tahoma" w:hAnsi="Tahoma" w:cs="Tahoma"/>
        </w:rPr>
        <w:t>với</w:t>
      </w:r>
      <w:proofErr w:type="spellEnd"/>
      <w:r w:rsidR="000C2AF1">
        <w:rPr>
          <w:rFonts w:ascii="Tahoma" w:hAnsi="Tahoma" w:cs="Tahoma"/>
        </w:rPr>
        <w:t xml:space="preserve"> </w:t>
      </w:r>
      <w:proofErr w:type="spellStart"/>
      <w:r w:rsidR="000C2AF1">
        <w:rPr>
          <w:rFonts w:ascii="Tahoma" w:hAnsi="Tahoma" w:cs="Tahoma"/>
        </w:rPr>
        <w:t>các</w:t>
      </w:r>
      <w:proofErr w:type="spellEnd"/>
      <w:r w:rsidR="000C2AF1">
        <w:rPr>
          <w:rFonts w:ascii="Tahoma" w:hAnsi="Tahoma" w:cs="Tahoma"/>
        </w:rPr>
        <w:t xml:space="preserve"> </w:t>
      </w:r>
      <w:proofErr w:type="spellStart"/>
      <w:r w:rsidR="000C2AF1">
        <w:rPr>
          <w:rFonts w:ascii="Tahoma" w:hAnsi="Tahoma" w:cs="Tahoma"/>
        </w:rPr>
        <w:t>cải</w:t>
      </w:r>
      <w:proofErr w:type="spellEnd"/>
      <w:r w:rsidR="000C2AF1">
        <w:rPr>
          <w:rFonts w:ascii="Tahoma" w:hAnsi="Tahoma" w:cs="Tahoma"/>
        </w:rPr>
        <w:t xml:space="preserve"> </w:t>
      </w:r>
      <w:proofErr w:type="spellStart"/>
      <w:r w:rsidR="000C2AF1">
        <w:rPr>
          <w:rFonts w:ascii="Tahoma" w:hAnsi="Tahoma" w:cs="Tahoma"/>
        </w:rPr>
        <w:t>tiến</w:t>
      </w:r>
      <w:proofErr w:type="spellEnd"/>
      <w:r w:rsidR="000C2AF1">
        <w:rPr>
          <w:rFonts w:ascii="Tahoma" w:hAnsi="Tahoma" w:cs="Tahoma"/>
        </w:rPr>
        <w:t xml:space="preserve"> </w:t>
      </w:r>
      <w:proofErr w:type="spellStart"/>
      <w:r w:rsidR="000C2AF1">
        <w:rPr>
          <w:rFonts w:ascii="Tahoma" w:hAnsi="Tahoma" w:cs="Tahoma"/>
        </w:rPr>
        <w:t>đề</w:t>
      </w:r>
      <w:proofErr w:type="spellEnd"/>
      <w:r w:rsidR="000C2AF1">
        <w:rPr>
          <w:rFonts w:ascii="Tahoma" w:hAnsi="Tahoma" w:cs="Tahoma"/>
        </w:rPr>
        <w:t xml:space="preserve"> </w:t>
      </w:r>
      <w:proofErr w:type="spellStart"/>
      <w:r w:rsidR="000C2AF1">
        <w:rPr>
          <w:rFonts w:ascii="Tahoma" w:hAnsi="Tahoma" w:cs="Tahoma"/>
        </w:rPr>
        <w:t>xuất</w:t>
      </w:r>
      <w:proofErr w:type="spellEnd"/>
      <w:r w:rsidR="000C2AF1">
        <w:rPr>
          <w:rFonts w:ascii="Tahoma" w:hAnsi="Tahoma" w:cs="Tahoma"/>
        </w:rPr>
        <w:t xml:space="preserve"> </w:t>
      </w:r>
      <w:proofErr w:type="spellStart"/>
      <w:r w:rsidR="000C2AF1">
        <w:rPr>
          <w:rFonts w:ascii="Tahoma" w:hAnsi="Tahoma" w:cs="Tahoma"/>
        </w:rPr>
        <w:t>và</w:t>
      </w:r>
      <w:proofErr w:type="spellEnd"/>
      <w:r w:rsidR="000C2AF1">
        <w:rPr>
          <w:rFonts w:ascii="Tahoma" w:hAnsi="Tahoma" w:cs="Tahoma"/>
        </w:rPr>
        <w:t xml:space="preserve"> </w:t>
      </w:r>
      <w:proofErr w:type="spellStart"/>
      <w:r w:rsidR="000C2AF1">
        <w:rPr>
          <w:rFonts w:ascii="Tahoma" w:hAnsi="Tahoma" w:cs="Tahoma"/>
        </w:rPr>
        <w:t>phản</w:t>
      </w:r>
      <w:proofErr w:type="spellEnd"/>
      <w:r w:rsidR="000C2AF1">
        <w:rPr>
          <w:rFonts w:ascii="Tahoma" w:hAnsi="Tahoma" w:cs="Tahoma"/>
        </w:rPr>
        <w:t xml:space="preserve"> </w:t>
      </w:r>
      <w:proofErr w:type="spellStart"/>
      <w:r w:rsidR="000C2AF1">
        <w:rPr>
          <w:rFonts w:ascii="Tahoma" w:hAnsi="Tahoma" w:cs="Tahoma"/>
        </w:rPr>
        <w:t>hồi</w:t>
      </w:r>
      <w:proofErr w:type="spellEnd"/>
      <w:r w:rsidR="000C2AF1">
        <w:rPr>
          <w:rFonts w:ascii="Tahoma" w:hAnsi="Tahoma" w:cs="Tahoma"/>
        </w:rPr>
        <w:t xml:space="preserve"> </w:t>
      </w:r>
      <w:proofErr w:type="spellStart"/>
      <w:r w:rsidR="000C2AF1">
        <w:rPr>
          <w:rFonts w:ascii="Tahoma" w:hAnsi="Tahoma" w:cs="Tahoma"/>
        </w:rPr>
        <w:t>thị</w:t>
      </w:r>
      <w:proofErr w:type="spellEnd"/>
      <w:r w:rsidR="000C2AF1">
        <w:rPr>
          <w:rFonts w:ascii="Tahoma" w:hAnsi="Tahoma" w:cs="Tahoma"/>
        </w:rPr>
        <w:t xml:space="preserve"> </w:t>
      </w:r>
      <w:proofErr w:type="spellStart"/>
      <w:r w:rsidR="000C2AF1">
        <w:rPr>
          <w:rFonts w:ascii="Tahoma" w:hAnsi="Tahoma" w:cs="Tahoma"/>
        </w:rPr>
        <w:t>trường</w:t>
      </w:r>
      <w:proofErr w:type="spellEnd"/>
      <w:r w:rsidR="000C2AF1">
        <w:rPr>
          <w:rFonts w:ascii="Tahoma" w:hAnsi="Tahoma" w:cs="Tahoma"/>
        </w:rPr>
        <w:t xml:space="preserve"> </w:t>
      </w:r>
      <w:proofErr w:type="spellStart"/>
      <w:r w:rsidR="000C2AF1">
        <w:rPr>
          <w:rFonts w:ascii="Tahoma" w:hAnsi="Tahoma" w:cs="Tahoma"/>
        </w:rPr>
        <w:t>nhưng</w:t>
      </w:r>
      <w:proofErr w:type="spellEnd"/>
      <w:r w:rsidR="000C2AF1">
        <w:rPr>
          <w:rFonts w:ascii="Tahoma" w:hAnsi="Tahoma" w:cs="Tahoma"/>
        </w:rPr>
        <w:t xml:space="preserve"> </w:t>
      </w:r>
      <w:proofErr w:type="spellStart"/>
      <w:r w:rsidR="000C2AF1">
        <w:rPr>
          <w:rFonts w:ascii="Tahoma" w:hAnsi="Tahoma" w:cs="Tahoma"/>
        </w:rPr>
        <w:t>tất</w:t>
      </w:r>
      <w:proofErr w:type="spellEnd"/>
      <w:r w:rsidR="000C2AF1">
        <w:rPr>
          <w:rFonts w:ascii="Tahoma" w:hAnsi="Tahoma" w:cs="Tahoma"/>
        </w:rPr>
        <w:t xml:space="preserve"> </w:t>
      </w:r>
      <w:proofErr w:type="spellStart"/>
      <w:r w:rsidR="000C2AF1">
        <w:rPr>
          <w:rFonts w:ascii="Tahoma" w:hAnsi="Tahoma" w:cs="Tahoma"/>
        </w:rPr>
        <w:t>cả</w:t>
      </w:r>
      <w:proofErr w:type="spellEnd"/>
      <w:r w:rsidR="000C2AF1">
        <w:rPr>
          <w:rFonts w:ascii="Tahoma" w:hAnsi="Tahoma" w:cs="Tahoma"/>
        </w:rPr>
        <w:t xml:space="preserve"> </w:t>
      </w:r>
      <w:proofErr w:type="spellStart"/>
      <w:r w:rsidR="000E37FD">
        <w:rPr>
          <w:rFonts w:ascii="Tahoma" w:hAnsi="Tahoma" w:cs="Tahoma"/>
        </w:rPr>
        <w:t>thay</w:t>
      </w:r>
      <w:proofErr w:type="spellEnd"/>
      <w:r w:rsidR="000E37FD">
        <w:rPr>
          <w:rFonts w:ascii="Tahoma" w:hAnsi="Tahoma" w:cs="Tahoma"/>
        </w:rPr>
        <w:t xml:space="preserve"> </w:t>
      </w:r>
      <w:proofErr w:type="spellStart"/>
      <w:r w:rsidR="000E37FD">
        <w:rPr>
          <w:rFonts w:ascii="Tahoma" w:hAnsi="Tahoma" w:cs="Tahoma"/>
        </w:rPr>
        <w:t>đổi</w:t>
      </w:r>
      <w:proofErr w:type="spellEnd"/>
      <w:r w:rsidR="000E37FD">
        <w:rPr>
          <w:rFonts w:ascii="Tahoma" w:hAnsi="Tahoma" w:cs="Tahoma"/>
        </w:rPr>
        <w:t xml:space="preserve"> </w:t>
      </w:r>
      <w:proofErr w:type="spellStart"/>
      <w:r w:rsidR="000E37FD">
        <w:rPr>
          <w:rFonts w:ascii="Tahoma" w:hAnsi="Tahoma" w:cs="Tahoma"/>
        </w:rPr>
        <w:t>phải</w:t>
      </w:r>
      <w:proofErr w:type="spellEnd"/>
      <w:r w:rsidR="000E37FD">
        <w:rPr>
          <w:rFonts w:ascii="Tahoma" w:hAnsi="Tahoma" w:cs="Tahoma"/>
        </w:rPr>
        <w:t xml:space="preserve"> </w:t>
      </w:r>
      <w:proofErr w:type="spellStart"/>
      <w:r w:rsidR="000E37FD">
        <w:rPr>
          <w:rFonts w:ascii="Tahoma" w:hAnsi="Tahoma" w:cs="Tahoma"/>
        </w:rPr>
        <w:t>được</w:t>
      </w:r>
      <w:proofErr w:type="spellEnd"/>
      <w:r w:rsidR="000E37FD">
        <w:rPr>
          <w:rFonts w:ascii="Tahoma" w:hAnsi="Tahoma" w:cs="Tahoma"/>
        </w:rPr>
        <w:t xml:space="preserve"> </w:t>
      </w:r>
      <w:proofErr w:type="spellStart"/>
      <w:r w:rsidR="000E37FD">
        <w:rPr>
          <w:rFonts w:ascii="Tahoma" w:hAnsi="Tahoma" w:cs="Tahoma"/>
        </w:rPr>
        <w:t>quyết</w:t>
      </w:r>
      <w:proofErr w:type="spellEnd"/>
      <w:r w:rsidR="000E37FD">
        <w:rPr>
          <w:rFonts w:ascii="Tahoma" w:hAnsi="Tahoma" w:cs="Tahoma"/>
        </w:rPr>
        <w:t xml:space="preserve"> </w:t>
      </w:r>
      <w:proofErr w:type="spellStart"/>
      <w:r w:rsidR="000E37FD">
        <w:rPr>
          <w:rFonts w:ascii="Tahoma" w:hAnsi="Tahoma" w:cs="Tahoma"/>
        </w:rPr>
        <w:t>định</w:t>
      </w:r>
      <w:proofErr w:type="spellEnd"/>
      <w:r w:rsidR="0033231F">
        <w:rPr>
          <w:rFonts w:ascii="Tahoma" w:hAnsi="Tahoma" w:cs="Tahoma"/>
        </w:rPr>
        <w:t xml:space="preserve"> </w:t>
      </w:r>
      <w:proofErr w:type="spellStart"/>
      <w:r w:rsidR="0033231F">
        <w:rPr>
          <w:rFonts w:ascii="Tahoma" w:hAnsi="Tahoma" w:cs="Tahoma"/>
        </w:rPr>
        <w:t>bởi</w:t>
      </w:r>
      <w:proofErr w:type="spellEnd"/>
      <w:r w:rsidR="0033231F">
        <w:rPr>
          <w:rFonts w:ascii="Tahoma" w:hAnsi="Tahoma" w:cs="Tahoma"/>
        </w:rPr>
        <w:t xml:space="preserve"> </w:t>
      </w:r>
      <w:proofErr w:type="spellStart"/>
      <w:r w:rsidR="0033231F">
        <w:rPr>
          <w:rFonts w:ascii="Tahoma" w:hAnsi="Tahoma" w:cs="Tahoma"/>
        </w:rPr>
        <w:t>sự</w:t>
      </w:r>
      <w:proofErr w:type="spellEnd"/>
      <w:r w:rsidR="0033231F">
        <w:rPr>
          <w:rFonts w:ascii="Tahoma" w:hAnsi="Tahoma" w:cs="Tahoma"/>
        </w:rPr>
        <w:t xml:space="preserve"> </w:t>
      </w:r>
      <w:proofErr w:type="spellStart"/>
      <w:r w:rsidR="0033231F">
        <w:rPr>
          <w:rFonts w:ascii="Tahoma" w:hAnsi="Tahoma" w:cs="Tahoma"/>
        </w:rPr>
        <w:t>đồng</w:t>
      </w:r>
      <w:proofErr w:type="spellEnd"/>
      <w:r w:rsidR="0033231F">
        <w:rPr>
          <w:rFonts w:ascii="Tahoma" w:hAnsi="Tahoma" w:cs="Tahoma"/>
        </w:rPr>
        <w:t xml:space="preserve"> </w:t>
      </w:r>
      <w:proofErr w:type="spellStart"/>
      <w:r w:rsidR="0033231F">
        <w:rPr>
          <w:rFonts w:ascii="Tahoma" w:hAnsi="Tahoma" w:cs="Tahoma"/>
        </w:rPr>
        <w:t>thuận</w:t>
      </w:r>
      <w:proofErr w:type="spellEnd"/>
      <w:r w:rsidR="0033231F">
        <w:rPr>
          <w:rFonts w:ascii="Tahoma" w:hAnsi="Tahoma" w:cs="Tahoma"/>
        </w:rPr>
        <w:t xml:space="preserve"> </w:t>
      </w:r>
      <w:proofErr w:type="spellStart"/>
      <w:r w:rsidR="0033231F">
        <w:rPr>
          <w:rFonts w:ascii="Tahoma" w:hAnsi="Tahoma" w:cs="Tahoma"/>
        </w:rPr>
        <w:t>của</w:t>
      </w:r>
      <w:proofErr w:type="spellEnd"/>
      <w:r w:rsidR="0033231F">
        <w:rPr>
          <w:rFonts w:ascii="Tahoma" w:hAnsi="Tahoma" w:cs="Tahoma"/>
        </w:rPr>
        <w:t xml:space="preserve"> </w:t>
      </w:r>
      <w:proofErr w:type="spellStart"/>
      <w:r w:rsidR="0033231F">
        <w:rPr>
          <w:rFonts w:ascii="Tahoma" w:hAnsi="Tahoma" w:cs="Tahoma"/>
        </w:rPr>
        <w:t>người</w:t>
      </w:r>
      <w:proofErr w:type="spellEnd"/>
      <w:r w:rsidR="0033231F">
        <w:rPr>
          <w:rFonts w:ascii="Tahoma" w:hAnsi="Tahoma" w:cs="Tahoma"/>
        </w:rPr>
        <w:t xml:space="preserve"> </w:t>
      </w:r>
      <w:proofErr w:type="spellStart"/>
      <w:r w:rsidR="0033231F">
        <w:rPr>
          <w:rFonts w:ascii="Tahoma" w:hAnsi="Tahoma" w:cs="Tahoma"/>
        </w:rPr>
        <w:t>sử</w:t>
      </w:r>
      <w:proofErr w:type="spellEnd"/>
      <w:r w:rsidR="0033231F">
        <w:rPr>
          <w:rFonts w:ascii="Tahoma" w:hAnsi="Tahoma" w:cs="Tahoma"/>
        </w:rPr>
        <w:t xml:space="preserve"> </w:t>
      </w:r>
      <w:proofErr w:type="spellStart"/>
      <w:r w:rsidR="0033231F">
        <w:rPr>
          <w:rFonts w:ascii="Tahoma" w:hAnsi="Tahoma" w:cs="Tahoma"/>
        </w:rPr>
        <w:t>dụng</w:t>
      </w:r>
      <w:proofErr w:type="spellEnd"/>
      <w:r w:rsidR="0033231F">
        <w:rPr>
          <w:rFonts w:ascii="Tahoma" w:hAnsi="Tahoma" w:cs="Tahoma"/>
        </w:rPr>
        <w:t xml:space="preserve">. </w:t>
      </w:r>
      <w:proofErr w:type="spellStart"/>
      <w:r w:rsidR="0033231F">
        <w:rPr>
          <w:rFonts w:ascii="Tahoma" w:hAnsi="Tahoma" w:cs="Tahoma"/>
        </w:rPr>
        <w:t>DApp</w:t>
      </w:r>
      <w:proofErr w:type="spellEnd"/>
      <w:r w:rsidR="0033231F">
        <w:rPr>
          <w:rFonts w:ascii="Tahoma" w:hAnsi="Tahoma" w:cs="Tahoma"/>
        </w:rPr>
        <w:t xml:space="preserve"> </w:t>
      </w:r>
      <w:proofErr w:type="spellStart"/>
      <w:r w:rsidR="0033231F">
        <w:rPr>
          <w:rFonts w:ascii="Tahoma" w:hAnsi="Tahoma" w:cs="Tahoma"/>
        </w:rPr>
        <w:t>có</w:t>
      </w:r>
      <w:proofErr w:type="spellEnd"/>
      <w:r w:rsidR="0033231F">
        <w:rPr>
          <w:rFonts w:ascii="Tahoma" w:hAnsi="Tahoma" w:cs="Tahoma"/>
        </w:rPr>
        <w:t xml:space="preserve"> </w:t>
      </w:r>
      <w:proofErr w:type="spellStart"/>
      <w:r w:rsidR="0033231F">
        <w:rPr>
          <w:rFonts w:ascii="Tahoma" w:hAnsi="Tahoma" w:cs="Tahoma"/>
        </w:rPr>
        <w:t>giá</w:t>
      </w:r>
      <w:proofErr w:type="spellEnd"/>
      <w:r w:rsidR="0033231F">
        <w:rPr>
          <w:rFonts w:ascii="Tahoma" w:hAnsi="Tahoma" w:cs="Tahoma"/>
        </w:rPr>
        <w:t xml:space="preserve"> </w:t>
      </w:r>
      <w:proofErr w:type="spellStart"/>
      <w:r w:rsidR="0033231F">
        <w:rPr>
          <w:rFonts w:ascii="Tahoma" w:hAnsi="Tahoma" w:cs="Tahoma"/>
        </w:rPr>
        <w:t>trị</w:t>
      </w:r>
      <w:proofErr w:type="spellEnd"/>
      <w:r w:rsidR="0033231F">
        <w:rPr>
          <w:rFonts w:ascii="Tahoma" w:hAnsi="Tahoma" w:cs="Tahoma"/>
        </w:rPr>
        <w:t xml:space="preserve"> </w:t>
      </w:r>
      <w:proofErr w:type="spellStart"/>
      <w:r w:rsidR="0033231F">
        <w:rPr>
          <w:rFonts w:ascii="Tahoma" w:hAnsi="Tahoma" w:cs="Tahoma"/>
        </w:rPr>
        <w:t>và</w:t>
      </w:r>
      <w:proofErr w:type="spellEnd"/>
      <w:r w:rsidR="0033231F">
        <w:rPr>
          <w:rFonts w:ascii="Tahoma" w:hAnsi="Tahoma" w:cs="Tahoma"/>
        </w:rPr>
        <w:t xml:space="preserve"> </w:t>
      </w:r>
      <w:proofErr w:type="spellStart"/>
      <w:r w:rsidR="0033231F">
        <w:rPr>
          <w:rFonts w:ascii="Tahoma" w:hAnsi="Tahoma" w:cs="Tahoma"/>
        </w:rPr>
        <w:t>có</w:t>
      </w:r>
      <w:proofErr w:type="spellEnd"/>
      <w:r w:rsidR="0033231F">
        <w:rPr>
          <w:rFonts w:ascii="Tahoma" w:hAnsi="Tahoma" w:cs="Tahoma"/>
        </w:rPr>
        <w:t xml:space="preserve"> </w:t>
      </w:r>
      <w:proofErr w:type="spellStart"/>
      <w:r w:rsidR="0033231F">
        <w:rPr>
          <w:rFonts w:ascii="Tahoma" w:hAnsi="Tahoma" w:cs="Tahoma"/>
        </w:rPr>
        <w:t>khả</w:t>
      </w:r>
      <w:proofErr w:type="spellEnd"/>
      <w:r w:rsidR="0033231F">
        <w:rPr>
          <w:rFonts w:ascii="Tahoma" w:hAnsi="Tahoma" w:cs="Tahoma"/>
        </w:rPr>
        <w:t xml:space="preserve"> </w:t>
      </w:r>
      <w:proofErr w:type="spellStart"/>
      <w:r w:rsidR="0033231F">
        <w:rPr>
          <w:rFonts w:ascii="Tahoma" w:hAnsi="Tahoma" w:cs="Tahoma"/>
        </w:rPr>
        <w:t>năng</w:t>
      </w:r>
      <w:proofErr w:type="spellEnd"/>
      <w:r w:rsidR="0033231F">
        <w:rPr>
          <w:rFonts w:ascii="Tahoma" w:hAnsi="Tahoma" w:cs="Tahoma"/>
        </w:rPr>
        <w:t xml:space="preserve"> </w:t>
      </w:r>
      <w:proofErr w:type="spellStart"/>
      <w:r w:rsidR="007D5F7A">
        <w:rPr>
          <w:rFonts w:ascii="Tahoma" w:hAnsi="Tahoma" w:cs="Tahoma"/>
        </w:rPr>
        <w:t>sẽ</w:t>
      </w:r>
      <w:proofErr w:type="spellEnd"/>
      <w:r w:rsidR="007D5F7A">
        <w:rPr>
          <w:rFonts w:ascii="Tahoma" w:hAnsi="Tahoma" w:cs="Tahoma"/>
        </w:rPr>
        <w:t xml:space="preserve"> </w:t>
      </w:r>
      <w:proofErr w:type="spellStart"/>
      <w:r w:rsidR="007D5F7A">
        <w:rPr>
          <w:rFonts w:ascii="Tahoma" w:hAnsi="Tahoma" w:cs="Tahoma"/>
        </w:rPr>
        <w:t>phá</w:t>
      </w:r>
      <w:proofErr w:type="spellEnd"/>
      <w:r w:rsidR="007D5F7A">
        <w:rPr>
          <w:rFonts w:ascii="Tahoma" w:hAnsi="Tahoma" w:cs="Tahoma"/>
        </w:rPr>
        <w:t xml:space="preserve"> </w:t>
      </w:r>
      <w:proofErr w:type="spellStart"/>
      <w:r w:rsidR="007D5F7A">
        <w:rPr>
          <w:rFonts w:ascii="Tahoma" w:hAnsi="Tahoma" w:cs="Tahoma"/>
        </w:rPr>
        <w:t>vỡ</w:t>
      </w:r>
      <w:proofErr w:type="spellEnd"/>
      <w:r w:rsidR="007D5F7A">
        <w:rPr>
          <w:rFonts w:ascii="Tahoma" w:hAnsi="Tahoma" w:cs="Tahoma"/>
        </w:rPr>
        <w:t xml:space="preserve"> </w:t>
      </w:r>
      <w:proofErr w:type="spellStart"/>
      <w:r w:rsidR="007D5F7A">
        <w:rPr>
          <w:rFonts w:ascii="Tahoma" w:hAnsi="Tahoma" w:cs="Tahoma"/>
        </w:rPr>
        <w:t>một</w:t>
      </w:r>
      <w:proofErr w:type="spellEnd"/>
      <w:r w:rsidR="007D5F7A">
        <w:rPr>
          <w:rFonts w:ascii="Tahoma" w:hAnsi="Tahoma" w:cs="Tahoma"/>
        </w:rPr>
        <w:t xml:space="preserve"> </w:t>
      </w:r>
      <w:proofErr w:type="spellStart"/>
      <w:r w:rsidR="007D5F7A">
        <w:rPr>
          <w:rFonts w:ascii="Tahoma" w:hAnsi="Tahoma" w:cs="Tahoma"/>
        </w:rPr>
        <w:t>số</w:t>
      </w:r>
      <w:proofErr w:type="spellEnd"/>
      <w:r w:rsidR="007D5F7A">
        <w:rPr>
          <w:rFonts w:ascii="Tahoma" w:hAnsi="Tahoma" w:cs="Tahoma"/>
        </w:rPr>
        <w:t xml:space="preserve"> </w:t>
      </w:r>
      <w:proofErr w:type="spellStart"/>
      <w:r w:rsidR="007D5F7A">
        <w:rPr>
          <w:rFonts w:ascii="Tahoma" w:hAnsi="Tahoma" w:cs="Tahoma"/>
        </w:rPr>
        <w:t>ngành</w:t>
      </w:r>
      <w:proofErr w:type="spellEnd"/>
      <w:r w:rsidR="007D5F7A">
        <w:rPr>
          <w:rFonts w:ascii="Tahoma" w:hAnsi="Tahoma" w:cs="Tahoma"/>
        </w:rPr>
        <w:t xml:space="preserve"> </w:t>
      </w:r>
      <w:proofErr w:type="spellStart"/>
      <w:r w:rsidR="007D5F7A">
        <w:rPr>
          <w:rFonts w:ascii="Tahoma" w:hAnsi="Tahoma" w:cs="Tahoma"/>
        </w:rPr>
        <w:t>công</w:t>
      </w:r>
      <w:proofErr w:type="spellEnd"/>
      <w:r w:rsidR="007D5F7A">
        <w:rPr>
          <w:rFonts w:ascii="Tahoma" w:hAnsi="Tahoma" w:cs="Tahoma"/>
        </w:rPr>
        <w:t xml:space="preserve"> </w:t>
      </w:r>
      <w:proofErr w:type="spellStart"/>
      <w:r w:rsidR="007D5F7A">
        <w:rPr>
          <w:rFonts w:ascii="Tahoma" w:hAnsi="Tahoma" w:cs="Tahoma"/>
        </w:rPr>
        <w:t>nghiệp</w:t>
      </w:r>
      <w:proofErr w:type="spellEnd"/>
      <w:r w:rsidR="007D5F7A">
        <w:rPr>
          <w:rFonts w:ascii="Tahoma" w:hAnsi="Tahoma" w:cs="Tahoma"/>
        </w:rPr>
        <w:t xml:space="preserve">. </w:t>
      </w:r>
    </w:p>
    <w:p w14:paraId="2A8F6853" w14:textId="77777777" w:rsidR="004103AF" w:rsidRDefault="004103AF" w:rsidP="004103AF">
      <w:pPr>
        <w:pStyle w:val="ListParagraph"/>
        <w:rPr>
          <w:rFonts w:ascii="Tahoma" w:hAnsi="Tahoma" w:cs="Tahoma"/>
        </w:rPr>
      </w:pPr>
    </w:p>
    <w:p w14:paraId="5AA2101E" w14:textId="77777777" w:rsidR="00500F47" w:rsidRDefault="00500F47" w:rsidP="004B130A">
      <w:pPr>
        <w:pStyle w:val="ListParagraph"/>
        <w:numPr>
          <w:ilvl w:val="0"/>
          <w:numId w:val="11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Sự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đồng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thuận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về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việc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chấp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nhận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khối</w:t>
      </w:r>
      <w:proofErr w:type="spellEnd"/>
      <w:r>
        <w:rPr>
          <w:rFonts w:ascii="Tahoma" w:hAnsi="Tahoma" w:cs="Tahoma"/>
        </w:rPr>
        <w:t xml:space="preserve">: </w:t>
      </w:r>
      <w:proofErr w:type="spellStart"/>
      <w:r>
        <w:rPr>
          <w:rFonts w:ascii="Tahoma" w:hAnsi="Tahoma" w:cs="Tahoma"/>
        </w:rPr>
        <w:t>Trên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một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mạng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hàng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mọi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dữ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liệu</w:t>
      </w:r>
      <w:proofErr w:type="spellEnd"/>
      <w:r>
        <w:rPr>
          <w:rFonts w:ascii="Tahoma" w:hAnsi="Tahoma" w:cs="Tahoma"/>
        </w:rPr>
        <w:t xml:space="preserve"> ở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nút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cục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bộ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đều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thể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bị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thay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đổi</w:t>
      </w:r>
      <w:proofErr w:type="spellEnd"/>
      <w:r w:rsidR="008D13BF">
        <w:rPr>
          <w:rFonts w:ascii="Tahoma" w:hAnsi="Tahoma" w:cs="Tahoma"/>
        </w:rPr>
        <w:t xml:space="preserve"> </w:t>
      </w:r>
      <w:proofErr w:type="spellStart"/>
      <w:r w:rsidR="008D13BF">
        <w:rPr>
          <w:rFonts w:ascii="Tahoma" w:hAnsi="Tahoma" w:cs="Tahoma"/>
        </w:rPr>
        <w:t>tùy</w:t>
      </w:r>
      <w:proofErr w:type="spellEnd"/>
      <w:r w:rsidR="008D13BF">
        <w:rPr>
          <w:rFonts w:ascii="Tahoma" w:hAnsi="Tahoma" w:cs="Tahoma"/>
        </w:rPr>
        <w:t xml:space="preserve"> ý </w:t>
      </w:r>
      <w:proofErr w:type="spellStart"/>
      <w:r w:rsidR="008D13BF">
        <w:rPr>
          <w:rFonts w:ascii="Tahoma" w:hAnsi="Tahoma" w:cs="Tahoma"/>
        </w:rPr>
        <w:t>bởi</w:t>
      </w:r>
      <w:proofErr w:type="spellEnd"/>
      <w:r w:rsidR="008D13BF">
        <w:rPr>
          <w:rFonts w:ascii="Tahoma" w:hAnsi="Tahoma" w:cs="Tahoma"/>
        </w:rPr>
        <w:t xml:space="preserve"> </w:t>
      </w:r>
      <w:proofErr w:type="spellStart"/>
      <w:r w:rsidR="008D13BF">
        <w:rPr>
          <w:rFonts w:ascii="Tahoma" w:hAnsi="Tahoma" w:cs="Tahoma"/>
        </w:rPr>
        <w:t>người</w:t>
      </w:r>
      <w:proofErr w:type="spellEnd"/>
      <w:r w:rsidR="008D13BF">
        <w:rPr>
          <w:rFonts w:ascii="Tahoma" w:hAnsi="Tahoma" w:cs="Tahoma"/>
        </w:rPr>
        <w:t xml:space="preserve"> </w:t>
      </w:r>
      <w:proofErr w:type="spellStart"/>
      <w:r w:rsidR="008D13BF">
        <w:rPr>
          <w:rFonts w:ascii="Tahoma" w:hAnsi="Tahoma" w:cs="Tahoma"/>
        </w:rPr>
        <w:t>sở</w:t>
      </w:r>
      <w:proofErr w:type="spellEnd"/>
      <w:r w:rsidR="008D13BF">
        <w:rPr>
          <w:rFonts w:ascii="Tahoma" w:hAnsi="Tahoma" w:cs="Tahoma"/>
        </w:rPr>
        <w:t xml:space="preserve"> </w:t>
      </w:r>
      <w:proofErr w:type="spellStart"/>
      <w:r w:rsidR="008D13BF">
        <w:rPr>
          <w:rFonts w:ascii="Tahoma" w:hAnsi="Tahoma" w:cs="Tahoma"/>
        </w:rPr>
        <w:t>hữu</w:t>
      </w:r>
      <w:proofErr w:type="spellEnd"/>
      <w:r w:rsidR="008D13BF">
        <w:rPr>
          <w:rFonts w:ascii="Tahoma" w:hAnsi="Tahoma" w:cs="Tahoma"/>
        </w:rPr>
        <w:t xml:space="preserve"> </w:t>
      </w:r>
      <w:proofErr w:type="spellStart"/>
      <w:r w:rsidR="008D13BF">
        <w:rPr>
          <w:rFonts w:ascii="Tahoma" w:hAnsi="Tahoma" w:cs="Tahoma"/>
        </w:rPr>
        <w:t>nút</w:t>
      </w:r>
      <w:proofErr w:type="spellEnd"/>
      <w:r w:rsidR="00BD1B6A">
        <w:rPr>
          <w:rFonts w:ascii="Tahoma" w:hAnsi="Tahoma" w:cs="Tahoma"/>
        </w:rPr>
        <w:t xml:space="preserve"> </w:t>
      </w:r>
      <w:proofErr w:type="spellStart"/>
      <w:r w:rsidR="00BD1B6A">
        <w:rPr>
          <w:rFonts w:ascii="Tahoma" w:hAnsi="Tahoma" w:cs="Tahoma"/>
        </w:rPr>
        <w:t>đó</w:t>
      </w:r>
      <w:proofErr w:type="spellEnd"/>
      <w:r w:rsidR="00BD1B6A">
        <w:rPr>
          <w:rFonts w:ascii="Tahoma" w:hAnsi="Tahoma" w:cs="Tahoma"/>
        </w:rPr>
        <w:t xml:space="preserve"> </w:t>
      </w:r>
      <w:proofErr w:type="spellStart"/>
      <w:r w:rsidR="00BD1B6A">
        <w:rPr>
          <w:rFonts w:ascii="Tahoma" w:hAnsi="Tahoma" w:cs="Tahoma"/>
        </w:rPr>
        <w:t>và</w:t>
      </w:r>
      <w:proofErr w:type="spellEnd"/>
      <w:r w:rsidR="00BD1B6A">
        <w:rPr>
          <w:rFonts w:ascii="Tahoma" w:hAnsi="Tahoma" w:cs="Tahoma"/>
        </w:rPr>
        <w:t xml:space="preserve"> </w:t>
      </w:r>
      <w:proofErr w:type="spellStart"/>
      <w:r w:rsidR="00BD1B6A">
        <w:rPr>
          <w:rFonts w:ascii="Tahoma" w:hAnsi="Tahoma" w:cs="Tahoma"/>
        </w:rPr>
        <w:t>khi</w:t>
      </w:r>
      <w:proofErr w:type="spellEnd"/>
      <w:r w:rsidR="00BD1B6A">
        <w:rPr>
          <w:rFonts w:ascii="Tahoma" w:hAnsi="Tahoma" w:cs="Tahoma"/>
        </w:rPr>
        <w:t xml:space="preserve"> </w:t>
      </w:r>
      <w:proofErr w:type="spellStart"/>
      <w:r w:rsidR="00BD1B6A">
        <w:rPr>
          <w:rFonts w:ascii="Tahoma" w:hAnsi="Tahoma" w:cs="Tahoma"/>
        </w:rPr>
        <w:t>thực</w:t>
      </w:r>
      <w:proofErr w:type="spellEnd"/>
      <w:r w:rsidR="00793D75">
        <w:rPr>
          <w:rFonts w:ascii="Tahoma" w:hAnsi="Tahoma" w:cs="Tahoma"/>
        </w:rPr>
        <w:t xml:space="preserve"> </w:t>
      </w:r>
      <w:proofErr w:type="spellStart"/>
      <w:r w:rsidR="00793D75">
        <w:rPr>
          <w:rFonts w:ascii="Tahoma" w:hAnsi="Tahoma" w:cs="Tahoma"/>
        </w:rPr>
        <w:t>hiện</w:t>
      </w:r>
      <w:proofErr w:type="spellEnd"/>
      <w:r w:rsidR="00793D75">
        <w:rPr>
          <w:rFonts w:ascii="Tahoma" w:hAnsi="Tahoma" w:cs="Tahoma"/>
        </w:rPr>
        <w:t xml:space="preserve"> </w:t>
      </w:r>
      <w:proofErr w:type="spellStart"/>
      <w:r w:rsidR="00793D75">
        <w:rPr>
          <w:rFonts w:ascii="Tahoma" w:hAnsi="Tahoma" w:cs="Tahoma"/>
        </w:rPr>
        <w:t>nhân</w:t>
      </w:r>
      <w:proofErr w:type="spellEnd"/>
      <w:r w:rsidR="00793D75">
        <w:rPr>
          <w:rFonts w:ascii="Tahoma" w:hAnsi="Tahoma" w:cs="Tahoma"/>
        </w:rPr>
        <w:t xml:space="preserve"> </w:t>
      </w:r>
      <w:proofErr w:type="spellStart"/>
      <w:r w:rsidR="00793D75">
        <w:rPr>
          <w:rFonts w:ascii="Tahoma" w:hAnsi="Tahoma" w:cs="Tahoma"/>
        </w:rPr>
        <w:t>bản</w:t>
      </w:r>
      <w:proofErr w:type="spellEnd"/>
      <w:r w:rsidR="00793D75">
        <w:rPr>
          <w:rFonts w:ascii="Tahoma" w:hAnsi="Tahoma" w:cs="Tahoma"/>
        </w:rPr>
        <w:t xml:space="preserve"> </w:t>
      </w:r>
      <w:proofErr w:type="spellStart"/>
      <w:r w:rsidR="00793D75">
        <w:rPr>
          <w:rFonts w:ascii="Tahoma" w:hAnsi="Tahoma" w:cs="Tahoma"/>
        </w:rPr>
        <w:t>sẽ</w:t>
      </w:r>
      <w:proofErr w:type="spellEnd"/>
      <w:r w:rsidR="00793D75">
        <w:rPr>
          <w:rFonts w:ascii="Tahoma" w:hAnsi="Tahoma" w:cs="Tahoma"/>
        </w:rPr>
        <w:t xml:space="preserve"> </w:t>
      </w:r>
      <w:proofErr w:type="spellStart"/>
      <w:r w:rsidR="00793D75">
        <w:rPr>
          <w:rFonts w:ascii="Tahoma" w:hAnsi="Tahoma" w:cs="Tahoma"/>
        </w:rPr>
        <w:t>có</w:t>
      </w:r>
      <w:proofErr w:type="spellEnd"/>
      <w:r w:rsidR="00793D75">
        <w:rPr>
          <w:rFonts w:ascii="Tahoma" w:hAnsi="Tahoma" w:cs="Tahoma"/>
        </w:rPr>
        <w:t xml:space="preserve"> </w:t>
      </w:r>
      <w:proofErr w:type="spellStart"/>
      <w:r w:rsidR="00793D75">
        <w:rPr>
          <w:rFonts w:ascii="Tahoma" w:hAnsi="Tahoma" w:cs="Tahoma"/>
        </w:rPr>
        <w:t>các</w:t>
      </w:r>
      <w:proofErr w:type="spellEnd"/>
      <w:r w:rsidR="00793D75">
        <w:rPr>
          <w:rFonts w:ascii="Tahoma" w:hAnsi="Tahoma" w:cs="Tahoma"/>
        </w:rPr>
        <w:t xml:space="preserve"> </w:t>
      </w:r>
      <w:proofErr w:type="spellStart"/>
      <w:r w:rsidR="00793D75">
        <w:rPr>
          <w:rFonts w:ascii="Tahoma" w:hAnsi="Tahoma" w:cs="Tahoma"/>
        </w:rPr>
        <w:t>xung</w:t>
      </w:r>
      <w:proofErr w:type="spellEnd"/>
      <w:r w:rsidR="00793D75">
        <w:rPr>
          <w:rFonts w:ascii="Tahoma" w:hAnsi="Tahoma" w:cs="Tahoma"/>
        </w:rPr>
        <w:t xml:space="preserve"> </w:t>
      </w:r>
      <w:proofErr w:type="spellStart"/>
      <w:r w:rsidR="00793D75">
        <w:rPr>
          <w:rFonts w:ascii="Tahoma" w:hAnsi="Tahoma" w:cs="Tahoma"/>
        </w:rPr>
        <w:t>đột</w:t>
      </w:r>
      <w:proofErr w:type="spellEnd"/>
      <w:r w:rsidR="00A65B77">
        <w:rPr>
          <w:rFonts w:ascii="Tahoma" w:hAnsi="Tahoma" w:cs="Tahoma"/>
        </w:rPr>
        <w:t xml:space="preserve"> </w:t>
      </w:r>
      <w:proofErr w:type="spellStart"/>
      <w:r w:rsidR="00A65B77">
        <w:rPr>
          <w:rFonts w:ascii="Tahoma" w:hAnsi="Tahoma" w:cs="Tahoma"/>
        </w:rPr>
        <w:t>và</w:t>
      </w:r>
      <w:proofErr w:type="spellEnd"/>
      <w:r w:rsidR="00A65B77">
        <w:rPr>
          <w:rFonts w:ascii="Tahoma" w:hAnsi="Tahoma" w:cs="Tahoma"/>
        </w:rPr>
        <w:t xml:space="preserve"> ta </w:t>
      </w:r>
      <w:proofErr w:type="spellStart"/>
      <w:r w:rsidR="00A65B77">
        <w:rPr>
          <w:rFonts w:ascii="Tahoma" w:hAnsi="Tahoma" w:cs="Tahoma"/>
        </w:rPr>
        <w:t>khó</w:t>
      </w:r>
      <w:proofErr w:type="spellEnd"/>
      <w:r w:rsidR="00A65B77">
        <w:rPr>
          <w:rFonts w:ascii="Tahoma" w:hAnsi="Tahoma" w:cs="Tahoma"/>
        </w:rPr>
        <w:t xml:space="preserve"> </w:t>
      </w:r>
      <w:proofErr w:type="spellStart"/>
      <w:r w:rsidR="00A65B77">
        <w:rPr>
          <w:rFonts w:ascii="Tahoma" w:hAnsi="Tahoma" w:cs="Tahoma"/>
        </w:rPr>
        <w:t>có</w:t>
      </w:r>
      <w:proofErr w:type="spellEnd"/>
      <w:r w:rsidR="00A65B77">
        <w:rPr>
          <w:rFonts w:ascii="Tahoma" w:hAnsi="Tahoma" w:cs="Tahoma"/>
        </w:rPr>
        <w:t xml:space="preserve"> </w:t>
      </w:r>
      <w:proofErr w:type="spellStart"/>
      <w:r w:rsidR="00A65B77">
        <w:rPr>
          <w:rFonts w:ascii="Tahoma" w:hAnsi="Tahoma" w:cs="Tahoma"/>
        </w:rPr>
        <w:t>thể</w:t>
      </w:r>
      <w:proofErr w:type="spellEnd"/>
      <w:r w:rsidR="00A65B77">
        <w:rPr>
          <w:rFonts w:ascii="Tahoma" w:hAnsi="Tahoma" w:cs="Tahoma"/>
        </w:rPr>
        <w:t xml:space="preserve"> </w:t>
      </w:r>
      <w:proofErr w:type="spellStart"/>
      <w:r w:rsidR="00A65B77">
        <w:rPr>
          <w:rFonts w:ascii="Tahoma" w:hAnsi="Tahoma" w:cs="Tahoma"/>
        </w:rPr>
        <w:t>xác</w:t>
      </w:r>
      <w:proofErr w:type="spellEnd"/>
      <w:r w:rsidR="00A65B77">
        <w:rPr>
          <w:rFonts w:ascii="Tahoma" w:hAnsi="Tahoma" w:cs="Tahoma"/>
        </w:rPr>
        <w:t xml:space="preserve"> </w:t>
      </w:r>
      <w:proofErr w:type="spellStart"/>
      <w:r w:rsidR="00A65B77">
        <w:rPr>
          <w:rFonts w:ascii="Tahoma" w:hAnsi="Tahoma" w:cs="Tahoma"/>
        </w:rPr>
        <w:t>định</w:t>
      </w:r>
      <w:proofErr w:type="spellEnd"/>
      <w:r w:rsidR="00A65B77">
        <w:rPr>
          <w:rFonts w:ascii="Tahoma" w:hAnsi="Tahoma" w:cs="Tahoma"/>
        </w:rPr>
        <w:t xml:space="preserve"> </w:t>
      </w:r>
      <w:proofErr w:type="spellStart"/>
      <w:r w:rsidR="00A65B77">
        <w:rPr>
          <w:rFonts w:ascii="Tahoma" w:hAnsi="Tahoma" w:cs="Tahoma"/>
        </w:rPr>
        <w:t>đâu</w:t>
      </w:r>
      <w:proofErr w:type="spellEnd"/>
      <w:r w:rsidR="00A65B77">
        <w:rPr>
          <w:rFonts w:ascii="Tahoma" w:hAnsi="Tahoma" w:cs="Tahoma"/>
        </w:rPr>
        <w:t xml:space="preserve"> </w:t>
      </w:r>
      <w:proofErr w:type="spellStart"/>
      <w:r w:rsidR="00A65B77">
        <w:rPr>
          <w:rFonts w:ascii="Tahoma" w:hAnsi="Tahoma" w:cs="Tahoma"/>
        </w:rPr>
        <w:t>mới</w:t>
      </w:r>
      <w:proofErr w:type="spellEnd"/>
      <w:r w:rsidR="00A65B77">
        <w:rPr>
          <w:rFonts w:ascii="Tahoma" w:hAnsi="Tahoma" w:cs="Tahoma"/>
        </w:rPr>
        <w:t xml:space="preserve"> </w:t>
      </w:r>
      <w:proofErr w:type="spellStart"/>
      <w:r w:rsidR="00A65B77">
        <w:rPr>
          <w:rFonts w:ascii="Tahoma" w:hAnsi="Tahoma" w:cs="Tahoma"/>
        </w:rPr>
        <w:t>là</w:t>
      </w:r>
      <w:proofErr w:type="spellEnd"/>
      <w:r w:rsidR="00A65B77">
        <w:rPr>
          <w:rFonts w:ascii="Tahoma" w:hAnsi="Tahoma" w:cs="Tahoma"/>
        </w:rPr>
        <w:t xml:space="preserve"> </w:t>
      </w:r>
      <w:proofErr w:type="spellStart"/>
      <w:r w:rsidR="00A65B77">
        <w:rPr>
          <w:rFonts w:ascii="Tahoma" w:hAnsi="Tahoma" w:cs="Tahoma"/>
        </w:rPr>
        <w:t>chuỗi</w:t>
      </w:r>
      <w:proofErr w:type="spellEnd"/>
      <w:r w:rsidR="00A65B77">
        <w:rPr>
          <w:rFonts w:ascii="Tahoma" w:hAnsi="Tahoma" w:cs="Tahoma"/>
        </w:rPr>
        <w:t xml:space="preserve"> </w:t>
      </w:r>
      <w:proofErr w:type="spellStart"/>
      <w:r w:rsidR="00A65B77">
        <w:rPr>
          <w:rFonts w:ascii="Tahoma" w:hAnsi="Tahoma" w:cs="Tahoma"/>
        </w:rPr>
        <w:t>khối</w:t>
      </w:r>
      <w:proofErr w:type="spellEnd"/>
      <w:r w:rsidR="00A65B77">
        <w:rPr>
          <w:rFonts w:ascii="Tahoma" w:hAnsi="Tahoma" w:cs="Tahoma"/>
        </w:rPr>
        <w:t xml:space="preserve"> </w:t>
      </w:r>
      <w:proofErr w:type="spellStart"/>
      <w:r w:rsidR="00A65B77">
        <w:rPr>
          <w:rFonts w:ascii="Tahoma" w:hAnsi="Tahoma" w:cs="Tahoma"/>
        </w:rPr>
        <w:t>đúng</w:t>
      </w:r>
      <w:proofErr w:type="spellEnd"/>
      <w:r w:rsidR="00A65B77">
        <w:rPr>
          <w:rFonts w:ascii="Tahoma" w:hAnsi="Tahoma" w:cs="Tahoma"/>
        </w:rPr>
        <w:t xml:space="preserve">. </w:t>
      </w:r>
      <w:proofErr w:type="spellStart"/>
      <w:r w:rsidR="00A65B77">
        <w:rPr>
          <w:rFonts w:ascii="Tahoma" w:hAnsi="Tahoma" w:cs="Tahoma"/>
        </w:rPr>
        <w:t>Vì</w:t>
      </w:r>
      <w:proofErr w:type="spellEnd"/>
      <w:r w:rsidR="00A65B77">
        <w:rPr>
          <w:rFonts w:ascii="Tahoma" w:hAnsi="Tahoma" w:cs="Tahoma"/>
        </w:rPr>
        <w:t xml:space="preserve"> </w:t>
      </w:r>
      <w:proofErr w:type="spellStart"/>
      <w:r w:rsidR="00A65B77">
        <w:rPr>
          <w:rFonts w:ascii="Tahoma" w:hAnsi="Tahoma" w:cs="Tahoma"/>
        </w:rPr>
        <w:t>vậy</w:t>
      </w:r>
      <w:proofErr w:type="spellEnd"/>
      <w:r w:rsidR="00AE2791">
        <w:rPr>
          <w:rFonts w:ascii="Tahoma" w:hAnsi="Tahoma" w:cs="Tahoma"/>
        </w:rPr>
        <w:t xml:space="preserve">, </w:t>
      </w:r>
      <w:proofErr w:type="spellStart"/>
      <w:r w:rsidR="00AE2791">
        <w:rPr>
          <w:rFonts w:ascii="Tahoma" w:hAnsi="Tahoma" w:cs="Tahoma"/>
        </w:rPr>
        <w:t>để</w:t>
      </w:r>
      <w:proofErr w:type="spellEnd"/>
      <w:r w:rsidR="00AE2791">
        <w:rPr>
          <w:rFonts w:ascii="Tahoma" w:hAnsi="Tahoma" w:cs="Tahoma"/>
        </w:rPr>
        <w:t xml:space="preserve"> </w:t>
      </w:r>
      <w:proofErr w:type="spellStart"/>
      <w:r w:rsidR="00AE2791">
        <w:rPr>
          <w:rFonts w:ascii="Tahoma" w:hAnsi="Tahoma" w:cs="Tahoma"/>
        </w:rPr>
        <w:lastRenderedPageBreak/>
        <w:t>đảm</w:t>
      </w:r>
      <w:proofErr w:type="spellEnd"/>
      <w:r w:rsidR="00AE2791">
        <w:rPr>
          <w:rFonts w:ascii="Tahoma" w:hAnsi="Tahoma" w:cs="Tahoma"/>
        </w:rPr>
        <w:t xml:space="preserve"> </w:t>
      </w:r>
      <w:proofErr w:type="spellStart"/>
      <w:r w:rsidR="00AE2791">
        <w:rPr>
          <w:rFonts w:ascii="Tahoma" w:hAnsi="Tahoma" w:cs="Tahoma"/>
        </w:rPr>
        <w:t>bảo</w:t>
      </w:r>
      <w:proofErr w:type="spellEnd"/>
      <w:r w:rsidR="00AE2791">
        <w:rPr>
          <w:rFonts w:ascii="Tahoma" w:hAnsi="Tahoma" w:cs="Tahoma"/>
        </w:rPr>
        <w:t xml:space="preserve"> </w:t>
      </w:r>
      <w:proofErr w:type="spellStart"/>
      <w:r w:rsidR="00AE2791">
        <w:rPr>
          <w:rFonts w:ascii="Tahoma" w:hAnsi="Tahoma" w:cs="Tahoma"/>
        </w:rPr>
        <w:t>sự</w:t>
      </w:r>
      <w:proofErr w:type="spellEnd"/>
      <w:r w:rsidR="00AE2791">
        <w:rPr>
          <w:rFonts w:ascii="Tahoma" w:hAnsi="Tahoma" w:cs="Tahoma"/>
        </w:rPr>
        <w:t xml:space="preserve"> tin </w:t>
      </w:r>
      <w:proofErr w:type="spellStart"/>
      <w:r w:rsidR="00AE2791">
        <w:rPr>
          <w:rFonts w:ascii="Tahoma" w:hAnsi="Tahoma" w:cs="Tahoma"/>
        </w:rPr>
        <w:t>cậy</w:t>
      </w:r>
      <w:proofErr w:type="spellEnd"/>
      <w:r w:rsidR="00AE2791">
        <w:rPr>
          <w:rFonts w:ascii="Tahoma" w:hAnsi="Tahoma" w:cs="Tahoma"/>
        </w:rPr>
        <w:t xml:space="preserve"> </w:t>
      </w:r>
      <w:proofErr w:type="spellStart"/>
      <w:r w:rsidR="00AE2791">
        <w:rPr>
          <w:rFonts w:ascii="Tahoma" w:hAnsi="Tahoma" w:cs="Tahoma"/>
        </w:rPr>
        <w:t>của</w:t>
      </w:r>
      <w:proofErr w:type="spellEnd"/>
      <w:r w:rsidR="006404D5">
        <w:rPr>
          <w:rFonts w:ascii="Tahoma" w:hAnsi="Tahoma" w:cs="Tahoma"/>
        </w:rPr>
        <w:t xml:space="preserve"> </w:t>
      </w:r>
      <w:proofErr w:type="spellStart"/>
      <w:r w:rsidR="006404D5">
        <w:rPr>
          <w:rFonts w:ascii="Tahoma" w:hAnsi="Tahoma" w:cs="Tahoma"/>
        </w:rPr>
        <w:t>mạng</w:t>
      </w:r>
      <w:proofErr w:type="spellEnd"/>
      <w:r w:rsidR="006404D5">
        <w:rPr>
          <w:rFonts w:ascii="Tahoma" w:hAnsi="Tahoma" w:cs="Tahoma"/>
        </w:rPr>
        <w:t xml:space="preserve"> </w:t>
      </w:r>
      <w:proofErr w:type="spellStart"/>
      <w:r w:rsidR="006404D5">
        <w:rPr>
          <w:rFonts w:ascii="Tahoma" w:hAnsi="Tahoma" w:cs="Tahoma"/>
        </w:rPr>
        <w:t>cũng</w:t>
      </w:r>
      <w:proofErr w:type="spellEnd"/>
      <w:r w:rsidR="006404D5">
        <w:rPr>
          <w:rFonts w:ascii="Tahoma" w:hAnsi="Tahoma" w:cs="Tahoma"/>
        </w:rPr>
        <w:t xml:space="preserve"> </w:t>
      </w:r>
      <w:proofErr w:type="spellStart"/>
      <w:r w:rsidR="006404D5">
        <w:rPr>
          <w:rFonts w:ascii="Tahoma" w:hAnsi="Tahoma" w:cs="Tahoma"/>
        </w:rPr>
        <w:t>như</w:t>
      </w:r>
      <w:proofErr w:type="spellEnd"/>
      <w:r w:rsidR="006404D5">
        <w:rPr>
          <w:rFonts w:ascii="Tahoma" w:hAnsi="Tahoma" w:cs="Tahoma"/>
        </w:rPr>
        <w:t xml:space="preserve"> </w:t>
      </w:r>
      <w:proofErr w:type="spellStart"/>
      <w:r w:rsidR="006404D5">
        <w:rPr>
          <w:rFonts w:ascii="Tahoma" w:hAnsi="Tahoma" w:cs="Tahoma"/>
        </w:rPr>
        <w:t>chuỗi</w:t>
      </w:r>
      <w:proofErr w:type="spellEnd"/>
      <w:r w:rsidR="006404D5">
        <w:rPr>
          <w:rFonts w:ascii="Tahoma" w:hAnsi="Tahoma" w:cs="Tahoma"/>
        </w:rPr>
        <w:t xml:space="preserve"> </w:t>
      </w:r>
      <w:proofErr w:type="spellStart"/>
      <w:r w:rsidR="006404D5">
        <w:rPr>
          <w:rFonts w:ascii="Tahoma" w:hAnsi="Tahoma" w:cs="Tahoma"/>
        </w:rPr>
        <w:t>khối</w:t>
      </w:r>
      <w:proofErr w:type="spellEnd"/>
      <w:r w:rsidR="006404D5">
        <w:rPr>
          <w:rFonts w:ascii="Tahoma" w:hAnsi="Tahoma" w:cs="Tahoma"/>
        </w:rPr>
        <w:t xml:space="preserve">, ta </w:t>
      </w:r>
      <w:proofErr w:type="spellStart"/>
      <w:r w:rsidR="006404D5">
        <w:rPr>
          <w:rFonts w:ascii="Tahoma" w:hAnsi="Tahoma" w:cs="Tahoma"/>
        </w:rPr>
        <w:t>phải</w:t>
      </w:r>
      <w:proofErr w:type="spellEnd"/>
      <w:r w:rsidR="006404D5">
        <w:rPr>
          <w:rFonts w:ascii="Tahoma" w:hAnsi="Tahoma" w:cs="Tahoma"/>
        </w:rPr>
        <w:t xml:space="preserve"> </w:t>
      </w:r>
      <w:proofErr w:type="spellStart"/>
      <w:r w:rsidR="006404D5">
        <w:rPr>
          <w:rFonts w:ascii="Tahoma" w:hAnsi="Tahoma" w:cs="Tahoma"/>
        </w:rPr>
        <w:t>có</w:t>
      </w:r>
      <w:proofErr w:type="spellEnd"/>
      <w:r w:rsidR="006404D5">
        <w:rPr>
          <w:rFonts w:ascii="Tahoma" w:hAnsi="Tahoma" w:cs="Tahoma"/>
        </w:rPr>
        <w:t xml:space="preserve"> </w:t>
      </w:r>
      <w:proofErr w:type="spellStart"/>
      <w:r w:rsidR="006404D5">
        <w:rPr>
          <w:rFonts w:ascii="Tahoma" w:hAnsi="Tahoma" w:cs="Tahoma"/>
        </w:rPr>
        <w:t>cơ</w:t>
      </w:r>
      <w:proofErr w:type="spellEnd"/>
      <w:r w:rsidR="006404D5">
        <w:rPr>
          <w:rFonts w:ascii="Tahoma" w:hAnsi="Tahoma" w:cs="Tahoma"/>
        </w:rPr>
        <w:t xml:space="preserve"> </w:t>
      </w:r>
      <w:proofErr w:type="spellStart"/>
      <w:r w:rsidR="006404D5">
        <w:rPr>
          <w:rFonts w:ascii="Tahoma" w:hAnsi="Tahoma" w:cs="Tahoma"/>
        </w:rPr>
        <w:t>chế</w:t>
      </w:r>
      <w:proofErr w:type="spellEnd"/>
      <w:r w:rsidR="0050456D">
        <w:rPr>
          <w:rFonts w:ascii="Tahoma" w:hAnsi="Tahoma" w:cs="Tahoma"/>
        </w:rPr>
        <w:t xml:space="preserve"> </w:t>
      </w:r>
      <w:proofErr w:type="spellStart"/>
      <w:r w:rsidR="0050456D">
        <w:rPr>
          <w:rFonts w:ascii="Tahoma" w:hAnsi="Tahoma" w:cs="Tahoma"/>
        </w:rPr>
        <w:t>để</w:t>
      </w:r>
      <w:proofErr w:type="spellEnd"/>
      <w:r w:rsidR="0050456D">
        <w:rPr>
          <w:rFonts w:ascii="Tahoma" w:hAnsi="Tahoma" w:cs="Tahoma"/>
        </w:rPr>
        <w:t xml:space="preserve"> </w:t>
      </w:r>
      <w:proofErr w:type="spellStart"/>
      <w:r w:rsidR="0050456D">
        <w:rPr>
          <w:rFonts w:ascii="Tahoma" w:hAnsi="Tahoma" w:cs="Tahoma"/>
        </w:rPr>
        <w:t>làm</w:t>
      </w:r>
      <w:proofErr w:type="spellEnd"/>
      <w:r w:rsidR="0050456D">
        <w:rPr>
          <w:rFonts w:ascii="Tahoma" w:hAnsi="Tahoma" w:cs="Tahoma"/>
        </w:rPr>
        <w:t xml:space="preserve"> </w:t>
      </w:r>
      <w:proofErr w:type="spellStart"/>
      <w:r w:rsidR="0050456D">
        <w:rPr>
          <w:rFonts w:ascii="Tahoma" w:hAnsi="Tahoma" w:cs="Tahoma"/>
        </w:rPr>
        <w:t>sao</w:t>
      </w:r>
      <w:proofErr w:type="spellEnd"/>
      <w:r w:rsidR="0050456D">
        <w:rPr>
          <w:rFonts w:ascii="Tahoma" w:hAnsi="Tahoma" w:cs="Tahoma"/>
        </w:rPr>
        <w:t xml:space="preserve"> </w:t>
      </w:r>
      <w:proofErr w:type="spellStart"/>
      <w:r w:rsidR="0050456D">
        <w:rPr>
          <w:rFonts w:ascii="Tahoma" w:hAnsi="Tahoma" w:cs="Tahoma"/>
        </w:rPr>
        <w:t>tất</w:t>
      </w:r>
      <w:proofErr w:type="spellEnd"/>
      <w:r w:rsidR="0050456D">
        <w:rPr>
          <w:rFonts w:ascii="Tahoma" w:hAnsi="Tahoma" w:cs="Tahoma"/>
        </w:rPr>
        <w:t xml:space="preserve"> </w:t>
      </w:r>
      <w:proofErr w:type="spellStart"/>
      <w:r w:rsidR="0050456D">
        <w:rPr>
          <w:rFonts w:ascii="Tahoma" w:hAnsi="Tahoma" w:cs="Tahoma"/>
        </w:rPr>
        <w:t>cả</w:t>
      </w:r>
      <w:proofErr w:type="spellEnd"/>
      <w:r w:rsidR="0050456D">
        <w:rPr>
          <w:rFonts w:ascii="Tahoma" w:hAnsi="Tahoma" w:cs="Tahoma"/>
        </w:rPr>
        <w:t xml:space="preserve"> </w:t>
      </w:r>
      <w:proofErr w:type="spellStart"/>
      <w:r w:rsidR="0050456D">
        <w:rPr>
          <w:rFonts w:ascii="Tahoma" w:hAnsi="Tahoma" w:cs="Tahoma"/>
        </w:rPr>
        <w:t>các</w:t>
      </w:r>
      <w:proofErr w:type="spellEnd"/>
      <w:r w:rsidR="0050456D">
        <w:rPr>
          <w:rFonts w:ascii="Tahoma" w:hAnsi="Tahoma" w:cs="Tahoma"/>
        </w:rPr>
        <w:t xml:space="preserve"> </w:t>
      </w:r>
      <w:proofErr w:type="spellStart"/>
      <w:r w:rsidR="0050456D">
        <w:rPr>
          <w:rFonts w:ascii="Tahoma" w:hAnsi="Tahoma" w:cs="Tahoma"/>
        </w:rPr>
        <w:t>nút</w:t>
      </w:r>
      <w:proofErr w:type="spellEnd"/>
      <w:r w:rsidR="0050456D">
        <w:rPr>
          <w:rFonts w:ascii="Tahoma" w:hAnsi="Tahoma" w:cs="Tahoma"/>
        </w:rPr>
        <w:t xml:space="preserve"> </w:t>
      </w:r>
      <w:proofErr w:type="spellStart"/>
      <w:r w:rsidR="0050456D">
        <w:rPr>
          <w:rFonts w:ascii="Tahoma" w:hAnsi="Tahoma" w:cs="Tahoma"/>
        </w:rPr>
        <w:t>mạng</w:t>
      </w:r>
      <w:proofErr w:type="spellEnd"/>
      <w:r w:rsidR="00556B3E">
        <w:rPr>
          <w:rFonts w:ascii="Tahoma" w:hAnsi="Tahoma" w:cs="Tahoma"/>
        </w:rPr>
        <w:t xml:space="preserve"> </w:t>
      </w:r>
      <w:proofErr w:type="spellStart"/>
      <w:r w:rsidR="00556B3E">
        <w:rPr>
          <w:rFonts w:ascii="Tahoma" w:hAnsi="Tahoma" w:cs="Tahoma"/>
        </w:rPr>
        <w:t>đều</w:t>
      </w:r>
      <w:proofErr w:type="spellEnd"/>
      <w:r w:rsidR="00556B3E">
        <w:rPr>
          <w:rFonts w:ascii="Tahoma" w:hAnsi="Tahoma" w:cs="Tahoma"/>
        </w:rPr>
        <w:t xml:space="preserve"> </w:t>
      </w:r>
      <w:proofErr w:type="spellStart"/>
      <w:r w:rsidR="00556B3E">
        <w:rPr>
          <w:rFonts w:ascii="Tahoma" w:hAnsi="Tahoma" w:cs="Tahoma"/>
        </w:rPr>
        <w:t>đồng</w:t>
      </w:r>
      <w:proofErr w:type="spellEnd"/>
      <w:r w:rsidR="00556B3E">
        <w:rPr>
          <w:rFonts w:ascii="Tahoma" w:hAnsi="Tahoma" w:cs="Tahoma"/>
        </w:rPr>
        <w:t xml:space="preserve"> </w:t>
      </w:r>
      <w:proofErr w:type="spellStart"/>
      <w:r w:rsidR="00556B3E">
        <w:rPr>
          <w:rFonts w:ascii="Tahoma" w:hAnsi="Tahoma" w:cs="Tahoma"/>
        </w:rPr>
        <w:t>thuận</w:t>
      </w:r>
      <w:proofErr w:type="spellEnd"/>
      <w:r w:rsidR="00556B3E">
        <w:rPr>
          <w:rFonts w:ascii="Tahoma" w:hAnsi="Tahoma" w:cs="Tahoma"/>
        </w:rPr>
        <w:t xml:space="preserve"> </w:t>
      </w:r>
      <w:proofErr w:type="spellStart"/>
      <w:r w:rsidR="00556B3E">
        <w:rPr>
          <w:rFonts w:ascii="Tahoma" w:hAnsi="Tahoma" w:cs="Tahoma"/>
        </w:rPr>
        <w:t>khối</w:t>
      </w:r>
      <w:proofErr w:type="spellEnd"/>
      <w:r w:rsidR="00556B3E">
        <w:rPr>
          <w:rFonts w:ascii="Tahoma" w:hAnsi="Tahoma" w:cs="Tahoma"/>
        </w:rPr>
        <w:t xml:space="preserve"> </w:t>
      </w:r>
      <w:proofErr w:type="spellStart"/>
      <w:r w:rsidR="00556B3E">
        <w:rPr>
          <w:rFonts w:ascii="Tahoma" w:hAnsi="Tahoma" w:cs="Tahoma"/>
        </w:rPr>
        <w:t>thêm</w:t>
      </w:r>
      <w:proofErr w:type="spellEnd"/>
      <w:r w:rsidR="00556B3E">
        <w:rPr>
          <w:rFonts w:ascii="Tahoma" w:hAnsi="Tahoma" w:cs="Tahoma"/>
        </w:rPr>
        <w:t xml:space="preserve"> </w:t>
      </w:r>
      <w:proofErr w:type="spellStart"/>
      <w:r w:rsidR="00556B3E">
        <w:rPr>
          <w:rFonts w:ascii="Tahoma" w:hAnsi="Tahoma" w:cs="Tahoma"/>
        </w:rPr>
        <w:t>vào</w:t>
      </w:r>
      <w:proofErr w:type="spellEnd"/>
      <w:r w:rsidR="00556B3E">
        <w:rPr>
          <w:rFonts w:ascii="Tahoma" w:hAnsi="Tahoma" w:cs="Tahoma"/>
        </w:rPr>
        <w:t xml:space="preserve"> </w:t>
      </w:r>
      <w:proofErr w:type="spellStart"/>
      <w:r w:rsidR="00556B3E">
        <w:rPr>
          <w:rFonts w:ascii="Tahoma" w:hAnsi="Tahoma" w:cs="Tahoma"/>
        </w:rPr>
        <w:t>chuỗi</w:t>
      </w:r>
      <w:proofErr w:type="spellEnd"/>
      <w:r w:rsidR="00556B3E">
        <w:rPr>
          <w:rFonts w:ascii="Tahoma" w:hAnsi="Tahoma" w:cs="Tahoma"/>
        </w:rPr>
        <w:t xml:space="preserve"> </w:t>
      </w:r>
      <w:proofErr w:type="spellStart"/>
      <w:r w:rsidR="00556B3E">
        <w:rPr>
          <w:rFonts w:ascii="Tahoma" w:hAnsi="Tahoma" w:cs="Tahoma"/>
        </w:rPr>
        <w:t>đó</w:t>
      </w:r>
      <w:proofErr w:type="spellEnd"/>
      <w:r w:rsidR="00026FDD">
        <w:rPr>
          <w:rFonts w:ascii="Tahoma" w:hAnsi="Tahoma" w:cs="Tahoma"/>
        </w:rPr>
        <w:t xml:space="preserve"> </w:t>
      </w:r>
      <w:proofErr w:type="spellStart"/>
      <w:r w:rsidR="00026FDD">
        <w:rPr>
          <w:rFonts w:ascii="Tahoma" w:hAnsi="Tahoma" w:cs="Tahoma"/>
        </w:rPr>
        <w:t>là</w:t>
      </w:r>
      <w:proofErr w:type="spellEnd"/>
      <w:r w:rsidR="00026FDD">
        <w:rPr>
          <w:rFonts w:ascii="Tahoma" w:hAnsi="Tahoma" w:cs="Tahoma"/>
        </w:rPr>
        <w:t xml:space="preserve"> </w:t>
      </w:r>
      <w:proofErr w:type="spellStart"/>
      <w:r w:rsidR="00026FDD">
        <w:rPr>
          <w:rFonts w:ascii="Tahoma" w:hAnsi="Tahoma" w:cs="Tahoma"/>
        </w:rPr>
        <w:t>khối</w:t>
      </w:r>
      <w:proofErr w:type="spellEnd"/>
      <w:r w:rsidR="00026FDD">
        <w:rPr>
          <w:rFonts w:ascii="Tahoma" w:hAnsi="Tahoma" w:cs="Tahoma"/>
        </w:rPr>
        <w:t xml:space="preserve"> </w:t>
      </w:r>
      <w:proofErr w:type="spellStart"/>
      <w:r w:rsidR="00026FDD">
        <w:rPr>
          <w:rFonts w:ascii="Tahoma" w:hAnsi="Tahoma" w:cs="Tahoma"/>
        </w:rPr>
        <w:t>hợp</w:t>
      </w:r>
      <w:proofErr w:type="spellEnd"/>
      <w:r w:rsidR="00026FDD">
        <w:rPr>
          <w:rFonts w:ascii="Tahoma" w:hAnsi="Tahoma" w:cs="Tahoma"/>
        </w:rPr>
        <w:t xml:space="preserve"> </w:t>
      </w:r>
      <w:proofErr w:type="spellStart"/>
      <w:r w:rsidR="00026FDD">
        <w:rPr>
          <w:rFonts w:ascii="Tahoma" w:hAnsi="Tahoma" w:cs="Tahoma"/>
        </w:rPr>
        <w:t>lệ</w:t>
      </w:r>
      <w:proofErr w:type="spellEnd"/>
      <w:r w:rsidR="00026FDD">
        <w:rPr>
          <w:rFonts w:ascii="Tahoma" w:hAnsi="Tahoma" w:cs="Tahoma"/>
        </w:rPr>
        <w:t xml:space="preserve"> </w:t>
      </w:r>
      <w:proofErr w:type="spellStart"/>
      <w:r w:rsidR="00026FDD">
        <w:rPr>
          <w:rFonts w:ascii="Tahoma" w:hAnsi="Tahoma" w:cs="Tahoma"/>
        </w:rPr>
        <w:t>và</w:t>
      </w:r>
      <w:proofErr w:type="spellEnd"/>
      <w:r w:rsidR="00026FDD">
        <w:rPr>
          <w:rFonts w:ascii="Tahoma" w:hAnsi="Tahoma" w:cs="Tahoma"/>
        </w:rPr>
        <w:t xml:space="preserve"> </w:t>
      </w:r>
      <w:proofErr w:type="spellStart"/>
      <w:r w:rsidR="00026FDD">
        <w:rPr>
          <w:rFonts w:ascii="Tahoma" w:hAnsi="Tahoma" w:cs="Tahoma"/>
        </w:rPr>
        <w:t>sẽ</w:t>
      </w:r>
      <w:proofErr w:type="spellEnd"/>
      <w:r w:rsidR="00026FDD">
        <w:rPr>
          <w:rFonts w:ascii="Tahoma" w:hAnsi="Tahoma" w:cs="Tahoma"/>
        </w:rPr>
        <w:t xml:space="preserve"> </w:t>
      </w:r>
      <w:proofErr w:type="spellStart"/>
      <w:r w:rsidR="00026FDD">
        <w:rPr>
          <w:rFonts w:ascii="Tahoma" w:hAnsi="Tahoma" w:cs="Tahoma"/>
        </w:rPr>
        <w:t>phát</w:t>
      </w:r>
      <w:proofErr w:type="spellEnd"/>
      <w:r w:rsidR="00026FDD">
        <w:rPr>
          <w:rFonts w:ascii="Tahoma" w:hAnsi="Tahoma" w:cs="Tahoma"/>
        </w:rPr>
        <w:t xml:space="preserve"> </w:t>
      </w:r>
      <w:proofErr w:type="spellStart"/>
      <w:r w:rsidR="00026FDD">
        <w:rPr>
          <w:rFonts w:ascii="Tahoma" w:hAnsi="Tahoma" w:cs="Tahoma"/>
        </w:rPr>
        <w:t>hiện</w:t>
      </w:r>
      <w:proofErr w:type="spellEnd"/>
      <w:r w:rsidR="00026FDD">
        <w:rPr>
          <w:rFonts w:ascii="Tahoma" w:hAnsi="Tahoma" w:cs="Tahoma"/>
        </w:rPr>
        <w:t xml:space="preserve"> ra </w:t>
      </w:r>
      <w:proofErr w:type="spellStart"/>
      <w:r w:rsidR="00A27BDF">
        <w:rPr>
          <w:rFonts w:ascii="Tahoma" w:hAnsi="Tahoma" w:cs="Tahoma"/>
        </w:rPr>
        <w:t>các</w:t>
      </w:r>
      <w:proofErr w:type="spellEnd"/>
      <w:r w:rsidR="00A27BDF">
        <w:rPr>
          <w:rFonts w:ascii="Tahoma" w:hAnsi="Tahoma" w:cs="Tahoma"/>
        </w:rPr>
        <w:t xml:space="preserve"> </w:t>
      </w:r>
      <w:proofErr w:type="spellStart"/>
      <w:r w:rsidR="00A27BDF">
        <w:rPr>
          <w:rFonts w:ascii="Tahoma" w:hAnsi="Tahoma" w:cs="Tahoma"/>
        </w:rPr>
        <w:t>hành</w:t>
      </w:r>
      <w:proofErr w:type="spellEnd"/>
      <w:r w:rsidR="00A27BDF">
        <w:rPr>
          <w:rFonts w:ascii="Tahoma" w:hAnsi="Tahoma" w:cs="Tahoma"/>
        </w:rPr>
        <w:t xml:space="preserve"> vi </w:t>
      </w:r>
      <w:proofErr w:type="spellStart"/>
      <w:r w:rsidR="00A27BDF">
        <w:rPr>
          <w:rFonts w:ascii="Tahoma" w:hAnsi="Tahoma" w:cs="Tahoma"/>
        </w:rPr>
        <w:t>phá</w:t>
      </w:r>
      <w:proofErr w:type="spellEnd"/>
      <w:r w:rsidR="00A27BDF">
        <w:rPr>
          <w:rFonts w:ascii="Tahoma" w:hAnsi="Tahoma" w:cs="Tahoma"/>
        </w:rPr>
        <w:t xml:space="preserve"> </w:t>
      </w:r>
      <w:proofErr w:type="spellStart"/>
      <w:r w:rsidR="00A27BDF">
        <w:rPr>
          <w:rFonts w:ascii="Tahoma" w:hAnsi="Tahoma" w:cs="Tahoma"/>
        </w:rPr>
        <w:t>hoại</w:t>
      </w:r>
      <w:proofErr w:type="spellEnd"/>
      <w:r w:rsidR="00A27BDF">
        <w:rPr>
          <w:rFonts w:ascii="Tahoma" w:hAnsi="Tahoma" w:cs="Tahoma"/>
        </w:rPr>
        <w:t xml:space="preserve"> </w:t>
      </w:r>
      <w:proofErr w:type="spellStart"/>
      <w:r w:rsidR="00A27BDF">
        <w:rPr>
          <w:rFonts w:ascii="Tahoma" w:hAnsi="Tahoma" w:cs="Tahoma"/>
        </w:rPr>
        <w:t>mạng</w:t>
      </w:r>
      <w:proofErr w:type="spellEnd"/>
      <w:r w:rsidR="00A27BDF">
        <w:rPr>
          <w:rFonts w:ascii="Tahoma" w:hAnsi="Tahoma" w:cs="Tahoma"/>
        </w:rPr>
        <w:t xml:space="preserve"> </w:t>
      </w:r>
      <w:proofErr w:type="spellStart"/>
      <w:r w:rsidR="00A27BDF">
        <w:rPr>
          <w:rFonts w:ascii="Tahoma" w:hAnsi="Tahoma" w:cs="Tahoma"/>
        </w:rPr>
        <w:t>bằng</w:t>
      </w:r>
      <w:proofErr w:type="spellEnd"/>
      <w:r w:rsidR="00A27BDF">
        <w:rPr>
          <w:rFonts w:ascii="Tahoma" w:hAnsi="Tahoma" w:cs="Tahoma"/>
        </w:rPr>
        <w:t xml:space="preserve"> </w:t>
      </w:r>
      <w:proofErr w:type="spellStart"/>
      <w:r w:rsidR="00A27BDF">
        <w:rPr>
          <w:rFonts w:ascii="Tahoma" w:hAnsi="Tahoma" w:cs="Tahoma"/>
        </w:rPr>
        <w:t>cách</w:t>
      </w:r>
      <w:proofErr w:type="spellEnd"/>
      <w:r w:rsidR="00A27BDF">
        <w:rPr>
          <w:rFonts w:ascii="Tahoma" w:hAnsi="Tahoma" w:cs="Tahoma"/>
        </w:rPr>
        <w:t xml:space="preserve"> </w:t>
      </w:r>
      <w:proofErr w:type="spellStart"/>
      <w:r w:rsidR="00A27BDF">
        <w:rPr>
          <w:rFonts w:ascii="Tahoma" w:hAnsi="Tahoma" w:cs="Tahoma"/>
        </w:rPr>
        <w:t>đưa</w:t>
      </w:r>
      <w:proofErr w:type="spellEnd"/>
      <w:r w:rsidR="00A27BDF">
        <w:rPr>
          <w:rFonts w:ascii="Tahoma" w:hAnsi="Tahoma" w:cs="Tahoma"/>
        </w:rPr>
        <w:t xml:space="preserve"> ra </w:t>
      </w:r>
      <w:proofErr w:type="spellStart"/>
      <w:r w:rsidR="00A27BDF">
        <w:rPr>
          <w:rFonts w:ascii="Tahoma" w:hAnsi="Tahoma" w:cs="Tahoma"/>
        </w:rPr>
        <w:t>các</w:t>
      </w:r>
      <w:proofErr w:type="spellEnd"/>
      <w:r w:rsidR="00A27BDF">
        <w:rPr>
          <w:rFonts w:ascii="Tahoma" w:hAnsi="Tahoma" w:cs="Tahoma"/>
        </w:rPr>
        <w:t xml:space="preserve"> </w:t>
      </w:r>
      <w:proofErr w:type="spellStart"/>
      <w:r w:rsidR="00A27BDF">
        <w:rPr>
          <w:rFonts w:ascii="Tahoma" w:hAnsi="Tahoma" w:cs="Tahoma"/>
        </w:rPr>
        <w:t>khối</w:t>
      </w:r>
      <w:proofErr w:type="spellEnd"/>
      <w:r w:rsidR="00A27BDF">
        <w:rPr>
          <w:rFonts w:ascii="Tahoma" w:hAnsi="Tahoma" w:cs="Tahoma"/>
        </w:rPr>
        <w:t xml:space="preserve"> </w:t>
      </w:r>
      <w:proofErr w:type="spellStart"/>
      <w:r w:rsidR="00A27BDF">
        <w:rPr>
          <w:rFonts w:ascii="Tahoma" w:hAnsi="Tahoma" w:cs="Tahoma"/>
        </w:rPr>
        <w:t>giả</w:t>
      </w:r>
      <w:proofErr w:type="spellEnd"/>
      <w:r w:rsidR="00A27BDF">
        <w:rPr>
          <w:rFonts w:ascii="Tahoma" w:hAnsi="Tahoma" w:cs="Tahoma"/>
        </w:rPr>
        <w:t xml:space="preserve">. </w:t>
      </w:r>
    </w:p>
    <w:p w14:paraId="1651322E" w14:textId="77777777" w:rsidR="00A27BDF" w:rsidRDefault="00A27BDF" w:rsidP="00A27BDF">
      <w:pPr>
        <w:pStyle w:val="ListParagraph"/>
        <w:rPr>
          <w:rFonts w:ascii="Tahoma" w:hAnsi="Tahoma" w:cs="Tahoma"/>
        </w:rPr>
      </w:pPr>
    </w:p>
    <w:p w14:paraId="43FEDC09" w14:textId="0D4CCC98" w:rsidR="00A27BDF" w:rsidRDefault="00A27BDF" w:rsidP="00A27BDF">
      <w:pPr>
        <w:pStyle w:val="ListParagrap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Nói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về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cơ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chế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đồng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thuận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thì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hiện</w:t>
      </w:r>
      <w:proofErr w:type="spellEnd"/>
      <w:r>
        <w:rPr>
          <w:rFonts w:ascii="Tahoma" w:hAnsi="Tahoma" w:cs="Tahoma"/>
        </w:rPr>
        <w:t xml:space="preserve"> nay </w:t>
      </w:r>
      <w:proofErr w:type="spellStart"/>
      <w:r>
        <w:rPr>
          <w:rFonts w:ascii="Tahoma" w:hAnsi="Tahoma" w:cs="Tahoma"/>
        </w:rPr>
        <w:t>c</w:t>
      </w:r>
      <w:r w:rsidR="001338FB">
        <w:rPr>
          <w:rFonts w:ascii="Tahoma" w:hAnsi="Tahoma" w:cs="Tahoma"/>
        </w:rPr>
        <w:t>ơ</w:t>
      </w:r>
      <w:proofErr w:type="spellEnd"/>
      <w:r w:rsidR="001338FB">
        <w:rPr>
          <w:rFonts w:ascii="Tahoma" w:hAnsi="Tahoma" w:cs="Tahoma"/>
        </w:rPr>
        <w:t xml:space="preserve"> </w:t>
      </w:r>
      <w:proofErr w:type="spellStart"/>
      <w:r w:rsidR="001338FB">
        <w:rPr>
          <w:rFonts w:ascii="Tahoma" w:hAnsi="Tahoma" w:cs="Tahoma"/>
        </w:rPr>
        <w:t>hai</w:t>
      </w:r>
      <w:proofErr w:type="spellEnd"/>
      <w:r w:rsidR="001338FB">
        <w:rPr>
          <w:rFonts w:ascii="Tahoma" w:hAnsi="Tahoma" w:cs="Tahoma"/>
        </w:rPr>
        <w:t xml:space="preserve"> </w:t>
      </w:r>
      <w:proofErr w:type="spellStart"/>
      <w:r w:rsidR="001338FB">
        <w:rPr>
          <w:rFonts w:ascii="Tahoma" w:hAnsi="Tahoma" w:cs="Tahoma"/>
        </w:rPr>
        <w:t>cơ</w:t>
      </w:r>
      <w:proofErr w:type="spellEnd"/>
      <w:r w:rsidR="001338FB">
        <w:rPr>
          <w:rFonts w:ascii="Tahoma" w:hAnsi="Tahoma" w:cs="Tahoma"/>
        </w:rPr>
        <w:t xml:space="preserve"> </w:t>
      </w:r>
      <w:proofErr w:type="spellStart"/>
      <w:r w:rsidR="001338FB">
        <w:rPr>
          <w:rFonts w:ascii="Tahoma" w:hAnsi="Tahoma" w:cs="Tahoma"/>
        </w:rPr>
        <w:t>chế</w:t>
      </w:r>
      <w:proofErr w:type="spellEnd"/>
      <w:r w:rsidR="001338FB">
        <w:rPr>
          <w:rFonts w:ascii="Tahoma" w:hAnsi="Tahoma" w:cs="Tahoma"/>
        </w:rPr>
        <w:t xml:space="preserve"> </w:t>
      </w:r>
      <w:proofErr w:type="spellStart"/>
      <w:r w:rsidR="001338FB">
        <w:rPr>
          <w:rFonts w:ascii="Tahoma" w:hAnsi="Tahoma" w:cs="Tahoma"/>
        </w:rPr>
        <w:t>phổ</w:t>
      </w:r>
      <w:proofErr w:type="spellEnd"/>
      <w:r w:rsidR="001338FB">
        <w:rPr>
          <w:rFonts w:ascii="Tahoma" w:hAnsi="Tahoma" w:cs="Tahoma"/>
        </w:rPr>
        <w:t xml:space="preserve"> </w:t>
      </w:r>
      <w:proofErr w:type="spellStart"/>
      <w:r w:rsidR="001338FB">
        <w:rPr>
          <w:rFonts w:ascii="Tahoma" w:hAnsi="Tahoma" w:cs="Tahoma"/>
        </w:rPr>
        <w:t>biến</w:t>
      </w:r>
      <w:proofErr w:type="spellEnd"/>
      <w:r w:rsidR="001338FB">
        <w:rPr>
          <w:rFonts w:ascii="Tahoma" w:hAnsi="Tahoma" w:cs="Tahoma"/>
        </w:rPr>
        <w:t xml:space="preserve"> </w:t>
      </w:r>
      <w:proofErr w:type="spellStart"/>
      <w:r w:rsidR="001338FB">
        <w:rPr>
          <w:rFonts w:ascii="Tahoma" w:hAnsi="Tahoma" w:cs="Tahoma"/>
        </w:rPr>
        <w:t>là</w:t>
      </w:r>
      <w:proofErr w:type="spellEnd"/>
      <w:r w:rsidR="001338FB">
        <w:rPr>
          <w:rFonts w:ascii="Tahoma" w:hAnsi="Tahoma" w:cs="Tahoma"/>
        </w:rPr>
        <w:t xml:space="preserve"> </w:t>
      </w:r>
      <w:proofErr w:type="spellStart"/>
      <w:r w:rsidR="001338FB">
        <w:rPr>
          <w:rFonts w:ascii="Tahoma" w:hAnsi="Tahoma" w:cs="Tahoma"/>
        </w:rPr>
        <w:t>chứng</w:t>
      </w:r>
      <w:proofErr w:type="spellEnd"/>
      <w:r w:rsidR="001338FB">
        <w:rPr>
          <w:rFonts w:ascii="Tahoma" w:hAnsi="Tahoma" w:cs="Tahoma"/>
        </w:rPr>
        <w:t xml:space="preserve"> </w:t>
      </w:r>
      <w:proofErr w:type="spellStart"/>
      <w:r w:rsidR="001338FB">
        <w:rPr>
          <w:rFonts w:ascii="Tahoma" w:hAnsi="Tahoma" w:cs="Tahoma"/>
        </w:rPr>
        <w:t>nhận</w:t>
      </w:r>
      <w:proofErr w:type="spellEnd"/>
      <w:r w:rsidR="001338FB">
        <w:rPr>
          <w:rFonts w:ascii="Tahoma" w:hAnsi="Tahoma" w:cs="Tahoma"/>
        </w:rPr>
        <w:t xml:space="preserve"> </w:t>
      </w:r>
      <w:proofErr w:type="spellStart"/>
      <w:r w:rsidR="001338FB">
        <w:rPr>
          <w:rFonts w:ascii="Tahoma" w:hAnsi="Tahoma" w:cs="Tahoma"/>
        </w:rPr>
        <w:t>công</w:t>
      </w:r>
      <w:proofErr w:type="spellEnd"/>
      <w:r w:rsidR="001338FB">
        <w:rPr>
          <w:rFonts w:ascii="Tahoma" w:hAnsi="Tahoma" w:cs="Tahoma"/>
        </w:rPr>
        <w:t xml:space="preserve"> </w:t>
      </w:r>
      <w:proofErr w:type="spellStart"/>
      <w:r w:rsidR="001338FB">
        <w:rPr>
          <w:rFonts w:ascii="Tahoma" w:hAnsi="Tahoma" w:cs="Tahoma"/>
        </w:rPr>
        <w:t>việc</w:t>
      </w:r>
      <w:proofErr w:type="spellEnd"/>
      <w:r w:rsidR="009D44D2">
        <w:rPr>
          <w:rFonts w:ascii="Tahoma" w:hAnsi="Tahoma" w:cs="Tahoma"/>
        </w:rPr>
        <w:t xml:space="preserve"> (Proof of Work) </w:t>
      </w:r>
      <w:proofErr w:type="spellStart"/>
      <w:r w:rsidR="009D44D2">
        <w:rPr>
          <w:rFonts w:ascii="Tahoma" w:hAnsi="Tahoma" w:cs="Tahoma"/>
        </w:rPr>
        <w:t>và</w:t>
      </w:r>
      <w:proofErr w:type="spellEnd"/>
      <w:r w:rsidR="009D44D2">
        <w:rPr>
          <w:rFonts w:ascii="Tahoma" w:hAnsi="Tahoma" w:cs="Tahoma"/>
        </w:rPr>
        <w:t xml:space="preserve"> </w:t>
      </w:r>
      <w:proofErr w:type="spellStart"/>
      <w:r w:rsidR="00D71265">
        <w:rPr>
          <w:rFonts w:ascii="Tahoma" w:hAnsi="Tahoma" w:cs="Tahoma"/>
        </w:rPr>
        <w:t>chứng</w:t>
      </w:r>
      <w:proofErr w:type="spellEnd"/>
      <w:r w:rsidR="00D71265">
        <w:rPr>
          <w:rFonts w:ascii="Tahoma" w:hAnsi="Tahoma" w:cs="Tahoma"/>
        </w:rPr>
        <w:t xml:space="preserve"> </w:t>
      </w:r>
      <w:proofErr w:type="spellStart"/>
      <w:r w:rsidR="00D71265">
        <w:rPr>
          <w:rFonts w:ascii="Tahoma" w:hAnsi="Tahoma" w:cs="Tahoma"/>
        </w:rPr>
        <w:t>nhận</w:t>
      </w:r>
      <w:proofErr w:type="spellEnd"/>
      <w:r w:rsidR="00D71265">
        <w:rPr>
          <w:rFonts w:ascii="Tahoma" w:hAnsi="Tahoma" w:cs="Tahoma"/>
        </w:rPr>
        <w:t xml:space="preserve"> </w:t>
      </w:r>
      <w:proofErr w:type="spellStart"/>
      <w:r w:rsidR="00D71265">
        <w:rPr>
          <w:rFonts w:ascii="Tahoma" w:hAnsi="Tahoma" w:cs="Tahoma"/>
        </w:rPr>
        <w:t>cổ</w:t>
      </w:r>
      <w:proofErr w:type="spellEnd"/>
      <w:r w:rsidR="00D71265">
        <w:rPr>
          <w:rFonts w:ascii="Tahoma" w:hAnsi="Tahoma" w:cs="Tahoma"/>
        </w:rPr>
        <w:t xml:space="preserve"> </w:t>
      </w:r>
      <w:proofErr w:type="spellStart"/>
      <w:r w:rsidR="00D71265">
        <w:rPr>
          <w:rFonts w:ascii="Tahoma" w:hAnsi="Tahoma" w:cs="Tahoma"/>
        </w:rPr>
        <w:t>phần</w:t>
      </w:r>
      <w:proofErr w:type="spellEnd"/>
      <w:r w:rsidR="00D71265">
        <w:rPr>
          <w:rFonts w:ascii="Tahoma" w:hAnsi="Tahoma" w:cs="Tahoma"/>
        </w:rPr>
        <w:t xml:space="preserve"> (Proof of Stake). </w:t>
      </w:r>
      <w:proofErr w:type="spellStart"/>
      <w:r w:rsidR="00D71265">
        <w:rPr>
          <w:rFonts w:ascii="Tahoma" w:hAnsi="Tahoma" w:cs="Tahoma"/>
        </w:rPr>
        <w:t>Ngoài</w:t>
      </w:r>
      <w:proofErr w:type="spellEnd"/>
      <w:r w:rsidR="00D71265">
        <w:rPr>
          <w:rFonts w:ascii="Tahoma" w:hAnsi="Tahoma" w:cs="Tahoma"/>
        </w:rPr>
        <w:t xml:space="preserve"> ra </w:t>
      </w:r>
      <w:proofErr w:type="spellStart"/>
      <w:r w:rsidR="00D71265">
        <w:rPr>
          <w:rFonts w:ascii="Tahoma" w:hAnsi="Tahoma" w:cs="Tahoma"/>
        </w:rPr>
        <w:t>còn</w:t>
      </w:r>
      <w:proofErr w:type="spellEnd"/>
      <w:r w:rsidR="00D71265">
        <w:rPr>
          <w:rFonts w:ascii="Tahoma" w:hAnsi="Tahoma" w:cs="Tahoma"/>
        </w:rPr>
        <w:t xml:space="preserve"> </w:t>
      </w:r>
      <w:proofErr w:type="spellStart"/>
      <w:r w:rsidR="00D71265">
        <w:rPr>
          <w:rFonts w:ascii="Tahoma" w:hAnsi="Tahoma" w:cs="Tahoma"/>
        </w:rPr>
        <w:t>mô</w:t>
      </w:r>
      <w:proofErr w:type="spellEnd"/>
      <w:r w:rsidR="00D71265">
        <w:rPr>
          <w:rFonts w:ascii="Tahoma" w:hAnsi="Tahoma" w:cs="Tahoma"/>
        </w:rPr>
        <w:t xml:space="preserve"> </w:t>
      </w:r>
      <w:proofErr w:type="spellStart"/>
      <w:r w:rsidR="00D71265">
        <w:rPr>
          <w:rFonts w:ascii="Tahoma" w:hAnsi="Tahoma" w:cs="Tahoma"/>
        </w:rPr>
        <w:t>hình</w:t>
      </w:r>
      <w:proofErr w:type="spellEnd"/>
      <w:r w:rsidR="00D71265">
        <w:rPr>
          <w:rFonts w:ascii="Tahoma" w:hAnsi="Tahoma" w:cs="Tahoma"/>
        </w:rPr>
        <w:t xml:space="preserve"> </w:t>
      </w:r>
      <w:proofErr w:type="spellStart"/>
      <w:r w:rsidR="00D71265">
        <w:rPr>
          <w:rFonts w:ascii="Tahoma" w:hAnsi="Tahoma" w:cs="Tahoma"/>
        </w:rPr>
        <w:t>chứng</w:t>
      </w:r>
      <w:proofErr w:type="spellEnd"/>
      <w:r w:rsidR="00D71265">
        <w:rPr>
          <w:rFonts w:ascii="Tahoma" w:hAnsi="Tahoma" w:cs="Tahoma"/>
        </w:rPr>
        <w:t xml:space="preserve"> </w:t>
      </w:r>
      <w:proofErr w:type="spellStart"/>
      <w:r w:rsidR="00D71265">
        <w:rPr>
          <w:rFonts w:ascii="Tahoma" w:hAnsi="Tahoma" w:cs="Tahoma"/>
        </w:rPr>
        <w:t>nhận</w:t>
      </w:r>
      <w:proofErr w:type="spellEnd"/>
      <w:r w:rsidR="00D71265">
        <w:rPr>
          <w:rFonts w:ascii="Tahoma" w:hAnsi="Tahoma" w:cs="Tahoma"/>
        </w:rPr>
        <w:t xml:space="preserve"> </w:t>
      </w:r>
      <w:proofErr w:type="spellStart"/>
      <w:r w:rsidR="00D71265">
        <w:rPr>
          <w:rFonts w:ascii="Tahoma" w:hAnsi="Tahoma" w:cs="Tahoma"/>
        </w:rPr>
        <w:t>thẩm</w:t>
      </w:r>
      <w:proofErr w:type="spellEnd"/>
      <w:r w:rsidR="00D71265">
        <w:rPr>
          <w:rFonts w:ascii="Tahoma" w:hAnsi="Tahoma" w:cs="Tahoma"/>
        </w:rPr>
        <w:t xml:space="preserve"> </w:t>
      </w:r>
      <w:proofErr w:type="spellStart"/>
      <w:r w:rsidR="00D71265">
        <w:rPr>
          <w:rFonts w:ascii="Tahoma" w:hAnsi="Tahoma" w:cs="Tahoma"/>
        </w:rPr>
        <w:t>quyền</w:t>
      </w:r>
      <w:proofErr w:type="spellEnd"/>
      <w:r w:rsidR="00D71265">
        <w:rPr>
          <w:rFonts w:ascii="Tahoma" w:hAnsi="Tahoma" w:cs="Tahoma"/>
        </w:rPr>
        <w:t xml:space="preserve"> </w:t>
      </w:r>
      <w:r w:rsidR="00153482">
        <w:rPr>
          <w:rFonts w:ascii="Tahoma" w:hAnsi="Tahoma" w:cs="Tahoma"/>
        </w:rPr>
        <w:t xml:space="preserve">(Proof of Authority). </w:t>
      </w:r>
    </w:p>
    <w:p w14:paraId="32E85D8B" w14:textId="7EE6EFA3" w:rsidR="002461CE" w:rsidRPr="002461CE" w:rsidRDefault="002461CE" w:rsidP="002461CE">
      <w:pPr>
        <w:pStyle w:val="ListParagraph"/>
        <w:numPr>
          <w:ilvl w:val="0"/>
          <w:numId w:val="1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POW: </w:t>
      </w:r>
      <w:r w:rsidRPr="002461CE">
        <w:rPr>
          <w:rFonts w:ascii="Tahoma" w:hAnsi="Tahoma" w:cs="Tahoma"/>
          <w:color w:val="24292E"/>
          <w:shd w:val="clear" w:color="auto" w:fill="FFFFFF"/>
        </w:rPr>
        <w:t xml:space="preserve">POW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là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một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trong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các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cách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để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xác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định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sự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đồng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thuận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của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cộng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đồng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. Ở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mô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hình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hay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giải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thuật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này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,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để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thêm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mới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một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khối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và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blockchain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đồi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hỏi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phải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thực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hiện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các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hàm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tính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toán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rất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phức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tạp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để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tạo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nên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một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giá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trị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băm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hợp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lệ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(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khó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để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tạo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ra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nhưng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rất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dễ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dàng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để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xác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định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nó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hợp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lệ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).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Việc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giải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mã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này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ngoài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việc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cần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những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cấu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hình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mạnh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còn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tiêu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tốn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rất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rất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nhiều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điện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năng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và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gây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nguy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hại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đến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môi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trường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.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Cộng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đồng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sẽ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công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nhận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khối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anh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tạo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ra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dựa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vào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lượng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công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việc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anh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đã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thực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hiện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được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>.</w:t>
      </w:r>
    </w:p>
    <w:p w14:paraId="202F1021" w14:textId="77777777" w:rsidR="002461CE" w:rsidRPr="002461CE" w:rsidRDefault="002461CE" w:rsidP="002461CE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Một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yếu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tố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đặc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trưng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của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mô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hình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này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đó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là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sự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xuất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hiện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của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các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khối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dư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thừa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(orphan block) do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có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nhiều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người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tham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gia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cùng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tạo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nên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một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khối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nên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sẽ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có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trường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hợp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hai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người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tạo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ra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hai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khối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đều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hợp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lệ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nhưng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ta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chỉ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có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thể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chọn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khối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đến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trước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và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khối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kia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tốn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rất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nhiều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năng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lượng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tạo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ra)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bị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lãng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phí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và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bỏ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đi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Những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đặc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trưng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kể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trên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phần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nào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nói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lên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nhược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điểm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của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giải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thuật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mà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phần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lớn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các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đồng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tiền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ảo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đang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sử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dụng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88A75EA" w14:textId="77777777" w:rsidR="002461CE" w:rsidRPr="002461CE" w:rsidRDefault="002461CE" w:rsidP="002461CE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Khi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độ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khó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để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tạo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ra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một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khối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càng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ngày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càng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tăng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lên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việc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đào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ra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một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khối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của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các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thợ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mỏ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ngày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càng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thấp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và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họ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bắt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đầu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thua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lỗ,một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số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sẽ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quyết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định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từ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bỏ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hoặc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tham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gia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vào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các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bể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đào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(mining pool).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Việc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này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tạo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ra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các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cỗ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máy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tập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trung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trái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với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các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tính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chất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phân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tán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mà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mô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hình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mong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muốn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).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Và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còn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một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vấn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đề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hệ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quả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nữa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là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tấn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công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51% (51% attack)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sẽ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được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nên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ở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sau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2DA6721" w14:textId="6E19BC7B" w:rsidR="002461CE" w:rsidRDefault="002461CE" w:rsidP="002461CE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Nhưng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nó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phổ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biến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có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nguyên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nhân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của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nó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Giá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trị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sử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dụng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của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nó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là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khi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một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đồng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tiền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ảo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mới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được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phát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hành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lượng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tiền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chưa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được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nhiều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Hầu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hết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các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đồng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tiền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ảo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sẽ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chọn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mô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hình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này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để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gia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tăng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lượng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tiền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mà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vẫn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kiểm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soát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được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phần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nào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lạm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phát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của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nó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điều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mà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ETH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đã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làm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),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tiền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chỉ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được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tạo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ra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không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hề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dễ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dàng</w:t>
      </w:r>
      <w:proofErr w:type="spellEnd"/>
      <w:r w:rsidRPr="002461C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7BB390D" w14:textId="151E0A36" w:rsidR="002461CE" w:rsidRPr="002461CE" w:rsidRDefault="002461CE" w:rsidP="002461CE">
      <w:pPr>
        <w:pStyle w:val="ListParagraph"/>
        <w:numPr>
          <w:ilvl w:val="0"/>
          <w:numId w:val="11"/>
        </w:numPr>
        <w:shd w:val="clear" w:color="auto" w:fill="FFFFFF"/>
        <w:spacing w:after="240" w:line="240" w:lineRule="auto"/>
        <w:rPr>
          <w:rFonts w:ascii="Tahoma" w:eastAsia="Times New Roman" w:hAnsi="Tahoma" w:cs="Tahoma"/>
          <w:color w:val="24292E"/>
        </w:rPr>
      </w:pPr>
      <w:r w:rsidRPr="002461CE">
        <w:rPr>
          <w:rFonts w:ascii="Tahoma" w:eastAsia="Times New Roman" w:hAnsi="Tahoma" w:cs="Tahoma"/>
          <w:color w:val="24292E"/>
        </w:rPr>
        <w:t xml:space="preserve">POS: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Khi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mà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POW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bộc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lộ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rõ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các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yếu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điểm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thì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là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lúc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các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mô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hình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và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các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giải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thuật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khác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được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đề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xuất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,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trong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đó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có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POS.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Thực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tế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thì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POS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đã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được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áp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dụng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ở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một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số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đồng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tiền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ảo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,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tiên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phong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trong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đó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là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PeerCoin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và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Ethereum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sẽ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là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cái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tên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tiếp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theo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áp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dụng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mô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hình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này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. </w:t>
      </w:r>
    </w:p>
    <w:p w14:paraId="3C7A76A6" w14:textId="7D0D56D1" w:rsidR="002461CE" w:rsidRPr="002461CE" w:rsidRDefault="002461CE" w:rsidP="002461CE">
      <w:pPr>
        <w:pStyle w:val="ListParagraph"/>
        <w:shd w:val="clear" w:color="auto" w:fill="FFFFFF"/>
        <w:spacing w:after="240" w:line="240" w:lineRule="auto"/>
        <w:rPr>
          <w:rFonts w:ascii="Tahoma" w:eastAsia="Times New Roman" w:hAnsi="Tahoma" w:cs="Tahoma"/>
          <w:color w:val="24292E"/>
        </w:rPr>
      </w:pP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Mô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hình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POS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thay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vì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công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nhận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công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việc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của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anh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bằng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sức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lực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anh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bỏ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ra (chi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cho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phần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cứng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và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năng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lượng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)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thì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lại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công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nhận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bằng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nó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bằng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cổ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phần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hay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số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tiền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mà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anh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đặt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cọc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vào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mỗi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khối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người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đó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sinh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ra.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Và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giờ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đây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,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mỗi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khối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không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phải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là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cuộc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chạy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đua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xem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ai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giải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mã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được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chính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xác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và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nhanh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nhất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(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có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thể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gây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lãng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phí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với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các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khối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thừa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)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mà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việc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tạo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khối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được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chỉ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định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cho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người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nào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góp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cổ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phần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nhiều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nhất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vì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hệ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thống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tự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động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hiểu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rằng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nếu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anh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góp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vào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nhiều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tiền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như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vậy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thì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anh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cũng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sẽ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có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đủ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khả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năng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tính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toán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để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tạo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ra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khối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mới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.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Và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một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điều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quan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trọng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nữa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là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sẽ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không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còn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tồn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tại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việc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thưởng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ETH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theo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mỗi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khối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đào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được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mà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chỉ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trả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cho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người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tạo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khối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một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khoản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tiền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vì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đã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thực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hiện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giao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hd w:val="clear" w:color="auto" w:fill="FFFFFF"/>
        </w:rPr>
        <w:t>dịch</w:t>
      </w:r>
      <w:proofErr w:type="spellEnd"/>
      <w:r w:rsidRPr="002461CE">
        <w:rPr>
          <w:rFonts w:ascii="Tahoma" w:hAnsi="Tahoma" w:cs="Tahoma"/>
          <w:color w:val="24292E"/>
          <w:shd w:val="clear" w:color="auto" w:fill="FFFFFF"/>
        </w:rPr>
        <w:t xml:space="preserve"> (transaction fee).</w:t>
      </w:r>
    </w:p>
    <w:p w14:paraId="6BAF17A4" w14:textId="77777777" w:rsidR="002461CE" w:rsidRPr="002461CE" w:rsidRDefault="002461CE" w:rsidP="002461CE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Tahoma" w:hAnsi="Tahoma" w:cs="Tahoma"/>
          <w:color w:val="24292E"/>
          <w:sz w:val="22"/>
          <w:szCs w:val="22"/>
        </w:rPr>
      </w:pPr>
      <w:r>
        <w:rPr>
          <w:rFonts w:ascii="Tahoma" w:hAnsi="Tahoma" w:cs="Tahoma"/>
        </w:rPr>
        <w:lastRenderedPageBreak/>
        <w:t xml:space="preserve">POA: </w:t>
      </w:r>
      <w:r w:rsidRPr="002461CE">
        <w:rPr>
          <w:rFonts w:ascii="Tahoma" w:hAnsi="Tahoma" w:cs="Tahoma"/>
          <w:color w:val="24292E"/>
          <w:sz w:val="22"/>
          <w:szCs w:val="22"/>
        </w:rPr>
        <w:t xml:space="preserve">POA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khá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khác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so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với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hai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mô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hình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đồng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thuận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trước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,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trong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khi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hai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mô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hình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trên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vẫn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giữ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tính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ẩn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danh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của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tất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cả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những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người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tham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gia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và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sự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tin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tưởng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khó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có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thể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đạt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tới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sự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chắc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chắn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(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tạm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tin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tưởng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vào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lượng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công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việc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cũng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như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cổ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phần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)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thì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thay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vào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đó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ta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sẽ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có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các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cơ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quan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được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chứng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thực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một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cách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hợp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pháp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và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công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khai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tham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gia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vào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mạng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như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các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thành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viên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kiểm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chứng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.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Những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cơ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quan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này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sẽ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sở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hữu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các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tài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khoản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và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các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nút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được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coi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là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có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thẩm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quyền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,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các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thành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viên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trong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mạng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có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thể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tin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tưởng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hoàn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toàn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họ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và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họ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sẽ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đóng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vai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trò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chính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trong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việc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kiểm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tra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các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giao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dịch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và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các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khối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có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hợp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lệ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 xml:space="preserve"> hay </w:t>
      </w:r>
      <w:proofErr w:type="spellStart"/>
      <w:r w:rsidRPr="002461CE">
        <w:rPr>
          <w:rFonts w:ascii="Tahoma" w:hAnsi="Tahoma" w:cs="Tahoma"/>
          <w:color w:val="24292E"/>
          <w:sz w:val="22"/>
          <w:szCs w:val="22"/>
        </w:rPr>
        <w:t>không</w:t>
      </w:r>
      <w:proofErr w:type="spellEnd"/>
      <w:r w:rsidRPr="002461CE">
        <w:rPr>
          <w:rFonts w:ascii="Tahoma" w:hAnsi="Tahoma" w:cs="Tahoma"/>
          <w:color w:val="24292E"/>
          <w:sz w:val="22"/>
          <w:szCs w:val="22"/>
        </w:rPr>
        <w:t>.</w:t>
      </w:r>
    </w:p>
    <w:p w14:paraId="3E75AA6C" w14:textId="0C1DA2EE" w:rsidR="002461CE" w:rsidRPr="000244F0" w:rsidRDefault="002461CE" w:rsidP="000244F0">
      <w:pPr>
        <w:shd w:val="clear" w:color="auto" w:fill="FFFFFF"/>
        <w:spacing w:after="240" w:line="240" w:lineRule="auto"/>
        <w:ind w:left="720"/>
        <w:rPr>
          <w:rFonts w:ascii="Tahoma" w:eastAsia="Times New Roman" w:hAnsi="Tahoma" w:cs="Tahoma"/>
          <w:color w:val="24292E"/>
        </w:rPr>
      </w:pPr>
      <w:proofErr w:type="spellStart"/>
      <w:r w:rsidRPr="002461CE">
        <w:rPr>
          <w:rFonts w:ascii="Tahoma" w:eastAsia="Times New Roman" w:hAnsi="Tahoma" w:cs="Tahoma"/>
          <w:color w:val="24292E"/>
        </w:rPr>
        <w:t>Mạng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theo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mô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hình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này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sẽ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có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một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số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lợi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thế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vượt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trội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so </w:t>
      </w:r>
      <w:proofErr w:type="spellStart"/>
      <w:r w:rsidRPr="002461CE">
        <w:rPr>
          <w:rFonts w:ascii="Tahoma" w:eastAsia="Times New Roman" w:hAnsi="Tahoma" w:cs="Tahoma"/>
          <w:color w:val="24292E"/>
        </w:rPr>
        <w:t>với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hai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mô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hình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kia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như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thời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gian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tạo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khối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tương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đối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ngắn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, </w:t>
      </w:r>
      <w:proofErr w:type="spellStart"/>
      <w:r w:rsidRPr="002461CE">
        <w:rPr>
          <w:rFonts w:ascii="Tahoma" w:eastAsia="Times New Roman" w:hAnsi="Tahoma" w:cs="Tahoma"/>
          <w:color w:val="24292E"/>
        </w:rPr>
        <w:t>không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lãng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phí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vì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không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cần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phải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đào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, </w:t>
      </w:r>
      <w:proofErr w:type="spellStart"/>
      <w:r w:rsidRPr="002461CE">
        <w:rPr>
          <w:rFonts w:ascii="Tahoma" w:eastAsia="Times New Roman" w:hAnsi="Tahoma" w:cs="Tahoma"/>
          <w:color w:val="24292E"/>
        </w:rPr>
        <w:t>giúp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cải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thiện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thời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gian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triển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khai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, </w:t>
      </w:r>
      <w:proofErr w:type="spellStart"/>
      <w:r w:rsidRPr="002461CE">
        <w:rPr>
          <w:rFonts w:ascii="Tahoma" w:eastAsia="Times New Roman" w:hAnsi="Tahoma" w:cs="Tahoma"/>
          <w:color w:val="24292E"/>
        </w:rPr>
        <w:t>kiểm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thử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và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ngăn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chặn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các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cuộc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tấn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công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spam. Ethereum </w:t>
      </w:r>
      <w:proofErr w:type="spellStart"/>
      <w:r w:rsidRPr="002461CE">
        <w:rPr>
          <w:rFonts w:ascii="Tahoma" w:eastAsia="Times New Roman" w:hAnsi="Tahoma" w:cs="Tahoma"/>
          <w:color w:val="24292E"/>
        </w:rPr>
        <w:t>đã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triển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khai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một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mạng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thử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nghiệm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triển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khai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mô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hình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này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có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tên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là</w:t>
      </w:r>
      <w:proofErr w:type="spellEnd"/>
      <w:r w:rsidRPr="002461CE">
        <w:rPr>
          <w:rFonts w:ascii="Tahoma" w:eastAsia="Times New Roman" w:hAnsi="Tahoma" w:cs="Tahoma"/>
          <w:color w:val="24292E"/>
        </w:rPr>
        <w:t xml:space="preserve"> </w:t>
      </w:r>
      <w:proofErr w:type="spellStart"/>
      <w:r w:rsidRPr="002461CE">
        <w:rPr>
          <w:rFonts w:ascii="Tahoma" w:eastAsia="Times New Roman" w:hAnsi="Tahoma" w:cs="Tahoma"/>
          <w:color w:val="24292E"/>
        </w:rPr>
        <w:t>Kovan</w:t>
      </w:r>
      <w:proofErr w:type="spellEnd"/>
      <w:r>
        <w:rPr>
          <w:rFonts w:ascii="Tahoma" w:eastAsia="Times New Roman" w:hAnsi="Tahoma" w:cs="Tahoma"/>
          <w:color w:val="24292E"/>
        </w:rPr>
        <w:t>.</w:t>
      </w:r>
    </w:p>
    <w:p w14:paraId="234C307E" w14:textId="77777777" w:rsidR="002B3A18" w:rsidRDefault="002B3A18" w:rsidP="002B3A18">
      <w:pPr>
        <w:pStyle w:val="ListParagraph"/>
        <w:numPr>
          <w:ilvl w:val="0"/>
          <w:numId w:val="11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Hợp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đồng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thông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minh</w:t>
      </w:r>
      <w:proofErr w:type="spellEnd"/>
      <w:r w:rsidR="00454A08">
        <w:rPr>
          <w:rFonts w:ascii="Tahoma" w:hAnsi="Tahoma" w:cs="Tahoma"/>
        </w:rPr>
        <w:t xml:space="preserve">: </w:t>
      </w:r>
      <w:r>
        <w:rPr>
          <w:rFonts w:ascii="Tahoma" w:hAnsi="Tahoma" w:cs="Tahoma"/>
        </w:rPr>
        <w:t xml:space="preserve"> </w:t>
      </w:r>
      <w:proofErr w:type="spellStart"/>
      <w:r w:rsidR="00454A08">
        <w:rPr>
          <w:rFonts w:ascii="Tahoma" w:hAnsi="Tahoma" w:cs="Tahoma"/>
        </w:rPr>
        <w:t>sẽ</w:t>
      </w:r>
      <w:proofErr w:type="spellEnd"/>
      <w:r w:rsidR="00454A08">
        <w:rPr>
          <w:rFonts w:ascii="Tahoma" w:hAnsi="Tahoma" w:cs="Tahoma"/>
        </w:rPr>
        <w:t xml:space="preserve"> </w:t>
      </w:r>
      <w:proofErr w:type="spellStart"/>
      <w:r w:rsidR="00454A08">
        <w:rPr>
          <w:rFonts w:ascii="Tahoma" w:hAnsi="Tahoma" w:cs="Tahoma"/>
        </w:rPr>
        <w:t>nói</w:t>
      </w:r>
      <w:proofErr w:type="spellEnd"/>
      <w:r w:rsidR="00454A08">
        <w:rPr>
          <w:rFonts w:ascii="Tahoma" w:hAnsi="Tahoma" w:cs="Tahoma"/>
        </w:rPr>
        <w:t xml:space="preserve"> </w:t>
      </w:r>
      <w:proofErr w:type="spellStart"/>
      <w:r w:rsidR="00454A08">
        <w:rPr>
          <w:rFonts w:ascii="Tahoma" w:hAnsi="Tahoma" w:cs="Tahoma"/>
        </w:rPr>
        <w:t>rõ</w:t>
      </w:r>
      <w:proofErr w:type="spellEnd"/>
      <w:r w:rsidR="00454A08">
        <w:rPr>
          <w:rFonts w:ascii="Tahoma" w:hAnsi="Tahoma" w:cs="Tahoma"/>
        </w:rPr>
        <w:t xml:space="preserve"> </w:t>
      </w:r>
      <w:proofErr w:type="spellStart"/>
      <w:r w:rsidR="00454A08">
        <w:rPr>
          <w:rFonts w:ascii="Tahoma" w:hAnsi="Tahoma" w:cs="Tahoma"/>
        </w:rPr>
        <w:t>hơn</w:t>
      </w:r>
      <w:proofErr w:type="spellEnd"/>
      <w:r w:rsidR="00454A08">
        <w:rPr>
          <w:rFonts w:ascii="Tahoma" w:hAnsi="Tahoma" w:cs="Tahoma"/>
        </w:rPr>
        <w:t xml:space="preserve"> </w:t>
      </w:r>
      <w:proofErr w:type="spellStart"/>
      <w:r w:rsidR="00454A08">
        <w:rPr>
          <w:rFonts w:ascii="Tahoma" w:hAnsi="Tahoma" w:cs="Tahoma"/>
        </w:rPr>
        <w:t>phần</w:t>
      </w:r>
      <w:proofErr w:type="spellEnd"/>
      <w:r w:rsidR="00454A08">
        <w:rPr>
          <w:rFonts w:ascii="Tahoma" w:hAnsi="Tahoma" w:cs="Tahoma"/>
        </w:rPr>
        <w:t xml:space="preserve"> </w:t>
      </w:r>
      <w:proofErr w:type="spellStart"/>
      <w:r w:rsidR="00454A08">
        <w:rPr>
          <w:rFonts w:ascii="Tahoma" w:hAnsi="Tahoma" w:cs="Tahoma"/>
        </w:rPr>
        <w:t>sau</w:t>
      </w:r>
      <w:proofErr w:type="spellEnd"/>
    </w:p>
    <w:p w14:paraId="70346630" w14:textId="3454FD75" w:rsidR="00350EF5" w:rsidRDefault="009A326E" w:rsidP="009A326E">
      <w:pPr>
        <w:pStyle w:val="Heading2"/>
        <w:rPr>
          <w:rFonts w:ascii="Tahoma" w:hAnsi="Tahoma" w:cs="Tahoma"/>
        </w:rPr>
      </w:pPr>
      <w:bookmarkStart w:id="14" w:name="_Toc28632683"/>
      <w:bookmarkStart w:id="15" w:name="_Toc28632798"/>
      <w:bookmarkStart w:id="16" w:name="_Toc28632878"/>
      <w:bookmarkStart w:id="17" w:name="_Toc28766506"/>
      <w:r w:rsidRPr="009A326E">
        <w:t>2.2</w:t>
      </w:r>
      <w:r w:rsidR="00246ED2" w:rsidRPr="009A326E">
        <w:t xml:space="preserve"> </w:t>
      </w:r>
      <w:proofErr w:type="spellStart"/>
      <w:r w:rsidR="00350EF5" w:rsidRPr="009A326E">
        <w:t>Hợp</w:t>
      </w:r>
      <w:proofErr w:type="spellEnd"/>
      <w:r w:rsidR="00350EF5" w:rsidRPr="009A326E">
        <w:t xml:space="preserve"> </w:t>
      </w:r>
      <w:proofErr w:type="spellStart"/>
      <w:r w:rsidR="00350EF5" w:rsidRPr="009A326E">
        <w:t>đồng</w:t>
      </w:r>
      <w:proofErr w:type="spellEnd"/>
      <w:r w:rsidR="00350EF5" w:rsidRPr="009A326E">
        <w:t xml:space="preserve"> </w:t>
      </w:r>
      <w:proofErr w:type="spellStart"/>
      <w:r w:rsidR="00350EF5" w:rsidRPr="009A326E">
        <w:t>thông</w:t>
      </w:r>
      <w:proofErr w:type="spellEnd"/>
      <w:r w:rsidR="00350EF5" w:rsidRPr="009A326E">
        <w:t xml:space="preserve"> </w:t>
      </w:r>
      <w:proofErr w:type="spellStart"/>
      <w:r w:rsidR="00350EF5" w:rsidRPr="009A326E">
        <w:t>minh</w:t>
      </w:r>
      <w:proofErr w:type="spellEnd"/>
      <w:r w:rsidR="00350EF5" w:rsidRPr="009A326E">
        <w:t xml:space="preserve"> (</w:t>
      </w:r>
      <w:r w:rsidR="001241AE" w:rsidRPr="009A326E">
        <w:t>Smart contract</w:t>
      </w:r>
      <w:r w:rsidR="00350EF5" w:rsidRPr="009A326E">
        <w:t>).</w:t>
      </w:r>
      <w:bookmarkEnd w:id="14"/>
      <w:bookmarkEnd w:id="15"/>
      <w:bookmarkEnd w:id="16"/>
      <w:bookmarkEnd w:id="17"/>
      <w:r w:rsidR="00350EF5" w:rsidRPr="009A326E">
        <w:t xml:space="preserve"> </w:t>
      </w:r>
    </w:p>
    <w:p w14:paraId="2541262B" w14:textId="1AB8A34B" w:rsidR="00775EDB" w:rsidRPr="0045648A" w:rsidRDefault="0045648A" w:rsidP="0045648A">
      <w:pPr>
        <w:pStyle w:val="Heading3"/>
      </w:pPr>
      <w:bookmarkStart w:id="18" w:name="_Toc28632684"/>
      <w:bookmarkStart w:id="19" w:name="_Toc28632799"/>
      <w:bookmarkStart w:id="20" w:name="_Toc28632879"/>
      <w:bookmarkStart w:id="21" w:name="_Toc28766507"/>
      <w:r w:rsidRPr="0045648A">
        <w:t xml:space="preserve">A. </w:t>
      </w:r>
      <w:proofErr w:type="spellStart"/>
      <w:r w:rsidR="004062E9" w:rsidRPr="0045648A">
        <w:t>Khái</w:t>
      </w:r>
      <w:proofErr w:type="spellEnd"/>
      <w:r w:rsidR="004062E9" w:rsidRPr="0045648A">
        <w:t xml:space="preserve"> </w:t>
      </w:r>
      <w:proofErr w:type="spellStart"/>
      <w:r w:rsidR="004062E9" w:rsidRPr="0045648A">
        <w:t>niệm</w:t>
      </w:r>
      <w:proofErr w:type="spellEnd"/>
      <w:r w:rsidR="004062E9" w:rsidRPr="0045648A">
        <w:t>:</w:t>
      </w:r>
      <w:bookmarkEnd w:id="18"/>
      <w:bookmarkEnd w:id="19"/>
      <w:bookmarkEnd w:id="20"/>
      <w:bookmarkEnd w:id="21"/>
      <w:r w:rsidR="004062E9" w:rsidRPr="0045648A">
        <w:t xml:space="preserve"> </w:t>
      </w:r>
      <w:r w:rsidR="001241AE" w:rsidRPr="0045648A">
        <w:t xml:space="preserve"> </w:t>
      </w:r>
    </w:p>
    <w:p w14:paraId="4F61F44C" w14:textId="77777777" w:rsidR="00775EDB" w:rsidRDefault="00775EDB" w:rsidP="00775EDB">
      <w:pPr>
        <w:pStyle w:val="ListParagraph"/>
        <w:rPr>
          <w:rFonts w:ascii="Tahoma" w:hAnsi="Tahoma" w:cs="Tahoma"/>
        </w:rPr>
      </w:pPr>
    </w:p>
    <w:p w14:paraId="7BE5D5AE" w14:textId="77777777" w:rsidR="0028437E" w:rsidRDefault="0028437E" w:rsidP="004B5C6D">
      <w:pPr>
        <w:pStyle w:val="ListParagraph"/>
        <w:ind w:firstLine="720"/>
        <w:rPr>
          <w:rFonts w:ascii="Tahoma" w:hAnsi="Tahoma" w:cs="Tahoma"/>
        </w:rPr>
      </w:pPr>
      <w:r w:rsidRPr="0028437E">
        <w:rPr>
          <w:rFonts w:ascii="Tahoma" w:hAnsi="Tahoma" w:cs="Tahoma"/>
        </w:rPr>
        <w:t xml:space="preserve">Smart Contract ( </w:t>
      </w:r>
      <w:proofErr w:type="spellStart"/>
      <w:r w:rsidRPr="0028437E">
        <w:rPr>
          <w:rFonts w:ascii="Tahoma" w:hAnsi="Tahoma" w:cs="Tahoma"/>
        </w:rPr>
        <w:t>hợp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đồng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thông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minh</w:t>
      </w:r>
      <w:proofErr w:type="spellEnd"/>
      <w:r w:rsidRPr="0028437E">
        <w:rPr>
          <w:rFonts w:ascii="Tahoma" w:hAnsi="Tahoma" w:cs="Tahoma"/>
        </w:rPr>
        <w:t xml:space="preserve">) </w:t>
      </w:r>
      <w:proofErr w:type="spellStart"/>
      <w:r w:rsidRPr="0028437E">
        <w:rPr>
          <w:rFonts w:ascii="Tahoma" w:hAnsi="Tahoma" w:cs="Tahoma"/>
        </w:rPr>
        <w:t>là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một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giao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thức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quản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lý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hợp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đồng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đảm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bảo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tính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nhanh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gọn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và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minh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bạch</w:t>
      </w:r>
      <w:proofErr w:type="spellEnd"/>
      <w:r w:rsidRPr="0028437E">
        <w:rPr>
          <w:rFonts w:ascii="Tahoma" w:hAnsi="Tahoma" w:cs="Tahoma"/>
        </w:rPr>
        <w:t xml:space="preserve">. </w:t>
      </w:r>
      <w:proofErr w:type="spellStart"/>
      <w:r w:rsidRPr="0028437E">
        <w:rPr>
          <w:rFonts w:ascii="Tahoma" w:hAnsi="Tahoma" w:cs="Tahoma"/>
        </w:rPr>
        <w:t>Toàn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bộ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quá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trình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của</w:t>
      </w:r>
      <w:proofErr w:type="spellEnd"/>
      <w:r w:rsidRPr="0028437E">
        <w:rPr>
          <w:rFonts w:ascii="Tahoma" w:hAnsi="Tahoma" w:cs="Tahoma"/>
        </w:rPr>
        <w:t xml:space="preserve"> Smart Contract </w:t>
      </w:r>
      <w:proofErr w:type="spellStart"/>
      <w:r w:rsidRPr="0028437E">
        <w:rPr>
          <w:rFonts w:ascii="Tahoma" w:hAnsi="Tahoma" w:cs="Tahoma"/>
        </w:rPr>
        <w:t>là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được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thực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hiện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một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cách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tự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động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và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không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có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sự</w:t>
      </w:r>
      <w:proofErr w:type="spellEnd"/>
      <w:r w:rsidRPr="0028437E">
        <w:rPr>
          <w:rFonts w:ascii="Tahoma" w:hAnsi="Tahoma" w:cs="Tahoma"/>
        </w:rPr>
        <w:t xml:space="preserve"> can </w:t>
      </w:r>
      <w:proofErr w:type="spellStart"/>
      <w:r w:rsidRPr="0028437E">
        <w:rPr>
          <w:rFonts w:ascii="Tahoma" w:hAnsi="Tahoma" w:cs="Tahoma"/>
        </w:rPr>
        <w:t>thiệp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từ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bên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ngoài</w:t>
      </w:r>
      <w:proofErr w:type="spellEnd"/>
      <w:r w:rsidRPr="0028437E">
        <w:rPr>
          <w:rFonts w:ascii="Tahoma" w:hAnsi="Tahoma" w:cs="Tahoma"/>
        </w:rPr>
        <w:t xml:space="preserve">. </w:t>
      </w:r>
      <w:proofErr w:type="spellStart"/>
      <w:r w:rsidRPr="0028437E">
        <w:rPr>
          <w:rFonts w:ascii="Tahoma" w:hAnsi="Tahoma" w:cs="Tahoma"/>
        </w:rPr>
        <w:t>Mục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tiêu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chính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của</w:t>
      </w:r>
      <w:proofErr w:type="spellEnd"/>
      <w:r w:rsidRPr="0028437E">
        <w:rPr>
          <w:rFonts w:ascii="Tahoma" w:hAnsi="Tahoma" w:cs="Tahoma"/>
        </w:rPr>
        <w:t xml:space="preserve"> Smart Contract </w:t>
      </w:r>
      <w:proofErr w:type="spellStart"/>
      <w:r w:rsidRPr="0028437E">
        <w:rPr>
          <w:rFonts w:ascii="Tahoma" w:hAnsi="Tahoma" w:cs="Tahoma"/>
        </w:rPr>
        <w:t>là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cho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phép</w:t>
      </w:r>
      <w:proofErr w:type="spellEnd"/>
      <w:r w:rsidRPr="0028437E">
        <w:rPr>
          <w:rFonts w:ascii="Tahoma" w:hAnsi="Tahoma" w:cs="Tahoma"/>
        </w:rPr>
        <w:t xml:space="preserve"> 2 </w:t>
      </w:r>
      <w:proofErr w:type="spellStart"/>
      <w:r w:rsidRPr="0028437E">
        <w:rPr>
          <w:rFonts w:ascii="Tahoma" w:hAnsi="Tahoma" w:cs="Tahoma"/>
        </w:rPr>
        <w:t>bên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không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xác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định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danh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tính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có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thể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giao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dịch</w:t>
      </w:r>
      <w:proofErr w:type="spellEnd"/>
      <w:r w:rsidRPr="0028437E">
        <w:rPr>
          <w:rFonts w:ascii="Tahoma" w:hAnsi="Tahoma" w:cs="Tahoma"/>
        </w:rPr>
        <w:t xml:space="preserve"> hay </w:t>
      </w:r>
      <w:proofErr w:type="spellStart"/>
      <w:r w:rsidRPr="0028437E">
        <w:rPr>
          <w:rFonts w:ascii="Tahoma" w:hAnsi="Tahoma" w:cs="Tahoma"/>
        </w:rPr>
        <w:t>là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việc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với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nhau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trên</w:t>
      </w:r>
      <w:proofErr w:type="spellEnd"/>
      <w:r w:rsidRPr="0028437E">
        <w:rPr>
          <w:rFonts w:ascii="Tahoma" w:hAnsi="Tahoma" w:cs="Tahoma"/>
        </w:rPr>
        <w:t xml:space="preserve"> internet </w:t>
      </w:r>
      <w:proofErr w:type="spellStart"/>
      <w:r w:rsidRPr="0028437E">
        <w:rPr>
          <w:rFonts w:ascii="Tahoma" w:hAnsi="Tahoma" w:cs="Tahoma"/>
        </w:rPr>
        <w:t>mà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không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cần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thông</w:t>
      </w:r>
      <w:proofErr w:type="spellEnd"/>
      <w:r w:rsidRPr="0028437E">
        <w:rPr>
          <w:rFonts w:ascii="Tahoma" w:hAnsi="Tahoma" w:cs="Tahoma"/>
        </w:rPr>
        <w:t xml:space="preserve"> qua </w:t>
      </w:r>
      <w:proofErr w:type="spellStart"/>
      <w:r w:rsidRPr="0028437E">
        <w:rPr>
          <w:rFonts w:ascii="Tahoma" w:hAnsi="Tahoma" w:cs="Tahoma"/>
        </w:rPr>
        <w:t>trung</w:t>
      </w:r>
      <w:proofErr w:type="spellEnd"/>
      <w:r w:rsidRPr="0028437E">
        <w:rPr>
          <w:rFonts w:ascii="Tahoma" w:hAnsi="Tahoma" w:cs="Tahoma"/>
        </w:rPr>
        <w:t xml:space="preserve"> </w:t>
      </w:r>
      <w:proofErr w:type="spellStart"/>
      <w:r w:rsidRPr="0028437E">
        <w:rPr>
          <w:rFonts w:ascii="Tahoma" w:hAnsi="Tahoma" w:cs="Tahoma"/>
        </w:rPr>
        <w:t>gian</w:t>
      </w:r>
      <w:proofErr w:type="spellEnd"/>
      <w:r w:rsidRPr="0028437E">
        <w:rPr>
          <w:rFonts w:ascii="Tahoma" w:hAnsi="Tahoma" w:cs="Tahoma"/>
        </w:rPr>
        <w:t xml:space="preserve">. </w:t>
      </w:r>
    </w:p>
    <w:p w14:paraId="3B437EC1" w14:textId="77777777" w:rsidR="00775EDB" w:rsidRDefault="00775EDB" w:rsidP="00775EDB">
      <w:pPr>
        <w:pStyle w:val="ListParagraph"/>
        <w:rPr>
          <w:rFonts w:ascii="Tahoma" w:hAnsi="Tahoma" w:cs="Tahoma"/>
        </w:rPr>
      </w:pPr>
    </w:p>
    <w:p w14:paraId="27628669" w14:textId="77777777" w:rsidR="007E03AA" w:rsidRDefault="007E03AA" w:rsidP="004B5C6D">
      <w:pPr>
        <w:ind w:left="720" w:firstLine="720"/>
        <w:rPr>
          <w:rFonts w:ascii="Tahoma" w:hAnsi="Tahoma" w:cs="Tahoma"/>
        </w:rPr>
      </w:pPr>
      <w:proofErr w:type="spellStart"/>
      <w:r w:rsidRPr="007E03AA">
        <w:rPr>
          <w:rFonts w:ascii="Tahoma" w:hAnsi="Tahoma" w:cs="Tahoma"/>
        </w:rPr>
        <w:t>Trong</w:t>
      </w:r>
      <w:proofErr w:type="spellEnd"/>
      <w:r w:rsidRPr="007E03AA">
        <w:rPr>
          <w:rFonts w:ascii="Tahoma" w:hAnsi="Tahoma" w:cs="Tahoma"/>
        </w:rPr>
        <w:t xml:space="preserve"> Smart Contract </w:t>
      </w:r>
      <w:proofErr w:type="spellStart"/>
      <w:r w:rsidRPr="007E03AA">
        <w:rPr>
          <w:rFonts w:ascii="Tahoma" w:hAnsi="Tahoma" w:cs="Tahoma"/>
        </w:rPr>
        <w:t>nêu</w:t>
      </w:r>
      <w:proofErr w:type="spellEnd"/>
      <w:r w:rsidRPr="007E03AA">
        <w:rPr>
          <w:rFonts w:ascii="Tahoma" w:hAnsi="Tahoma" w:cs="Tahoma"/>
        </w:rPr>
        <w:t xml:space="preserve"> </w:t>
      </w:r>
      <w:proofErr w:type="spellStart"/>
      <w:r w:rsidRPr="007E03AA">
        <w:rPr>
          <w:rFonts w:ascii="Tahoma" w:hAnsi="Tahoma" w:cs="Tahoma"/>
        </w:rPr>
        <w:t>rõ</w:t>
      </w:r>
      <w:proofErr w:type="spellEnd"/>
      <w:r w:rsidRPr="007E03AA">
        <w:rPr>
          <w:rFonts w:ascii="Tahoma" w:hAnsi="Tahoma" w:cs="Tahoma"/>
        </w:rPr>
        <w:t xml:space="preserve"> </w:t>
      </w:r>
      <w:proofErr w:type="spellStart"/>
      <w:r w:rsidRPr="007E03AA">
        <w:rPr>
          <w:rFonts w:ascii="Tahoma" w:hAnsi="Tahoma" w:cs="Tahoma"/>
        </w:rPr>
        <w:t>các</w:t>
      </w:r>
      <w:proofErr w:type="spellEnd"/>
      <w:r w:rsidRPr="007E03AA">
        <w:rPr>
          <w:rFonts w:ascii="Tahoma" w:hAnsi="Tahoma" w:cs="Tahoma"/>
        </w:rPr>
        <w:t xml:space="preserve"> </w:t>
      </w:r>
      <w:proofErr w:type="spellStart"/>
      <w:r w:rsidRPr="007E03AA">
        <w:rPr>
          <w:rFonts w:ascii="Tahoma" w:hAnsi="Tahoma" w:cs="Tahoma"/>
        </w:rPr>
        <w:t>điều</w:t>
      </w:r>
      <w:proofErr w:type="spellEnd"/>
      <w:r w:rsidRPr="007E03AA">
        <w:rPr>
          <w:rFonts w:ascii="Tahoma" w:hAnsi="Tahoma" w:cs="Tahoma"/>
        </w:rPr>
        <w:t xml:space="preserve"> </w:t>
      </w:r>
      <w:proofErr w:type="spellStart"/>
      <w:r w:rsidRPr="007E03AA">
        <w:rPr>
          <w:rFonts w:ascii="Tahoma" w:hAnsi="Tahoma" w:cs="Tahoma"/>
        </w:rPr>
        <w:t>khoản</w:t>
      </w:r>
      <w:proofErr w:type="spellEnd"/>
      <w:r w:rsidRPr="007E03AA">
        <w:rPr>
          <w:rFonts w:ascii="Tahoma" w:hAnsi="Tahoma" w:cs="Tahoma"/>
        </w:rPr>
        <w:t xml:space="preserve"> </w:t>
      </w:r>
      <w:proofErr w:type="spellStart"/>
      <w:r w:rsidRPr="007E03AA">
        <w:rPr>
          <w:rFonts w:ascii="Tahoma" w:hAnsi="Tahoma" w:cs="Tahoma"/>
        </w:rPr>
        <w:t>và</w:t>
      </w:r>
      <w:proofErr w:type="spellEnd"/>
      <w:r w:rsidRPr="007E03AA">
        <w:rPr>
          <w:rFonts w:ascii="Tahoma" w:hAnsi="Tahoma" w:cs="Tahoma"/>
        </w:rPr>
        <w:t xml:space="preserve"> </w:t>
      </w:r>
      <w:proofErr w:type="spellStart"/>
      <w:r w:rsidRPr="007E03AA">
        <w:rPr>
          <w:rFonts w:ascii="Tahoma" w:hAnsi="Tahoma" w:cs="Tahoma"/>
        </w:rPr>
        <w:t>hình</w:t>
      </w:r>
      <w:proofErr w:type="spellEnd"/>
      <w:r w:rsidRPr="007E03AA">
        <w:rPr>
          <w:rFonts w:ascii="Tahoma" w:hAnsi="Tahoma" w:cs="Tahoma"/>
        </w:rPr>
        <w:t xml:space="preserve"> </w:t>
      </w:r>
      <w:proofErr w:type="spellStart"/>
      <w:r w:rsidRPr="007E03AA">
        <w:rPr>
          <w:rFonts w:ascii="Tahoma" w:hAnsi="Tahoma" w:cs="Tahoma"/>
        </w:rPr>
        <w:t>phạt</w:t>
      </w:r>
      <w:proofErr w:type="spellEnd"/>
      <w:r w:rsidRPr="007E03AA">
        <w:rPr>
          <w:rFonts w:ascii="Tahoma" w:hAnsi="Tahoma" w:cs="Tahoma"/>
        </w:rPr>
        <w:t xml:space="preserve"> </w:t>
      </w:r>
      <w:proofErr w:type="spellStart"/>
      <w:r w:rsidRPr="007E03AA">
        <w:rPr>
          <w:rFonts w:ascii="Tahoma" w:hAnsi="Tahoma" w:cs="Tahoma"/>
        </w:rPr>
        <w:t>tương</w:t>
      </w:r>
      <w:proofErr w:type="spellEnd"/>
      <w:r w:rsidRPr="007E03AA">
        <w:rPr>
          <w:rFonts w:ascii="Tahoma" w:hAnsi="Tahoma" w:cs="Tahoma"/>
        </w:rPr>
        <w:t xml:space="preserve"> </w:t>
      </w:r>
      <w:proofErr w:type="spellStart"/>
      <w:r w:rsidRPr="007E03AA">
        <w:rPr>
          <w:rFonts w:ascii="Tahoma" w:hAnsi="Tahoma" w:cs="Tahoma"/>
        </w:rPr>
        <w:t>đương</w:t>
      </w:r>
      <w:proofErr w:type="spellEnd"/>
      <w:r w:rsidRPr="007E03AA">
        <w:rPr>
          <w:rFonts w:ascii="Tahoma" w:hAnsi="Tahoma" w:cs="Tahoma"/>
        </w:rPr>
        <w:t xml:space="preserve"> </w:t>
      </w:r>
      <w:proofErr w:type="spellStart"/>
      <w:r w:rsidRPr="007E03AA">
        <w:rPr>
          <w:rFonts w:ascii="Tahoma" w:hAnsi="Tahoma" w:cs="Tahoma"/>
        </w:rPr>
        <w:t>một</w:t>
      </w:r>
      <w:proofErr w:type="spellEnd"/>
      <w:r w:rsidRPr="007E03AA">
        <w:rPr>
          <w:rFonts w:ascii="Tahoma" w:hAnsi="Tahoma" w:cs="Tahoma"/>
        </w:rPr>
        <w:t xml:space="preserve"> </w:t>
      </w:r>
      <w:proofErr w:type="spellStart"/>
      <w:r w:rsidRPr="007E03AA">
        <w:rPr>
          <w:rFonts w:ascii="Tahoma" w:hAnsi="Tahoma" w:cs="Tahoma"/>
        </w:rPr>
        <w:t>hợp</w:t>
      </w:r>
      <w:proofErr w:type="spellEnd"/>
      <w:r w:rsidRPr="007E03AA">
        <w:rPr>
          <w:rFonts w:ascii="Tahoma" w:hAnsi="Tahoma" w:cs="Tahoma"/>
        </w:rPr>
        <w:t xml:space="preserve"> </w:t>
      </w:r>
      <w:proofErr w:type="spellStart"/>
      <w:r w:rsidRPr="007E03AA">
        <w:rPr>
          <w:rFonts w:ascii="Tahoma" w:hAnsi="Tahoma" w:cs="Tahoma"/>
        </w:rPr>
        <w:t>đồng</w:t>
      </w:r>
      <w:proofErr w:type="spellEnd"/>
      <w:r w:rsidRPr="007E03AA">
        <w:rPr>
          <w:rFonts w:ascii="Tahoma" w:hAnsi="Tahoma" w:cs="Tahoma"/>
        </w:rPr>
        <w:t xml:space="preserve"> </w:t>
      </w:r>
      <w:proofErr w:type="spellStart"/>
      <w:r w:rsidRPr="007E03AA">
        <w:rPr>
          <w:rFonts w:ascii="Tahoma" w:hAnsi="Tahoma" w:cs="Tahoma"/>
        </w:rPr>
        <w:t>truyền</w:t>
      </w:r>
      <w:proofErr w:type="spellEnd"/>
      <w:r w:rsidRPr="007E03AA">
        <w:rPr>
          <w:rFonts w:ascii="Tahoma" w:hAnsi="Tahoma" w:cs="Tahoma"/>
        </w:rPr>
        <w:t xml:space="preserve"> </w:t>
      </w:r>
      <w:proofErr w:type="spellStart"/>
      <w:r w:rsidRPr="007E03AA">
        <w:rPr>
          <w:rFonts w:ascii="Tahoma" w:hAnsi="Tahoma" w:cs="Tahoma"/>
        </w:rPr>
        <w:t>thống</w:t>
      </w:r>
      <w:proofErr w:type="spellEnd"/>
      <w:r w:rsidRPr="007E03AA">
        <w:rPr>
          <w:rFonts w:ascii="Tahoma" w:hAnsi="Tahoma" w:cs="Tahoma"/>
        </w:rPr>
        <w:t xml:space="preserve">, </w:t>
      </w:r>
      <w:proofErr w:type="spellStart"/>
      <w:r w:rsidRPr="007E03AA">
        <w:rPr>
          <w:rFonts w:ascii="Tahoma" w:hAnsi="Tahoma" w:cs="Tahoma"/>
        </w:rPr>
        <w:t>tuy</w:t>
      </w:r>
      <w:proofErr w:type="spellEnd"/>
      <w:r w:rsidRPr="007E03AA">
        <w:rPr>
          <w:rFonts w:ascii="Tahoma" w:hAnsi="Tahoma" w:cs="Tahoma"/>
        </w:rPr>
        <w:t xml:space="preserve"> </w:t>
      </w:r>
      <w:proofErr w:type="spellStart"/>
      <w:r w:rsidRPr="007E03AA">
        <w:rPr>
          <w:rFonts w:ascii="Tahoma" w:hAnsi="Tahoma" w:cs="Tahoma"/>
        </w:rPr>
        <w:t>nhiên</w:t>
      </w:r>
      <w:proofErr w:type="spellEnd"/>
      <w:r w:rsidRPr="007E03AA">
        <w:rPr>
          <w:rFonts w:ascii="Tahoma" w:hAnsi="Tahoma" w:cs="Tahoma"/>
        </w:rPr>
        <w:t xml:space="preserve"> Smart Contract </w:t>
      </w:r>
      <w:proofErr w:type="spellStart"/>
      <w:r w:rsidRPr="007E03AA">
        <w:rPr>
          <w:rFonts w:ascii="Tahoma" w:hAnsi="Tahoma" w:cs="Tahoma"/>
        </w:rPr>
        <w:t>không</w:t>
      </w:r>
      <w:proofErr w:type="spellEnd"/>
      <w:r w:rsidRPr="007E03AA">
        <w:rPr>
          <w:rFonts w:ascii="Tahoma" w:hAnsi="Tahoma" w:cs="Tahoma"/>
        </w:rPr>
        <w:t xml:space="preserve"> </w:t>
      </w:r>
      <w:proofErr w:type="spellStart"/>
      <w:r w:rsidRPr="007E03AA">
        <w:rPr>
          <w:rFonts w:ascii="Tahoma" w:hAnsi="Tahoma" w:cs="Tahoma"/>
        </w:rPr>
        <w:t>cần</w:t>
      </w:r>
      <w:proofErr w:type="spellEnd"/>
      <w:r w:rsidRPr="007E03AA">
        <w:rPr>
          <w:rFonts w:ascii="Tahoma" w:hAnsi="Tahoma" w:cs="Tahoma"/>
        </w:rPr>
        <w:t xml:space="preserve"> </w:t>
      </w:r>
      <w:proofErr w:type="spellStart"/>
      <w:r w:rsidRPr="007E03AA">
        <w:rPr>
          <w:rFonts w:ascii="Tahoma" w:hAnsi="Tahoma" w:cs="Tahoma"/>
        </w:rPr>
        <w:t>sự</w:t>
      </w:r>
      <w:proofErr w:type="spellEnd"/>
      <w:r w:rsidRPr="007E03AA">
        <w:rPr>
          <w:rFonts w:ascii="Tahoma" w:hAnsi="Tahoma" w:cs="Tahoma"/>
        </w:rPr>
        <w:t xml:space="preserve"> can </w:t>
      </w:r>
      <w:proofErr w:type="spellStart"/>
      <w:r w:rsidRPr="007E03AA">
        <w:rPr>
          <w:rFonts w:ascii="Tahoma" w:hAnsi="Tahoma" w:cs="Tahoma"/>
        </w:rPr>
        <w:t>thiệp</w:t>
      </w:r>
      <w:proofErr w:type="spellEnd"/>
      <w:r w:rsidRPr="007E03AA">
        <w:rPr>
          <w:rFonts w:ascii="Tahoma" w:hAnsi="Tahoma" w:cs="Tahoma"/>
        </w:rPr>
        <w:t xml:space="preserve"> </w:t>
      </w:r>
      <w:proofErr w:type="spellStart"/>
      <w:r w:rsidRPr="007E03AA">
        <w:rPr>
          <w:rFonts w:ascii="Tahoma" w:hAnsi="Tahoma" w:cs="Tahoma"/>
        </w:rPr>
        <w:t>của</w:t>
      </w:r>
      <w:proofErr w:type="spellEnd"/>
      <w:r w:rsidRPr="007E03AA">
        <w:rPr>
          <w:rFonts w:ascii="Tahoma" w:hAnsi="Tahoma" w:cs="Tahoma"/>
        </w:rPr>
        <w:t xml:space="preserve"> con </w:t>
      </w:r>
      <w:proofErr w:type="spellStart"/>
      <w:r w:rsidRPr="007E03AA">
        <w:rPr>
          <w:rFonts w:ascii="Tahoma" w:hAnsi="Tahoma" w:cs="Tahoma"/>
        </w:rPr>
        <w:t>người</w:t>
      </w:r>
      <w:proofErr w:type="spellEnd"/>
      <w:r w:rsidRPr="007E03AA">
        <w:rPr>
          <w:rFonts w:ascii="Tahoma" w:hAnsi="Tahoma" w:cs="Tahoma"/>
        </w:rPr>
        <w:t xml:space="preserve">, </w:t>
      </w:r>
      <w:proofErr w:type="spellStart"/>
      <w:r w:rsidRPr="007E03AA">
        <w:rPr>
          <w:rFonts w:ascii="Tahoma" w:hAnsi="Tahoma" w:cs="Tahoma"/>
        </w:rPr>
        <w:t>nên</w:t>
      </w:r>
      <w:proofErr w:type="spellEnd"/>
      <w:r w:rsidRPr="007E03AA">
        <w:rPr>
          <w:rFonts w:ascii="Tahoma" w:hAnsi="Tahoma" w:cs="Tahoma"/>
        </w:rPr>
        <w:t xml:space="preserve"> </w:t>
      </w:r>
      <w:proofErr w:type="spellStart"/>
      <w:r w:rsidRPr="007E03AA">
        <w:rPr>
          <w:rFonts w:ascii="Tahoma" w:hAnsi="Tahoma" w:cs="Tahoma"/>
        </w:rPr>
        <w:t>sẽ</w:t>
      </w:r>
      <w:proofErr w:type="spellEnd"/>
      <w:r w:rsidRPr="007E03AA">
        <w:rPr>
          <w:rFonts w:ascii="Tahoma" w:hAnsi="Tahoma" w:cs="Tahoma"/>
        </w:rPr>
        <w:t xml:space="preserve"> </w:t>
      </w:r>
      <w:proofErr w:type="spellStart"/>
      <w:r w:rsidRPr="007E03AA">
        <w:rPr>
          <w:rFonts w:ascii="Tahoma" w:hAnsi="Tahoma" w:cs="Tahoma"/>
        </w:rPr>
        <w:t>đảm</w:t>
      </w:r>
      <w:proofErr w:type="spellEnd"/>
      <w:r w:rsidRPr="007E03AA">
        <w:rPr>
          <w:rFonts w:ascii="Tahoma" w:hAnsi="Tahoma" w:cs="Tahoma"/>
        </w:rPr>
        <w:t xml:space="preserve"> </w:t>
      </w:r>
      <w:proofErr w:type="spellStart"/>
      <w:r w:rsidRPr="007E03AA">
        <w:rPr>
          <w:rFonts w:ascii="Tahoma" w:hAnsi="Tahoma" w:cs="Tahoma"/>
        </w:rPr>
        <w:t>bảo</w:t>
      </w:r>
      <w:proofErr w:type="spellEnd"/>
      <w:r w:rsidRPr="007E03AA">
        <w:rPr>
          <w:rFonts w:ascii="Tahoma" w:hAnsi="Tahoma" w:cs="Tahoma"/>
        </w:rPr>
        <w:t xml:space="preserve"> </w:t>
      </w:r>
      <w:proofErr w:type="spellStart"/>
      <w:r w:rsidRPr="007E03AA">
        <w:rPr>
          <w:rFonts w:ascii="Tahoma" w:hAnsi="Tahoma" w:cs="Tahoma"/>
        </w:rPr>
        <w:t>việc</w:t>
      </w:r>
      <w:proofErr w:type="spellEnd"/>
      <w:r w:rsidRPr="007E03AA">
        <w:rPr>
          <w:rFonts w:ascii="Tahoma" w:hAnsi="Tahoma" w:cs="Tahoma"/>
        </w:rPr>
        <w:t xml:space="preserve"> </w:t>
      </w:r>
      <w:proofErr w:type="spellStart"/>
      <w:r w:rsidRPr="007E03AA">
        <w:rPr>
          <w:rFonts w:ascii="Tahoma" w:hAnsi="Tahoma" w:cs="Tahoma"/>
        </w:rPr>
        <w:t>thực</w:t>
      </w:r>
      <w:proofErr w:type="spellEnd"/>
      <w:r w:rsidRPr="007E03AA">
        <w:rPr>
          <w:rFonts w:ascii="Tahoma" w:hAnsi="Tahoma" w:cs="Tahoma"/>
        </w:rPr>
        <w:t xml:space="preserve"> </w:t>
      </w:r>
      <w:proofErr w:type="spellStart"/>
      <w:r w:rsidRPr="007E03AA">
        <w:rPr>
          <w:rFonts w:ascii="Tahoma" w:hAnsi="Tahoma" w:cs="Tahoma"/>
        </w:rPr>
        <w:t>thi</w:t>
      </w:r>
      <w:proofErr w:type="spellEnd"/>
      <w:r w:rsidRPr="007E03AA">
        <w:rPr>
          <w:rFonts w:ascii="Tahoma" w:hAnsi="Tahoma" w:cs="Tahoma"/>
        </w:rPr>
        <w:t xml:space="preserve"> </w:t>
      </w:r>
      <w:proofErr w:type="spellStart"/>
      <w:r w:rsidRPr="007E03AA">
        <w:rPr>
          <w:rFonts w:ascii="Tahoma" w:hAnsi="Tahoma" w:cs="Tahoma"/>
        </w:rPr>
        <w:t>chính</w:t>
      </w:r>
      <w:proofErr w:type="spellEnd"/>
      <w:r w:rsidRPr="007E03AA">
        <w:rPr>
          <w:rFonts w:ascii="Tahoma" w:hAnsi="Tahoma" w:cs="Tahoma"/>
        </w:rPr>
        <w:t xml:space="preserve"> </w:t>
      </w:r>
      <w:proofErr w:type="spellStart"/>
      <w:r w:rsidRPr="007E03AA">
        <w:rPr>
          <w:rFonts w:ascii="Tahoma" w:hAnsi="Tahoma" w:cs="Tahoma"/>
        </w:rPr>
        <w:t>xác</w:t>
      </w:r>
      <w:proofErr w:type="spellEnd"/>
      <w:r w:rsidRPr="007E03AA">
        <w:rPr>
          <w:rFonts w:ascii="Tahoma" w:hAnsi="Tahoma" w:cs="Tahoma"/>
        </w:rPr>
        <w:t xml:space="preserve"> </w:t>
      </w:r>
      <w:proofErr w:type="spellStart"/>
      <w:r w:rsidRPr="007E03AA">
        <w:rPr>
          <w:rFonts w:ascii="Tahoma" w:hAnsi="Tahoma" w:cs="Tahoma"/>
        </w:rPr>
        <w:t>và</w:t>
      </w:r>
      <w:proofErr w:type="spellEnd"/>
      <w:r w:rsidRPr="007E03AA">
        <w:rPr>
          <w:rFonts w:ascii="Tahoma" w:hAnsi="Tahoma" w:cs="Tahoma"/>
        </w:rPr>
        <w:t xml:space="preserve"> </w:t>
      </w:r>
      <w:proofErr w:type="spellStart"/>
      <w:r w:rsidRPr="007E03AA">
        <w:rPr>
          <w:rFonts w:ascii="Tahoma" w:hAnsi="Tahoma" w:cs="Tahoma"/>
        </w:rPr>
        <w:t>khách</w:t>
      </w:r>
      <w:proofErr w:type="spellEnd"/>
      <w:r w:rsidRPr="007E03AA">
        <w:rPr>
          <w:rFonts w:ascii="Tahoma" w:hAnsi="Tahoma" w:cs="Tahoma"/>
        </w:rPr>
        <w:t xml:space="preserve"> </w:t>
      </w:r>
      <w:proofErr w:type="spellStart"/>
      <w:r w:rsidRPr="007E03AA">
        <w:rPr>
          <w:rFonts w:ascii="Tahoma" w:hAnsi="Tahoma" w:cs="Tahoma"/>
        </w:rPr>
        <w:t>quan</w:t>
      </w:r>
      <w:proofErr w:type="spellEnd"/>
      <w:r w:rsidRPr="007E03AA">
        <w:rPr>
          <w:rFonts w:ascii="Tahoma" w:hAnsi="Tahoma" w:cs="Tahoma"/>
        </w:rPr>
        <w:t xml:space="preserve"> </w:t>
      </w:r>
      <w:proofErr w:type="spellStart"/>
      <w:r w:rsidRPr="007E03AA">
        <w:rPr>
          <w:rFonts w:ascii="Tahoma" w:hAnsi="Tahoma" w:cs="Tahoma"/>
        </w:rPr>
        <w:t>nhất</w:t>
      </w:r>
      <w:proofErr w:type="spellEnd"/>
      <w:r w:rsidRPr="007E03AA">
        <w:rPr>
          <w:rFonts w:ascii="Tahoma" w:hAnsi="Tahoma" w:cs="Tahoma"/>
        </w:rPr>
        <w:t xml:space="preserve">. </w:t>
      </w:r>
    </w:p>
    <w:p w14:paraId="09CB2AE3" w14:textId="190DAD37" w:rsidR="00DC7609" w:rsidRPr="0045648A" w:rsidRDefault="0045648A" w:rsidP="0045648A">
      <w:pPr>
        <w:pStyle w:val="Heading3"/>
      </w:pPr>
      <w:bookmarkStart w:id="22" w:name="_Toc28632685"/>
      <w:bookmarkStart w:id="23" w:name="_Toc28632800"/>
      <w:bookmarkStart w:id="24" w:name="_Toc28632880"/>
      <w:bookmarkStart w:id="25" w:name="_Toc28766508"/>
      <w:r w:rsidRPr="0045648A">
        <w:t xml:space="preserve">B. </w:t>
      </w:r>
      <w:proofErr w:type="spellStart"/>
      <w:r w:rsidR="004B5C6D" w:rsidRPr="0045648A">
        <w:t>Cách</w:t>
      </w:r>
      <w:proofErr w:type="spellEnd"/>
      <w:r w:rsidR="004B5C6D" w:rsidRPr="0045648A">
        <w:t xml:space="preserve"> </w:t>
      </w:r>
      <w:proofErr w:type="spellStart"/>
      <w:r w:rsidR="004B5C6D" w:rsidRPr="0045648A">
        <w:t>thức</w:t>
      </w:r>
      <w:proofErr w:type="spellEnd"/>
      <w:r w:rsidR="004B5C6D" w:rsidRPr="0045648A">
        <w:t xml:space="preserve"> </w:t>
      </w:r>
      <w:proofErr w:type="spellStart"/>
      <w:r w:rsidR="004B5C6D" w:rsidRPr="0045648A">
        <w:t>hợp</w:t>
      </w:r>
      <w:proofErr w:type="spellEnd"/>
      <w:r w:rsidR="004B5C6D" w:rsidRPr="0045648A">
        <w:t xml:space="preserve"> </w:t>
      </w:r>
      <w:proofErr w:type="spellStart"/>
      <w:r w:rsidR="004B5C6D" w:rsidRPr="0045648A">
        <w:t>đồng</w:t>
      </w:r>
      <w:proofErr w:type="spellEnd"/>
      <w:r w:rsidR="004B5C6D" w:rsidRPr="0045648A">
        <w:t xml:space="preserve"> </w:t>
      </w:r>
      <w:proofErr w:type="spellStart"/>
      <w:r w:rsidR="004B5C6D" w:rsidRPr="0045648A">
        <w:t>thông</w:t>
      </w:r>
      <w:proofErr w:type="spellEnd"/>
      <w:r w:rsidR="004B5C6D" w:rsidRPr="0045648A">
        <w:t xml:space="preserve"> </w:t>
      </w:r>
      <w:proofErr w:type="spellStart"/>
      <w:r w:rsidR="004B5C6D" w:rsidRPr="0045648A">
        <w:t>minh</w:t>
      </w:r>
      <w:proofErr w:type="spellEnd"/>
      <w:r w:rsidR="004B5C6D" w:rsidRPr="0045648A">
        <w:t xml:space="preserve"> </w:t>
      </w:r>
      <w:proofErr w:type="spellStart"/>
      <w:r w:rsidR="004B5C6D" w:rsidRPr="0045648A">
        <w:t>hoạt</w:t>
      </w:r>
      <w:proofErr w:type="spellEnd"/>
      <w:r w:rsidR="004B5C6D" w:rsidRPr="0045648A">
        <w:t xml:space="preserve"> </w:t>
      </w:r>
      <w:proofErr w:type="spellStart"/>
      <w:r w:rsidR="004B5C6D" w:rsidRPr="0045648A">
        <w:t>động</w:t>
      </w:r>
      <w:proofErr w:type="spellEnd"/>
      <w:r w:rsidR="004B5C6D" w:rsidRPr="0045648A">
        <w:t>.</w:t>
      </w:r>
      <w:bookmarkEnd w:id="22"/>
      <w:bookmarkEnd w:id="23"/>
      <w:bookmarkEnd w:id="24"/>
      <w:bookmarkEnd w:id="25"/>
      <w:r w:rsidR="004B5C6D" w:rsidRPr="0045648A">
        <w:t xml:space="preserve"> </w:t>
      </w:r>
    </w:p>
    <w:p w14:paraId="5238F78B" w14:textId="77777777" w:rsidR="004B5C6D" w:rsidRDefault="004B5C6D" w:rsidP="004B5C6D">
      <w:pPr>
        <w:pStyle w:val="ListParagraph"/>
        <w:rPr>
          <w:rFonts w:ascii="Tahoma" w:hAnsi="Tahoma" w:cs="Tahoma"/>
        </w:rPr>
      </w:pPr>
    </w:p>
    <w:p w14:paraId="6E7D685C" w14:textId="77777777" w:rsidR="004B5C6D" w:rsidRPr="004B5C6D" w:rsidRDefault="004B5C6D" w:rsidP="004B5C6D">
      <w:pPr>
        <w:pStyle w:val="ListParagraph"/>
        <w:ind w:firstLine="720"/>
        <w:rPr>
          <w:rFonts w:ascii="Tahoma" w:hAnsi="Tahoma" w:cs="Tahoma"/>
        </w:rPr>
      </w:pPr>
      <w:r w:rsidRPr="004B5C6D">
        <w:rPr>
          <w:rFonts w:ascii="Tahoma" w:hAnsi="Tahoma" w:cs="Tahoma"/>
        </w:rPr>
        <w:t xml:space="preserve">Smart Contract </w:t>
      </w:r>
      <w:proofErr w:type="spellStart"/>
      <w:r w:rsidRPr="004B5C6D">
        <w:rPr>
          <w:rFonts w:ascii="Tahoma" w:hAnsi="Tahoma" w:cs="Tahoma"/>
        </w:rPr>
        <w:t>hoạt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động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như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một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chương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trình</w:t>
      </w:r>
      <w:proofErr w:type="spellEnd"/>
      <w:r w:rsidRPr="004B5C6D">
        <w:rPr>
          <w:rFonts w:ascii="Tahoma" w:hAnsi="Tahoma" w:cs="Tahoma"/>
        </w:rPr>
        <w:t xml:space="preserve">  </w:t>
      </w:r>
      <w:proofErr w:type="spellStart"/>
      <w:r w:rsidRPr="004B5C6D">
        <w:rPr>
          <w:rFonts w:ascii="Tahoma" w:hAnsi="Tahoma" w:cs="Tahoma"/>
        </w:rPr>
        <w:t>mà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nó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thực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thi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các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tác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vụ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cụ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thể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trong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trường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hợp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thỏa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mãn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các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điều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kiện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nhất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định</w:t>
      </w:r>
      <w:proofErr w:type="spellEnd"/>
      <w:r w:rsidRPr="004B5C6D">
        <w:rPr>
          <w:rFonts w:ascii="Tahoma" w:hAnsi="Tahoma" w:cs="Tahoma"/>
        </w:rPr>
        <w:t xml:space="preserve">. </w:t>
      </w:r>
      <w:proofErr w:type="spellStart"/>
      <w:r w:rsidRPr="004B5C6D">
        <w:rPr>
          <w:rFonts w:ascii="Tahoma" w:hAnsi="Tahoma" w:cs="Tahoma"/>
        </w:rPr>
        <w:t>Một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hệ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thống</w:t>
      </w:r>
      <w:proofErr w:type="spellEnd"/>
      <w:r w:rsidRPr="004B5C6D">
        <w:rPr>
          <w:rFonts w:ascii="Tahoma" w:hAnsi="Tahoma" w:cs="Tahoma"/>
        </w:rPr>
        <w:t xml:space="preserve"> Smart Contract </w:t>
      </w:r>
      <w:proofErr w:type="spellStart"/>
      <w:r w:rsidRPr="004B5C6D">
        <w:rPr>
          <w:rFonts w:ascii="Tahoma" w:hAnsi="Tahoma" w:cs="Tahoma"/>
        </w:rPr>
        <w:t>thường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tuân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theo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các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câu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lệnh</w:t>
      </w:r>
      <w:proofErr w:type="spellEnd"/>
      <w:r w:rsidRPr="004B5C6D">
        <w:rPr>
          <w:rFonts w:ascii="Tahoma" w:hAnsi="Tahoma" w:cs="Tahoma"/>
        </w:rPr>
        <w:t xml:space="preserve"> “</w:t>
      </w:r>
      <w:proofErr w:type="spellStart"/>
      <w:r w:rsidRPr="004B5C6D">
        <w:rPr>
          <w:rFonts w:ascii="Tahoma" w:hAnsi="Tahoma" w:cs="Tahoma"/>
        </w:rPr>
        <w:t>Nếu</w:t>
      </w:r>
      <w:proofErr w:type="spellEnd"/>
      <w:r w:rsidRPr="004B5C6D">
        <w:rPr>
          <w:rFonts w:ascii="Tahoma" w:hAnsi="Tahoma" w:cs="Tahoma"/>
        </w:rPr>
        <w:t xml:space="preserve">… </w:t>
      </w:r>
      <w:proofErr w:type="spellStart"/>
      <w:r w:rsidRPr="004B5C6D">
        <w:rPr>
          <w:rFonts w:ascii="Tahoma" w:hAnsi="Tahoma" w:cs="Tahoma"/>
        </w:rPr>
        <w:t>thì</w:t>
      </w:r>
      <w:proofErr w:type="spellEnd"/>
      <w:r w:rsidRPr="004B5C6D">
        <w:rPr>
          <w:rFonts w:ascii="Tahoma" w:hAnsi="Tahoma" w:cs="Tahoma"/>
        </w:rPr>
        <w:t xml:space="preserve">...”. </w:t>
      </w:r>
      <w:proofErr w:type="spellStart"/>
      <w:r w:rsidRPr="004B5C6D">
        <w:rPr>
          <w:rFonts w:ascii="Tahoma" w:hAnsi="Tahoma" w:cs="Tahoma"/>
        </w:rPr>
        <w:t>Thực</w:t>
      </w:r>
      <w:proofErr w:type="spellEnd"/>
      <w:r w:rsidRPr="004B5C6D">
        <w:rPr>
          <w:rFonts w:ascii="Tahoma" w:hAnsi="Tahoma" w:cs="Tahoma"/>
        </w:rPr>
        <w:t xml:space="preserve"> ra </w:t>
      </w:r>
      <w:proofErr w:type="spellStart"/>
      <w:r w:rsidRPr="004B5C6D">
        <w:rPr>
          <w:rFonts w:ascii="Tahoma" w:hAnsi="Tahoma" w:cs="Tahoma"/>
        </w:rPr>
        <w:t>hiểu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đơn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giản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thì</w:t>
      </w:r>
      <w:proofErr w:type="spellEnd"/>
      <w:r w:rsidRPr="004B5C6D">
        <w:rPr>
          <w:rFonts w:ascii="Tahoma" w:hAnsi="Tahoma" w:cs="Tahoma"/>
        </w:rPr>
        <w:t xml:space="preserve"> Smart Contract </w:t>
      </w:r>
      <w:proofErr w:type="spellStart"/>
      <w:r w:rsidRPr="004B5C6D">
        <w:rPr>
          <w:rFonts w:ascii="Tahoma" w:hAnsi="Tahoma" w:cs="Tahoma"/>
        </w:rPr>
        <w:t>là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một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đoạn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mã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mà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chạy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trên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một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hệ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thống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phân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tán</w:t>
      </w:r>
      <w:proofErr w:type="spellEnd"/>
      <w:r w:rsidRPr="004B5C6D">
        <w:rPr>
          <w:rFonts w:ascii="Tahoma" w:hAnsi="Tahoma" w:cs="Tahoma"/>
        </w:rPr>
        <w:t xml:space="preserve"> (blockchain). </w:t>
      </w:r>
    </w:p>
    <w:p w14:paraId="5C197B98" w14:textId="77777777" w:rsidR="004B5C6D" w:rsidRPr="004B5C6D" w:rsidRDefault="004B5C6D" w:rsidP="004B5C6D">
      <w:pPr>
        <w:pStyle w:val="ListParagraph"/>
        <w:rPr>
          <w:rFonts w:ascii="Tahoma" w:hAnsi="Tahoma" w:cs="Tahoma"/>
        </w:rPr>
      </w:pPr>
    </w:p>
    <w:p w14:paraId="58A75EE4" w14:textId="77777777" w:rsidR="004B5C6D" w:rsidRPr="004B5C6D" w:rsidRDefault="004B5C6D" w:rsidP="004B5C6D">
      <w:pPr>
        <w:pStyle w:val="ListParagraph"/>
        <w:ind w:firstLine="720"/>
        <w:rPr>
          <w:rFonts w:ascii="Tahoma" w:hAnsi="Tahoma" w:cs="Tahoma"/>
        </w:rPr>
      </w:pPr>
      <w:proofErr w:type="spellStart"/>
      <w:r w:rsidRPr="004B5C6D">
        <w:rPr>
          <w:rFonts w:ascii="Tahoma" w:hAnsi="Tahoma" w:cs="Tahoma"/>
        </w:rPr>
        <w:t>Đối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với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mạng</w:t>
      </w:r>
      <w:proofErr w:type="spellEnd"/>
      <w:r w:rsidRPr="004B5C6D">
        <w:rPr>
          <w:rFonts w:ascii="Tahoma" w:hAnsi="Tahoma" w:cs="Tahoma"/>
        </w:rPr>
        <w:t xml:space="preserve"> Ethereum, </w:t>
      </w:r>
      <w:proofErr w:type="spellStart"/>
      <w:r w:rsidRPr="004B5C6D">
        <w:rPr>
          <w:rFonts w:ascii="Tahoma" w:hAnsi="Tahoma" w:cs="Tahoma"/>
        </w:rPr>
        <w:t>các</w:t>
      </w:r>
      <w:proofErr w:type="spellEnd"/>
      <w:r w:rsidRPr="004B5C6D">
        <w:rPr>
          <w:rFonts w:ascii="Tahoma" w:hAnsi="Tahoma" w:cs="Tahoma"/>
        </w:rPr>
        <w:t xml:space="preserve"> Smart Contract </w:t>
      </w:r>
      <w:proofErr w:type="spellStart"/>
      <w:r w:rsidRPr="004B5C6D">
        <w:rPr>
          <w:rFonts w:ascii="Tahoma" w:hAnsi="Tahoma" w:cs="Tahoma"/>
        </w:rPr>
        <w:t>sẽ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có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trách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nhiệm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là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thực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thi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và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quản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lý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các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hoạt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động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diễn</w:t>
      </w:r>
      <w:proofErr w:type="spellEnd"/>
      <w:r w:rsidRPr="004B5C6D">
        <w:rPr>
          <w:rFonts w:ascii="Tahoma" w:hAnsi="Tahoma" w:cs="Tahoma"/>
        </w:rPr>
        <w:t xml:space="preserve"> ra </w:t>
      </w:r>
      <w:proofErr w:type="spellStart"/>
      <w:r w:rsidRPr="004B5C6D">
        <w:rPr>
          <w:rFonts w:ascii="Tahoma" w:hAnsi="Tahoma" w:cs="Tahoma"/>
        </w:rPr>
        <w:t>trên</w:t>
      </w:r>
      <w:proofErr w:type="spellEnd"/>
      <w:r w:rsidRPr="004B5C6D">
        <w:rPr>
          <w:rFonts w:ascii="Tahoma" w:hAnsi="Tahoma" w:cs="Tahoma"/>
        </w:rPr>
        <w:t xml:space="preserve"> blockchain </w:t>
      </w:r>
      <w:proofErr w:type="spellStart"/>
      <w:r w:rsidRPr="004B5C6D">
        <w:rPr>
          <w:rFonts w:ascii="Tahoma" w:hAnsi="Tahoma" w:cs="Tahoma"/>
        </w:rPr>
        <w:t>khi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những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người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dùng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tương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tác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với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nhau</w:t>
      </w:r>
      <w:proofErr w:type="spellEnd"/>
      <w:r w:rsidRPr="004B5C6D">
        <w:rPr>
          <w:rFonts w:ascii="Tahoma" w:hAnsi="Tahoma" w:cs="Tahoma"/>
        </w:rPr>
        <w:t xml:space="preserve">. </w:t>
      </w:r>
      <w:proofErr w:type="spellStart"/>
      <w:r w:rsidRPr="004B5C6D">
        <w:rPr>
          <w:rFonts w:ascii="Tahoma" w:hAnsi="Tahoma" w:cs="Tahoma"/>
        </w:rPr>
        <w:t>Các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địa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chỉ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không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phải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là</w:t>
      </w:r>
      <w:proofErr w:type="spellEnd"/>
      <w:r w:rsidRPr="004B5C6D">
        <w:rPr>
          <w:rFonts w:ascii="Tahoma" w:hAnsi="Tahoma" w:cs="Tahoma"/>
        </w:rPr>
        <w:t xml:space="preserve">  </w:t>
      </w:r>
      <w:proofErr w:type="spellStart"/>
      <w:r w:rsidRPr="004B5C6D">
        <w:rPr>
          <w:rFonts w:ascii="Tahoma" w:hAnsi="Tahoma" w:cs="Tahoma"/>
        </w:rPr>
        <w:t>địa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chỉ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của</w:t>
      </w:r>
      <w:proofErr w:type="spellEnd"/>
      <w:r w:rsidRPr="004B5C6D">
        <w:rPr>
          <w:rFonts w:ascii="Tahoma" w:hAnsi="Tahoma" w:cs="Tahoma"/>
        </w:rPr>
        <w:t xml:space="preserve"> Smart Contract </w:t>
      </w:r>
      <w:proofErr w:type="spellStart"/>
      <w:r w:rsidRPr="004B5C6D">
        <w:rPr>
          <w:rFonts w:ascii="Tahoma" w:hAnsi="Tahoma" w:cs="Tahoma"/>
        </w:rPr>
        <w:t>đều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được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gọi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là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các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tài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khoản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độc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lập</w:t>
      </w:r>
      <w:proofErr w:type="spellEnd"/>
      <w:r w:rsidRPr="004B5C6D">
        <w:rPr>
          <w:rFonts w:ascii="Tahoma" w:hAnsi="Tahoma" w:cs="Tahoma"/>
        </w:rPr>
        <w:t xml:space="preserve">. </w:t>
      </w:r>
      <w:proofErr w:type="spellStart"/>
      <w:r w:rsidRPr="004B5C6D">
        <w:rPr>
          <w:rFonts w:ascii="Tahoma" w:hAnsi="Tahoma" w:cs="Tahoma"/>
        </w:rPr>
        <w:t>Nên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có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thể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hiểu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là</w:t>
      </w:r>
      <w:proofErr w:type="spellEnd"/>
      <w:r w:rsidRPr="004B5C6D">
        <w:rPr>
          <w:rFonts w:ascii="Tahoma" w:hAnsi="Tahoma" w:cs="Tahoma"/>
        </w:rPr>
        <w:t xml:space="preserve"> SC do </w:t>
      </w:r>
      <w:proofErr w:type="spellStart"/>
      <w:r w:rsidRPr="004B5C6D">
        <w:rPr>
          <w:rFonts w:ascii="Tahoma" w:hAnsi="Tahoma" w:cs="Tahoma"/>
        </w:rPr>
        <w:t>máy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tính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kiểm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soát</w:t>
      </w:r>
      <w:proofErr w:type="spellEnd"/>
      <w:r w:rsidRPr="004B5C6D">
        <w:rPr>
          <w:rFonts w:ascii="Tahoma" w:hAnsi="Tahoma" w:cs="Tahoma"/>
        </w:rPr>
        <w:t xml:space="preserve">. </w:t>
      </w:r>
      <w:proofErr w:type="spellStart"/>
      <w:r w:rsidRPr="004B5C6D">
        <w:rPr>
          <w:rFonts w:ascii="Tahoma" w:hAnsi="Tahoma" w:cs="Tahoma"/>
        </w:rPr>
        <w:t>còn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các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tài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khoản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độc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lập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thì</w:t>
      </w:r>
      <w:proofErr w:type="spellEnd"/>
      <w:r w:rsidRPr="004B5C6D">
        <w:rPr>
          <w:rFonts w:ascii="Tahoma" w:hAnsi="Tahoma" w:cs="Tahoma"/>
        </w:rPr>
        <w:t xml:space="preserve"> do </w:t>
      </w:r>
      <w:proofErr w:type="spellStart"/>
      <w:r w:rsidRPr="004B5C6D">
        <w:rPr>
          <w:rFonts w:ascii="Tahoma" w:hAnsi="Tahoma" w:cs="Tahoma"/>
        </w:rPr>
        <w:t>người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dùng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kiểm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soát</w:t>
      </w:r>
      <w:proofErr w:type="spellEnd"/>
      <w:r w:rsidRPr="004B5C6D">
        <w:rPr>
          <w:rFonts w:ascii="Tahoma" w:hAnsi="Tahoma" w:cs="Tahoma"/>
        </w:rPr>
        <w:t xml:space="preserve">. </w:t>
      </w:r>
    </w:p>
    <w:p w14:paraId="27F04784" w14:textId="77777777" w:rsidR="004B5C6D" w:rsidRPr="004B5C6D" w:rsidRDefault="004B5C6D" w:rsidP="004B5C6D">
      <w:pPr>
        <w:pStyle w:val="ListParagraph"/>
        <w:rPr>
          <w:rFonts w:ascii="Tahoma" w:hAnsi="Tahoma" w:cs="Tahoma"/>
        </w:rPr>
      </w:pPr>
    </w:p>
    <w:p w14:paraId="47F46201" w14:textId="77777777" w:rsidR="004B5C6D" w:rsidRPr="004B5C6D" w:rsidRDefault="004B5C6D" w:rsidP="004B5C6D">
      <w:pPr>
        <w:pStyle w:val="ListParagraph"/>
        <w:ind w:firstLine="720"/>
        <w:rPr>
          <w:rFonts w:ascii="Tahoma" w:hAnsi="Tahoma" w:cs="Tahoma"/>
        </w:rPr>
      </w:pPr>
      <w:r w:rsidRPr="004B5C6D">
        <w:rPr>
          <w:rFonts w:ascii="Tahoma" w:hAnsi="Tahoma" w:cs="Tahoma"/>
        </w:rPr>
        <w:t xml:space="preserve">Smart Contract </w:t>
      </w:r>
      <w:proofErr w:type="spellStart"/>
      <w:r w:rsidRPr="004B5C6D">
        <w:rPr>
          <w:rFonts w:ascii="Tahoma" w:hAnsi="Tahoma" w:cs="Tahoma"/>
        </w:rPr>
        <w:t>được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triển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khai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thông</w:t>
      </w:r>
      <w:proofErr w:type="spellEnd"/>
      <w:r w:rsidRPr="004B5C6D">
        <w:rPr>
          <w:rFonts w:ascii="Tahoma" w:hAnsi="Tahoma" w:cs="Tahoma"/>
        </w:rPr>
        <w:t xml:space="preserve"> qua </w:t>
      </w:r>
      <w:proofErr w:type="spellStart"/>
      <w:r w:rsidRPr="004B5C6D">
        <w:rPr>
          <w:rFonts w:ascii="Tahoma" w:hAnsi="Tahoma" w:cs="Tahoma"/>
        </w:rPr>
        <w:t>giao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dịch</w:t>
      </w:r>
      <w:proofErr w:type="spellEnd"/>
      <w:r w:rsidRPr="004B5C6D">
        <w:rPr>
          <w:rFonts w:ascii="Tahoma" w:hAnsi="Tahoma" w:cs="Tahoma"/>
        </w:rPr>
        <w:t xml:space="preserve"> blockchain </w:t>
      </w:r>
      <w:proofErr w:type="spellStart"/>
      <w:r w:rsidRPr="004B5C6D">
        <w:rPr>
          <w:rFonts w:ascii="Tahoma" w:hAnsi="Tahoma" w:cs="Tahoma"/>
        </w:rPr>
        <w:t>và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chúng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chỉ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được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kích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hoạt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khi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một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tài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khoản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độc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lập</w:t>
      </w:r>
      <w:proofErr w:type="spellEnd"/>
      <w:r w:rsidRPr="004B5C6D">
        <w:rPr>
          <w:rFonts w:ascii="Tahoma" w:hAnsi="Tahoma" w:cs="Tahoma"/>
        </w:rPr>
        <w:t xml:space="preserve"> ( </w:t>
      </w:r>
      <w:proofErr w:type="spellStart"/>
      <w:r w:rsidRPr="004B5C6D">
        <w:rPr>
          <w:rFonts w:ascii="Tahoma" w:hAnsi="Tahoma" w:cs="Tahoma"/>
        </w:rPr>
        <w:t>hoặc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các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hợp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đồng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thông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minh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khác</w:t>
      </w:r>
      <w:proofErr w:type="spellEnd"/>
      <w:r w:rsidRPr="004B5C6D">
        <w:rPr>
          <w:rFonts w:ascii="Tahoma" w:hAnsi="Tahoma" w:cs="Tahoma"/>
        </w:rPr>
        <w:t xml:space="preserve">) </w:t>
      </w:r>
      <w:proofErr w:type="spellStart"/>
      <w:r w:rsidRPr="004B5C6D">
        <w:rPr>
          <w:rFonts w:ascii="Tahoma" w:hAnsi="Tahoma" w:cs="Tahoma"/>
        </w:rPr>
        <w:t>triển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khai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chúng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lên</w:t>
      </w:r>
      <w:proofErr w:type="spellEnd"/>
      <w:r w:rsidRPr="004B5C6D">
        <w:rPr>
          <w:rFonts w:ascii="Tahoma" w:hAnsi="Tahoma" w:cs="Tahoma"/>
        </w:rPr>
        <w:t xml:space="preserve"> </w:t>
      </w:r>
      <w:proofErr w:type="spellStart"/>
      <w:r w:rsidRPr="004B5C6D">
        <w:rPr>
          <w:rFonts w:ascii="Tahoma" w:hAnsi="Tahoma" w:cs="Tahoma"/>
        </w:rPr>
        <w:t>mạng</w:t>
      </w:r>
      <w:proofErr w:type="spellEnd"/>
      <w:r w:rsidRPr="004B5C6D">
        <w:rPr>
          <w:rFonts w:ascii="Tahoma" w:hAnsi="Tahoma" w:cs="Tahoma"/>
        </w:rPr>
        <w:t xml:space="preserve">. </w:t>
      </w:r>
    </w:p>
    <w:p w14:paraId="05608C0B" w14:textId="77777777" w:rsidR="004B5C6D" w:rsidRPr="004B5C6D" w:rsidRDefault="004B5C6D" w:rsidP="004B5C6D">
      <w:pPr>
        <w:pStyle w:val="ListParagraph"/>
        <w:rPr>
          <w:rFonts w:ascii="Tahoma" w:hAnsi="Tahoma" w:cs="Tahoma"/>
        </w:rPr>
      </w:pPr>
    </w:p>
    <w:p w14:paraId="63E94701" w14:textId="77777777" w:rsidR="004B5C6D" w:rsidRDefault="004B5C6D" w:rsidP="00EA14D2">
      <w:pPr>
        <w:ind w:left="720" w:firstLine="720"/>
        <w:rPr>
          <w:rFonts w:ascii="Tahoma" w:hAnsi="Tahoma" w:cs="Tahoma"/>
        </w:rPr>
      </w:pPr>
      <w:proofErr w:type="spellStart"/>
      <w:r w:rsidRPr="00EA14D2">
        <w:rPr>
          <w:rFonts w:ascii="Tahoma" w:hAnsi="Tahoma" w:cs="Tahoma"/>
        </w:rPr>
        <w:lastRenderedPageBreak/>
        <w:t>Khi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hợp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đồng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thông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minh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được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triển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khai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thì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tài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sản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và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các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điều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khoản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hợp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đồng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được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mã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hóa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và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chuyển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vào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một</w:t>
      </w:r>
      <w:proofErr w:type="spellEnd"/>
      <w:r w:rsidRPr="00EA14D2">
        <w:rPr>
          <w:rFonts w:ascii="Tahoma" w:hAnsi="Tahoma" w:cs="Tahoma"/>
        </w:rPr>
        <w:t xml:space="preserve"> block </w:t>
      </w:r>
      <w:proofErr w:type="spellStart"/>
      <w:r w:rsidRPr="00EA14D2">
        <w:rPr>
          <w:rFonts w:ascii="Tahoma" w:hAnsi="Tahoma" w:cs="Tahoma"/>
        </w:rPr>
        <w:t>của</w:t>
      </w:r>
      <w:proofErr w:type="spellEnd"/>
      <w:r w:rsidRPr="00EA14D2">
        <w:rPr>
          <w:rFonts w:ascii="Tahoma" w:hAnsi="Tahoma" w:cs="Tahoma"/>
        </w:rPr>
        <w:t xml:space="preserve"> Blockchain, </w:t>
      </w:r>
      <w:proofErr w:type="spellStart"/>
      <w:r w:rsidRPr="00EA14D2">
        <w:rPr>
          <w:rFonts w:ascii="Tahoma" w:hAnsi="Tahoma" w:cs="Tahoma"/>
        </w:rPr>
        <w:t>sau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đó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hợp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đồng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này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được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phân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phối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đến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tất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cả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các</w:t>
      </w:r>
      <w:proofErr w:type="spellEnd"/>
      <w:r w:rsidRPr="00EA14D2">
        <w:rPr>
          <w:rFonts w:ascii="Tahoma" w:hAnsi="Tahoma" w:cs="Tahoma"/>
        </w:rPr>
        <w:t xml:space="preserve"> node </w:t>
      </w:r>
      <w:proofErr w:type="spellStart"/>
      <w:r w:rsidRPr="00EA14D2">
        <w:rPr>
          <w:rFonts w:ascii="Tahoma" w:hAnsi="Tahoma" w:cs="Tahoma"/>
        </w:rPr>
        <w:t>hoạt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động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trên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nền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tảng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đó</w:t>
      </w:r>
      <w:proofErr w:type="spellEnd"/>
      <w:r w:rsidRPr="00EA14D2">
        <w:rPr>
          <w:rFonts w:ascii="Tahoma" w:hAnsi="Tahoma" w:cs="Tahoma"/>
        </w:rPr>
        <w:t xml:space="preserve">, </w:t>
      </w:r>
      <w:proofErr w:type="spellStart"/>
      <w:r w:rsidRPr="00EA14D2">
        <w:rPr>
          <w:rFonts w:ascii="Tahoma" w:hAnsi="Tahoma" w:cs="Tahoma"/>
        </w:rPr>
        <w:t>tức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là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các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hợp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đồng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thông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minh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này</w:t>
      </w:r>
      <w:proofErr w:type="spellEnd"/>
      <w:r w:rsidRPr="00EA14D2">
        <w:rPr>
          <w:rFonts w:ascii="Tahoma" w:hAnsi="Tahoma" w:cs="Tahoma"/>
        </w:rPr>
        <w:t xml:space="preserve"> phi </w:t>
      </w:r>
      <w:proofErr w:type="spellStart"/>
      <w:r w:rsidRPr="00EA14D2">
        <w:rPr>
          <w:rFonts w:ascii="Tahoma" w:hAnsi="Tahoma" w:cs="Tahoma"/>
        </w:rPr>
        <w:t>tập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trung</w:t>
      </w:r>
      <w:proofErr w:type="spellEnd"/>
      <w:r w:rsidRPr="00EA14D2">
        <w:rPr>
          <w:rFonts w:ascii="Tahoma" w:hAnsi="Tahoma" w:cs="Tahoma"/>
        </w:rPr>
        <w:t xml:space="preserve">, </w:t>
      </w:r>
      <w:proofErr w:type="spellStart"/>
      <w:r w:rsidRPr="00EA14D2">
        <w:rPr>
          <w:rFonts w:ascii="Tahoma" w:hAnsi="Tahoma" w:cs="Tahoma"/>
        </w:rPr>
        <w:t>không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tập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trung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trên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một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máy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chủ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tập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trung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duy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nhất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mà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phân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tán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và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tự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thực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hiện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trên</w:t>
      </w:r>
      <w:proofErr w:type="spellEnd"/>
      <w:r w:rsidRPr="00EA14D2">
        <w:rPr>
          <w:rFonts w:ascii="Tahoma" w:hAnsi="Tahoma" w:cs="Tahoma"/>
        </w:rPr>
        <w:t xml:space="preserve"> </w:t>
      </w:r>
      <w:proofErr w:type="spellStart"/>
      <w:r w:rsidRPr="00EA14D2">
        <w:rPr>
          <w:rFonts w:ascii="Tahoma" w:hAnsi="Tahoma" w:cs="Tahoma"/>
        </w:rPr>
        <w:t>các</w:t>
      </w:r>
      <w:proofErr w:type="spellEnd"/>
      <w:r w:rsidRPr="00EA14D2">
        <w:rPr>
          <w:rFonts w:ascii="Tahoma" w:hAnsi="Tahoma" w:cs="Tahoma"/>
        </w:rPr>
        <w:t xml:space="preserve"> node </w:t>
      </w:r>
      <w:proofErr w:type="spellStart"/>
      <w:r w:rsidRPr="00EA14D2">
        <w:rPr>
          <w:rFonts w:ascii="Tahoma" w:hAnsi="Tahoma" w:cs="Tahoma"/>
        </w:rPr>
        <w:t>mạng</w:t>
      </w:r>
      <w:proofErr w:type="spellEnd"/>
      <w:r w:rsidRPr="00EA14D2">
        <w:rPr>
          <w:rFonts w:ascii="Tahoma" w:hAnsi="Tahoma" w:cs="Tahoma"/>
        </w:rPr>
        <w:t>.</w:t>
      </w:r>
    </w:p>
    <w:p w14:paraId="0755D65F" w14:textId="5C3FCDE6" w:rsidR="002766D6" w:rsidRPr="0045648A" w:rsidRDefault="0045648A" w:rsidP="0045648A">
      <w:pPr>
        <w:pStyle w:val="Heading3"/>
      </w:pPr>
      <w:bookmarkStart w:id="26" w:name="_Toc28632686"/>
      <w:bookmarkStart w:id="27" w:name="_Toc28632801"/>
      <w:bookmarkStart w:id="28" w:name="_Toc28632881"/>
      <w:bookmarkStart w:id="29" w:name="_Toc28766509"/>
      <w:r w:rsidRPr="0045648A">
        <w:t xml:space="preserve">C. </w:t>
      </w:r>
      <w:proofErr w:type="spellStart"/>
      <w:r w:rsidR="004B24DD" w:rsidRPr="0045648A">
        <w:t>Sự</w:t>
      </w:r>
      <w:proofErr w:type="spellEnd"/>
      <w:r w:rsidR="004B24DD" w:rsidRPr="0045648A">
        <w:t xml:space="preserve"> </w:t>
      </w:r>
      <w:proofErr w:type="spellStart"/>
      <w:r w:rsidR="004B24DD" w:rsidRPr="0045648A">
        <w:t>khác</w:t>
      </w:r>
      <w:proofErr w:type="spellEnd"/>
      <w:r w:rsidR="004B24DD" w:rsidRPr="0045648A">
        <w:t xml:space="preserve"> </w:t>
      </w:r>
      <w:proofErr w:type="spellStart"/>
      <w:r w:rsidR="004B24DD" w:rsidRPr="0045648A">
        <w:t>nhau</w:t>
      </w:r>
      <w:proofErr w:type="spellEnd"/>
      <w:r w:rsidR="004B24DD" w:rsidRPr="0045648A">
        <w:t xml:space="preserve"> </w:t>
      </w:r>
      <w:proofErr w:type="spellStart"/>
      <w:r w:rsidR="004B24DD" w:rsidRPr="0045648A">
        <w:t>hợp</w:t>
      </w:r>
      <w:proofErr w:type="spellEnd"/>
      <w:r w:rsidR="004B24DD" w:rsidRPr="0045648A">
        <w:t xml:space="preserve"> </w:t>
      </w:r>
      <w:proofErr w:type="spellStart"/>
      <w:r w:rsidR="004B24DD" w:rsidRPr="0045648A">
        <w:t>đồng</w:t>
      </w:r>
      <w:proofErr w:type="spellEnd"/>
      <w:r w:rsidR="004B24DD" w:rsidRPr="0045648A">
        <w:t xml:space="preserve"> </w:t>
      </w:r>
      <w:proofErr w:type="spellStart"/>
      <w:r w:rsidR="004B24DD" w:rsidRPr="0045648A">
        <w:t>thông</w:t>
      </w:r>
      <w:proofErr w:type="spellEnd"/>
      <w:r w:rsidR="004B24DD" w:rsidRPr="0045648A">
        <w:t xml:space="preserve"> </w:t>
      </w:r>
      <w:proofErr w:type="spellStart"/>
      <w:r w:rsidR="004B24DD" w:rsidRPr="0045648A">
        <w:t>minh</w:t>
      </w:r>
      <w:proofErr w:type="spellEnd"/>
      <w:r w:rsidR="004B24DD" w:rsidRPr="0045648A">
        <w:t xml:space="preserve"> </w:t>
      </w:r>
      <w:proofErr w:type="spellStart"/>
      <w:r w:rsidR="004B24DD" w:rsidRPr="0045648A">
        <w:t>và</w:t>
      </w:r>
      <w:proofErr w:type="spellEnd"/>
      <w:r w:rsidR="004B24DD" w:rsidRPr="0045648A">
        <w:t xml:space="preserve"> </w:t>
      </w:r>
      <w:proofErr w:type="spellStart"/>
      <w:r w:rsidR="004B24DD" w:rsidRPr="0045648A">
        <w:t>hợp</w:t>
      </w:r>
      <w:proofErr w:type="spellEnd"/>
      <w:r w:rsidR="004B24DD" w:rsidRPr="0045648A">
        <w:t xml:space="preserve"> </w:t>
      </w:r>
      <w:proofErr w:type="spellStart"/>
      <w:r w:rsidR="004B24DD" w:rsidRPr="0045648A">
        <w:t>đồng</w:t>
      </w:r>
      <w:proofErr w:type="spellEnd"/>
      <w:r w:rsidR="004B24DD" w:rsidRPr="0045648A">
        <w:t xml:space="preserve"> </w:t>
      </w:r>
      <w:proofErr w:type="spellStart"/>
      <w:r w:rsidR="004B24DD" w:rsidRPr="0045648A">
        <w:t>truyền</w:t>
      </w:r>
      <w:proofErr w:type="spellEnd"/>
      <w:r w:rsidR="004B24DD" w:rsidRPr="0045648A">
        <w:t xml:space="preserve"> </w:t>
      </w:r>
      <w:proofErr w:type="spellStart"/>
      <w:r w:rsidR="004B24DD" w:rsidRPr="0045648A">
        <w:t>thống</w:t>
      </w:r>
      <w:proofErr w:type="spellEnd"/>
      <w:r w:rsidR="00DC0782" w:rsidRPr="0045648A">
        <w:t>.</w:t>
      </w:r>
      <w:bookmarkEnd w:id="26"/>
      <w:bookmarkEnd w:id="27"/>
      <w:bookmarkEnd w:id="28"/>
      <w:bookmarkEnd w:id="29"/>
      <w:r w:rsidR="00DC0782" w:rsidRPr="0045648A">
        <w:t xml:space="preserve"> </w:t>
      </w:r>
    </w:p>
    <w:p w14:paraId="030DA84C" w14:textId="77777777" w:rsidR="00DD6378" w:rsidRDefault="00DD6378" w:rsidP="00DD6378">
      <w:pPr>
        <w:pStyle w:val="ListParagraph"/>
        <w:rPr>
          <w:rFonts w:ascii="Tahoma" w:hAnsi="Tahoma" w:cs="Tahoma"/>
        </w:rPr>
      </w:pPr>
    </w:p>
    <w:p w14:paraId="3DFE1E69" w14:textId="77777777" w:rsidR="00DC0782" w:rsidRPr="00DD6378" w:rsidRDefault="0076115A" w:rsidP="00DC0782">
      <w:pPr>
        <w:pStyle w:val="ListParagraph"/>
        <w:numPr>
          <w:ilvl w:val="0"/>
          <w:numId w:val="11"/>
        </w:numPr>
        <w:rPr>
          <w:rFonts w:ascii="Tahoma" w:hAnsi="Tahoma" w:cs="Tahoma"/>
        </w:rPr>
      </w:pP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Hợp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đồng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truyền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thống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được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tạo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ra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bởi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các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chuyên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gia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pháp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lí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để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biên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soạn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và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thi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hành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.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Điều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này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rất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mất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thời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gian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và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không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minh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bạch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hoàn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toàn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.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Khi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có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sự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cố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xảy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ra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thì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phải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dựa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vào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hệ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thống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pháp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lí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để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giải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quyết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hợp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đồng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và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điều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này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sẽ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tốn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các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chi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phí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liên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76115A">
        <w:rPr>
          <w:rFonts w:ascii="Tahoma" w:hAnsi="Tahoma" w:cs="Tahoma"/>
          <w:color w:val="24292E"/>
          <w:shd w:val="clear" w:color="auto" w:fill="FFFFFF"/>
        </w:rPr>
        <w:t>quan</w:t>
      </w:r>
      <w:proofErr w:type="spellEnd"/>
      <w:r w:rsidRPr="0076115A">
        <w:rPr>
          <w:rFonts w:ascii="Tahoma" w:hAnsi="Tahoma" w:cs="Tahoma"/>
          <w:color w:val="24292E"/>
          <w:shd w:val="clear" w:color="auto" w:fill="FFFFFF"/>
        </w:rPr>
        <w:t>.</w:t>
      </w:r>
    </w:p>
    <w:p w14:paraId="58E181D4" w14:textId="77777777" w:rsidR="00DD6378" w:rsidRPr="0076115A" w:rsidRDefault="00DD6378" w:rsidP="00DD6378">
      <w:pPr>
        <w:pStyle w:val="ListParagraph"/>
        <w:rPr>
          <w:rFonts w:ascii="Tahoma" w:hAnsi="Tahoma" w:cs="Tahoma"/>
        </w:rPr>
      </w:pPr>
    </w:p>
    <w:p w14:paraId="5E3E9122" w14:textId="77777777" w:rsidR="0076115A" w:rsidRPr="00DD6378" w:rsidRDefault="00DD6378" w:rsidP="00DC0782">
      <w:pPr>
        <w:pStyle w:val="ListParagraph"/>
        <w:numPr>
          <w:ilvl w:val="0"/>
          <w:numId w:val="11"/>
        </w:numPr>
        <w:rPr>
          <w:rFonts w:ascii="Tahoma" w:hAnsi="Tahoma" w:cs="Tahoma"/>
        </w:rPr>
      </w:pP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Hợp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đồng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thông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minh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được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tạo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ra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bởi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hệ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thống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máy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tính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bằng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ngôn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ngữ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lập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trình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.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Trong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đó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nêu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rõ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các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điều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khoản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và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hình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phạt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tương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đương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với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các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hợp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đồng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truyền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thống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đưa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ra.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Nhưng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hợp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đồng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thông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minh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không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cần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sự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can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thiệp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của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con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người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, do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đó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đảm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bảo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việc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thực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thi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hợp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đồng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được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chính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xác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và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công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minh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nhất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.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Toàn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bộ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hợp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đồng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thông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minh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được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thực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hiện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bởi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hệ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thống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chuỗi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khối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phân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 xml:space="preserve"> </w:t>
      </w:r>
      <w:proofErr w:type="spellStart"/>
      <w:r w:rsidRPr="00DD6378">
        <w:rPr>
          <w:rFonts w:ascii="Tahoma" w:hAnsi="Tahoma" w:cs="Tahoma"/>
          <w:color w:val="24292E"/>
          <w:shd w:val="clear" w:color="auto" w:fill="FFFFFF"/>
        </w:rPr>
        <w:t>tán</w:t>
      </w:r>
      <w:proofErr w:type="spellEnd"/>
      <w:r w:rsidRPr="00DD6378">
        <w:rPr>
          <w:rFonts w:ascii="Tahoma" w:hAnsi="Tahoma" w:cs="Tahoma"/>
          <w:color w:val="24292E"/>
          <w:shd w:val="clear" w:color="auto" w:fill="FFFFFF"/>
        </w:rPr>
        <w:t>.</w:t>
      </w:r>
    </w:p>
    <w:p w14:paraId="2152AD81" w14:textId="77777777" w:rsidR="00775EDB" w:rsidRDefault="00775EDB" w:rsidP="00775EDB">
      <w:pPr>
        <w:pStyle w:val="ListParagraph"/>
        <w:rPr>
          <w:rFonts w:ascii="Tahoma" w:hAnsi="Tahoma" w:cs="Tahoma"/>
        </w:rPr>
      </w:pPr>
    </w:p>
    <w:p w14:paraId="7BD6F3C5" w14:textId="77777777" w:rsidR="004103AF" w:rsidRDefault="004103AF" w:rsidP="00775EDB">
      <w:pPr>
        <w:pStyle w:val="ListParagraph"/>
        <w:rPr>
          <w:rFonts w:ascii="Tahoma" w:hAnsi="Tahoma" w:cs="Tahoma"/>
        </w:rPr>
      </w:pPr>
    </w:p>
    <w:p w14:paraId="0052B878" w14:textId="2B395949" w:rsidR="006C1B3F" w:rsidRPr="0045648A" w:rsidRDefault="0045648A" w:rsidP="0045648A">
      <w:pPr>
        <w:pStyle w:val="Heading1"/>
      </w:pPr>
      <w:bookmarkStart w:id="30" w:name="_Toc28632687"/>
      <w:bookmarkStart w:id="31" w:name="_Toc28632802"/>
      <w:bookmarkStart w:id="32" w:name="_Toc28632882"/>
      <w:bookmarkStart w:id="33" w:name="_Toc28766510"/>
      <w:r w:rsidRPr="0045648A">
        <w:t xml:space="preserve">3. </w:t>
      </w:r>
      <w:proofErr w:type="spellStart"/>
      <w:r w:rsidR="0001614F" w:rsidRPr="0045648A">
        <w:t>Triển</w:t>
      </w:r>
      <w:proofErr w:type="spellEnd"/>
      <w:r w:rsidR="0001614F" w:rsidRPr="0045648A">
        <w:t xml:space="preserve"> </w:t>
      </w:r>
      <w:proofErr w:type="spellStart"/>
      <w:r w:rsidR="0001614F" w:rsidRPr="0045648A">
        <w:t>khai</w:t>
      </w:r>
      <w:proofErr w:type="spellEnd"/>
      <w:r w:rsidR="0001614F" w:rsidRPr="0045648A">
        <w:t xml:space="preserve"> </w:t>
      </w:r>
      <w:r w:rsidR="00A75B37" w:rsidRPr="0045648A">
        <w:t>Mul</w:t>
      </w:r>
      <w:r w:rsidR="002B039D" w:rsidRPr="0045648A">
        <w:t xml:space="preserve">ti-Sig Wallet </w:t>
      </w:r>
      <w:proofErr w:type="spellStart"/>
      <w:r w:rsidR="002B039D" w:rsidRPr="0045648A">
        <w:t>trên</w:t>
      </w:r>
      <w:proofErr w:type="spellEnd"/>
      <w:r w:rsidR="002B039D" w:rsidRPr="0045648A">
        <w:t xml:space="preserve"> Ethereum.</w:t>
      </w:r>
      <w:bookmarkEnd w:id="30"/>
      <w:bookmarkEnd w:id="31"/>
      <w:bookmarkEnd w:id="32"/>
      <w:bookmarkEnd w:id="33"/>
      <w:r w:rsidR="002B039D" w:rsidRPr="0045648A">
        <w:t xml:space="preserve"> </w:t>
      </w:r>
    </w:p>
    <w:p w14:paraId="007B764A" w14:textId="4E5B947D" w:rsidR="00744335" w:rsidRDefault="00744335" w:rsidP="0045648A">
      <w:pPr>
        <w:pStyle w:val="Heading2"/>
      </w:pPr>
      <w:bookmarkStart w:id="34" w:name="_Toc28632688"/>
      <w:bookmarkStart w:id="35" w:name="_Toc28632803"/>
      <w:bookmarkStart w:id="36" w:name="_Toc28632883"/>
      <w:bookmarkStart w:id="37" w:name="_Toc28766511"/>
      <w:r>
        <w:t xml:space="preserve">3.1 </w:t>
      </w:r>
      <w:proofErr w:type="spellStart"/>
      <w:r w:rsidR="00DE568A">
        <w:t>Khái</w:t>
      </w:r>
      <w:proofErr w:type="spellEnd"/>
      <w:r w:rsidR="00DE568A">
        <w:t xml:space="preserve"> </w:t>
      </w:r>
      <w:proofErr w:type="spellStart"/>
      <w:r w:rsidR="00DE568A">
        <w:t>niệm</w:t>
      </w:r>
      <w:proofErr w:type="spellEnd"/>
      <w:r w:rsidR="00DE568A">
        <w:t xml:space="preserve"> </w:t>
      </w:r>
      <w:proofErr w:type="spellStart"/>
      <w:r w:rsidR="008F6CE2">
        <w:t>và</w:t>
      </w:r>
      <w:proofErr w:type="spellEnd"/>
      <w:r w:rsidR="008F6CE2">
        <w:t xml:space="preserve"> </w:t>
      </w:r>
      <w:proofErr w:type="spellStart"/>
      <w:r w:rsidR="008F6CE2">
        <w:t>chức</w:t>
      </w:r>
      <w:proofErr w:type="spellEnd"/>
      <w:r w:rsidR="008F6CE2">
        <w:t xml:space="preserve"> </w:t>
      </w:r>
      <w:proofErr w:type="spellStart"/>
      <w:r w:rsidR="008F6CE2">
        <w:t>năng</w:t>
      </w:r>
      <w:proofErr w:type="spellEnd"/>
      <w:r w:rsidR="00DE568A">
        <w:t xml:space="preserve"> Multi-Sig Wallet</w:t>
      </w:r>
      <w:r w:rsidR="007D0529">
        <w:t>.</w:t>
      </w:r>
      <w:bookmarkEnd w:id="34"/>
      <w:bookmarkEnd w:id="35"/>
      <w:bookmarkEnd w:id="36"/>
      <w:bookmarkEnd w:id="37"/>
    </w:p>
    <w:p w14:paraId="2A5C6876" w14:textId="77777777" w:rsidR="007D044F" w:rsidRPr="007D044F" w:rsidRDefault="007D044F" w:rsidP="007D044F"/>
    <w:p w14:paraId="1B75AC2F" w14:textId="77777777" w:rsidR="00AC1A94" w:rsidRPr="00AC1A94" w:rsidRDefault="00C20C5F" w:rsidP="00AC1A94">
      <w:pPr>
        <w:ind w:left="360" w:firstLine="360"/>
        <w:rPr>
          <w:rFonts w:ascii="Tahoma" w:hAnsi="Tahoma" w:cs="Tahoma"/>
        </w:rPr>
      </w:pPr>
      <w:r w:rsidRPr="00C20C5F">
        <w:rPr>
          <w:rFonts w:ascii="Tahoma" w:hAnsi="Tahoma" w:cs="Tahoma"/>
        </w:rPr>
        <w:t xml:space="preserve">Multi-Sig Wallet </w:t>
      </w:r>
      <w:proofErr w:type="spellStart"/>
      <w:r w:rsidRPr="00C20C5F">
        <w:rPr>
          <w:rFonts w:ascii="Tahoma" w:hAnsi="Tahoma" w:cs="Tahoma"/>
        </w:rPr>
        <w:t>là</w:t>
      </w:r>
      <w:proofErr w:type="spellEnd"/>
      <w:r w:rsidRPr="00C20C5F">
        <w:rPr>
          <w:rFonts w:ascii="Tahoma" w:hAnsi="Tahoma" w:cs="Tahoma"/>
        </w:rPr>
        <w:t xml:space="preserve"> Smart Contract </w:t>
      </w:r>
      <w:proofErr w:type="spellStart"/>
      <w:r w:rsidRPr="00C20C5F">
        <w:rPr>
          <w:rFonts w:ascii="Tahoma" w:hAnsi="Tahoma" w:cs="Tahoma"/>
        </w:rPr>
        <w:t>dựa</w:t>
      </w:r>
      <w:proofErr w:type="spellEnd"/>
      <w:r w:rsidRPr="00C20C5F">
        <w:rPr>
          <w:rFonts w:ascii="Tahoma" w:hAnsi="Tahoma" w:cs="Tahoma"/>
        </w:rPr>
        <w:t xml:space="preserve"> </w:t>
      </w:r>
      <w:proofErr w:type="spellStart"/>
      <w:r w:rsidRPr="00C20C5F">
        <w:rPr>
          <w:rFonts w:ascii="Tahoma" w:hAnsi="Tahoma" w:cs="Tahoma"/>
        </w:rPr>
        <w:t>trên</w:t>
      </w:r>
      <w:proofErr w:type="spellEnd"/>
      <w:r w:rsidRPr="00C20C5F">
        <w:rPr>
          <w:rFonts w:ascii="Tahoma" w:hAnsi="Tahoma" w:cs="Tahoma"/>
        </w:rPr>
        <w:t xml:space="preserve"> </w:t>
      </w:r>
      <w:proofErr w:type="spellStart"/>
      <w:r w:rsidRPr="00C20C5F">
        <w:rPr>
          <w:rFonts w:ascii="Tahoma" w:hAnsi="Tahoma" w:cs="Tahoma"/>
        </w:rPr>
        <w:t>hợp</w:t>
      </w:r>
      <w:proofErr w:type="spellEnd"/>
      <w:r w:rsidRPr="00C20C5F">
        <w:rPr>
          <w:rFonts w:ascii="Tahoma" w:hAnsi="Tahoma" w:cs="Tahoma"/>
        </w:rPr>
        <w:t xml:space="preserve"> </w:t>
      </w:r>
      <w:proofErr w:type="spellStart"/>
      <w:r w:rsidRPr="00C20C5F">
        <w:rPr>
          <w:rFonts w:ascii="Tahoma" w:hAnsi="Tahoma" w:cs="Tahoma"/>
        </w:rPr>
        <w:t>đồng</w:t>
      </w:r>
      <w:proofErr w:type="spellEnd"/>
      <w:r w:rsidRPr="00C20C5F">
        <w:rPr>
          <w:rFonts w:ascii="Tahoma" w:hAnsi="Tahoma" w:cs="Tahoma"/>
        </w:rPr>
        <w:t xml:space="preserve"> </w:t>
      </w:r>
      <w:proofErr w:type="spellStart"/>
      <w:r w:rsidRPr="00C20C5F">
        <w:rPr>
          <w:rFonts w:ascii="Tahoma" w:hAnsi="Tahoma" w:cs="Tahoma"/>
        </w:rPr>
        <w:t>đa</w:t>
      </w:r>
      <w:proofErr w:type="spellEnd"/>
      <w:r w:rsidRPr="00C20C5F">
        <w:rPr>
          <w:rFonts w:ascii="Tahoma" w:hAnsi="Tahoma" w:cs="Tahoma"/>
        </w:rPr>
        <w:t xml:space="preserve"> </w:t>
      </w:r>
      <w:proofErr w:type="spellStart"/>
      <w:r w:rsidRPr="00C20C5F">
        <w:rPr>
          <w:rFonts w:ascii="Tahoma" w:hAnsi="Tahoma" w:cs="Tahoma"/>
        </w:rPr>
        <w:t>bên</w:t>
      </w:r>
      <w:proofErr w:type="spellEnd"/>
      <w:r w:rsidRPr="00C20C5F">
        <w:rPr>
          <w:rFonts w:ascii="Tahoma" w:hAnsi="Tahoma" w:cs="Tahoma"/>
        </w:rPr>
        <w:t xml:space="preserve"> </w:t>
      </w:r>
      <w:proofErr w:type="spellStart"/>
      <w:r w:rsidRPr="00C20C5F">
        <w:rPr>
          <w:rFonts w:ascii="Tahoma" w:hAnsi="Tahoma" w:cs="Tahoma"/>
        </w:rPr>
        <w:t>và</w:t>
      </w:r>
      <w:proofErr w:type="spellEnd"/>
      <w:r w:rsidRPr="00C20C5F">
        <w:rPr>
          <w:rFonts w:ascii="Tahoma" w:hAnsi="Tahoma" w:cs="Tahoma"/>
        </w:rPr>
        <w:t xml:space="preserve"> đ</w:t>
      </w:r>
      <w:r w:rsidRPr="00C20C5F">
        <w:rPr>
          <w:rFonts w:ascii="Tahoma" w:hAnsi="Tahoma" w:cs="Tahoma"/>
          <w:lang w:val="vi-VN"/>
        </w:rPr>
        <w:t>ư</w:t>
      </w:r>
      <w:proofErr w:type="spellStart"/>
      <w:r w:rsidRPr="00C20C5F">
        <w:rPr>
          <w:rFonts w:ascii="Tahoma" w:hAnsi="Tahoma" w:cs="Tahoma"/>
        </w:rPr>
        <w:t>ợc</w:t>
      </w:r>
      <w:proofErr w:type="spellEnd"/>
      <w:r w:rsidRPr="00C20C5F">
        <w:rPr>
          <w:rFonts w:ascii="Tahoma" w:hAnsi="Tahoma" w:cs="Tahoma"/>
        </w:rPr>
        <w:t xml:space="preserve"> </w:t>
      </w:r>
      <w:proofErr w:type="spellStart"/>
      <w:r w:rsidRPr="00C20C5F">
        <w:rPr>
          <w:rFonts w:ascii="Tahoma" w:hAnsi="Tahoma" w:cs="Tahoma"/>
        </w:rPr>
        <w:t>triển</w:t>
      </w:r>
      <w:proofErr w:type="spellEnd"/>
      <w:r w:rsidRPr="00C20C5F">
        <w:rPr>
          <w:rFonts w:ascii="Tahoma" w:hAnsi="Tahoma" w:cs="Tahoma"/>
        </w:rPr>
        <w:t xml:space="preserve"> </w:t>
      </w:r>
      <w:proofErr w:type="spellStart"/>
      <w:r w:rsidRPr="00C20C5F">
        <w:rPr>
          <w:rFonts w:ascii="Tahoma" w:hAnsi="Tahoma" w:cs="Tahoma"/>
        </w:rPr>
        <w:t>khai</w:t>
      </w:r>
      <w:proofErr w:type="spellEnd"/>
      <w:r w:rsidRPr="00C20C5F">
        <w:rPr>
          <w:rFonts w:ascii="Tahoma" w:hAnsi="Tahoma" w:cs="Tahoma"/>
        </w:rPr>
        <w:t xml:space="preserve"> </w:t>
      </w:r>
      <w:proofErr w:type="spellStart"/>
      <w:r w:rsidRPr="00C20C5F">
        <w:rPr>
          <w:rFonts w:ascii="Tahoma" w:hAnsi="Tahoma" w:cs="Tahoma"/>
        </w:rPr>
        <w:t>trên</w:t>
      </w:r>
      <w:proofErr w:type="spellEnd"/>
      <w:r w:rsidRPr="00C20C5F">
        <w:rPr>
          <w:rFonts w:ascii="Tahoma" w:hAnsi="Tahoma" w:cs="Tahoma"/>
        </w:rPr>
        <w:t xml:space="preserve"> blockchain.</w:t>
      </w:r>
      <w:r w:rsidR="00AC1A94">
        <w:rPr>
          <w:rFonts w:ascii="Tahoma" w:hAnsi="Tahoma" w:cs="Tahoma"/>
        </w:rPr>
        <w:t xml:space="preserve"> </w:t>
      </w:r>
      <w:r w:rsidR="00AC1A94" w:rsidRPr="00AC1A94">
        <w:rPr>
          <w:rFonts w:ascii="Tahoma" w:hAnsi="Tahoma" w:cs="Tahoma"/>
          <w:lang w:val="vi-VN"/>
        </w:rPr>
        <w:t>Mục đích của ví multisig là tăng cường bảo mật bằng cách yêu cầu nhiều bên đồng ý về các giao dịch trước khi thực hiện.</w:t>
      </w:r>
    </w:p>
    <w:p w14:paraId="0C5B4AE0" w14:textId="77777777" w:rsidR="001B759D" w:rsidRDefault="00D948FF" w:rsidP="00C20C5F">
      <w:pPr>
        <w:ind w:left="360" w:firstLine="360"/>
        <w:rPr>
          <w:rFonts w:ascii="Tahoma" w:hAnsi="Tahoma" w:cs="Tahoma"/>
          <w:color w:val="666666"/>
          <w:shd w:val="clear" w:color="auto" w:fill="FFFFFF"/>
        </w:rPr>
      </w:pP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Ví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dụ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,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nếu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bạn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có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ví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đa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chữ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ký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 (multi-sig</w:t>
      </w:r>
      <w:r w:rsidR="00936D17">
        <w:rPr>
          <w:rFonts w:ascii="Tahoma" w:hAnsi="Tahoma" w:cs="Tahoma"/>
          <w:color w:val="666666"/>
          <w:shd w:val="clear" w:color="auto" w:fill="FFFFFF"/>
        </w:rPr>
        <w:t xml:space="preserve"> </w:t>
      </w:r>
      <w:r w:rsidRPr="00D948FF">
        <w:rPr>
          <w:rFonts w:ascii="Tahoma" w:hAnsi="Tahoma" w:cs="Tahoma"/>
          <w:color w:val="666666"/>
          <w:shd w:val="clear" w:color="auto" w:fill="FFFFFF"/>
        </w:rPr>
        <w:t xml:space="preserve">wallet)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được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cấu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hình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cho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 3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trong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số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 5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chữ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ký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,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điều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này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có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nghĩa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là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đối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với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bất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kỳ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giao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dịch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nào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được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xử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lý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,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bạn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sẽ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cần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ít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nhất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ba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trong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năm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chữ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ký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để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phê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duyệt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trước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khi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giao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dịch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được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xác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D948FF">
        <w:rPr>
          <w:rFonts w:ascii="Tahoma" w:hAnsi="Tahoma" w:cs="Tahoma"/>
          <w:color w:val="666666"/>
          <w:shd w:val="clear" w:color="auto" w:fill="FFFFFF"/>
        </w:rPr>
        <w:t>nhận</w:t>
      </w:r>
      <w:proofErr w:type="spellEnd"/>
      <w:r w:rsidRPr="00D948FF">
        <w:rPr>
          <w:rFonts w:ascii="Tahoma" w:hAnsi="Tahoma" w:cs="Tahoma"/>
          <w:color w:val="666666"/>
          <w:shd w:val="clear" w:color="auto" w:fill="FFFFFF"/>
        </w:rPr>
        <w:t>.</w:t>
      </w:r>
    </w:p>
    <w:p w14:paraId="25542A39" w14:textId="77777777" w:rsidR="008C1C4F" w:rsidRPr="008C1C4F" w:rsidRDefault="008C1C4F" w:rsidP="008C1C4F">
      <w:pPr>
        <w:ind w:left="360" w:firstLine="360"/>
        <w:rPr>
          <w:rFonts w:ascii="Tahoma" w:hAnsi="Tahoma" w:cs="Tahoma"/>
        </w:rPr>
      </w:pPr>
      <w:r w:rsidRPr="008C1C4F">
        <w:rPr>
          <w:rFonts w:ascii="Tahoma" w:hAnsi="Tahoma" w:cs="Tahoma"/>
        </w:rPr>
        <w:t xml:space="preserve">Multi-Sig Wallet </w:t>
      </w:r>
      <w:proofErr w:type="spellStart"/>
      <w:r w:rsidRPr="008C1C4F">
        <w:rPr>
          <w:rFonts w:ascii="Tahoma" w:hAnsi="Tahoma" w:cs="Tahoma"/>
        </w:rPr>
        <w:t>giúp</w:t>
      </w:r>
      <w:proofErr w:type="spellEnd"/>
      <w:r w:rsidRPr="008C1C4F">
        <w:rPr>
          <w:rFonts w:ascii="Tahoma" w:hAnsi="Tahoma" w:cs="Tahoma"/>
        </w:rPr>
        <w:t xml:space="preserve"> </w:t>
      </w:r>
      <w:proofErr w:type="spellStart"/>
      <w:r w:rsidRPr="008C1C4F">
        <w:rPr>
          <w:rFonts w:ascii="Tahoma" w:hAnsi="Tahoma" w:cs="Tahoma"/>
        </w:rPr>
        <w:t>bảo</w:t>
      </w:r>
      <w:proofErr w:type="spellEnd"/>
      <w:r w:rsidRPr="008C1C4F">
        <w:rPr>
          <w:rFonts w:ascii="Tahoma" w:hAnsi="Tahoma" w:cs="Tahoma"/>
        </w:rPr>
        <w:t xml:space="preserve"> </w:t>
      </w:r>
      <w:proofErr w:type="spellStart"/>
      <w:r w:rsidRPr="008C1C4F">
        <w:rPr>
          <w:rFonts w:ascii="Tahoma" w:hAnsi="Tahoma" w:cs="Tahoma"/>
        </w:rPr>
        <w:t>vệ</w:t>
      </w:r>
      <w:proofErr w:type="spellEnd"/>
      <w:r w:rsidRPr="008C1C4F">
        <w:rPr>
          <w:rFonts w:ascii="Tahoma" w:hAnsi="Tahoma" w:cs="Tahoma"/>
        </w:rPr>
        <w:t xml:space="preserve"> </w:t>
      </w:r>
      <w:proofErr w:type="spellStart"/>
      <w:r w:rsidRPr="008C1C4F">
        <w:rPr>
          <w:rFonts w:ascii="Tahoma" w:hAnsi="Tahoma" w:cs="Tahoma"/>
        </w:rPr>
        <w:t>tiền</w:t>
      </w:r>
      <w:proofErr w:type="spellEnd"/>
      <w:r w:rsidRPr="008C1C4F">
        <w:rPr>
          <w:rFonts w:ascii="Tahoma" w:hAnsi="Tahoma" w:cs="Tahoma"/>
        </w:rPr>
        <w:t xml:space="preserve"> </w:t>
      </w:r>
      <w:proofErr w:type="spellStart"/>
      <w:r w:rsidRPr="008C1C4F">
        <w:rPr>
          <w:rFonts w:ascii="Tahoma" w:hAnsi="Tahoma" w:cs="Tahoma"/>
        </w:rPr>
        <w:t>của</w:t>
      </w:r>
      <w:proofErr w:type="spellEnd"/>
      <w:r w:rsidRPr="008C1C4F">
        <w:rPr>
          <w:rFonts w:ascii="Tahoma" w:hAnsi="Tahoma" w:cs="Tahoma"/>
        </w:rPr>
        <w:t xml:space="preserve"> </w:t>
      </w:r>
      <w:proofErr w:type="spellStart"/>
      <w:r w:rsidRPr="008C1C4F">
        <w:rPr>
          <w:rFonts w:ascii="Tahoma" w:hAnsi="Tahoma" w:cs="Tahoma"/>
        </w:rPr>
        <w:t>tổ</w:t>
      </w:r>
      <w:proofErr w:type="spellEnd"/>
      <w:r w:rsidRPr="008C1C4F">
        <w:rPr>
          <w:rFonts w:ascii="Tahoma" w:hAnsi="Tahoma" w:cs="Tahoma"/>
        </w:rPr>
        <w:t xml:space="preserve"> </w:t>
      </w:r>
      <w:proofErr w:type="spellStart"/>
      <w:r w:rsidRPr="008C1C4F">
        <w:rPr>
          <w:rFonts w:ascii="Tahoma" w:hAnsi="Tahoma" w:cs="Tahoma"/>
        </w:rPr>
        <w:t>chức</w:t>
      </w:r>
      <w:proofErr w:type="spellEnd"/>
      <w:r w:rsidRPr="008C1C4F">
        <w:rPr>
          <w:rFonts w:ascii="Tahoma" w:hAnsi="Tahoma" w:cs="Tahoma"/>
        </w:rPr>
        <w:t xml:space="preserve"> </w:t>
      </w:r>
      <w:proofErr w:type="spellStart"/>
      <w:r w:rsidRPr="008C1C4F">
        <w:rPr>
          <w:rFonts w:ascii="Tahoma" w:hAnsi="Tahoma" w:cs="Tahoma"/>
        </w:rPr>
        <w:t>một</w:t>
      </w:r>
      <w:proofErr w:type="spellEnd"/>
      <w:r w:rsidRPr="008C1C4F">
        <w:rPr>
          <w:rFonts w:ascii="Tahoma" w:hAnsi="Tahoma" w:cs="Tahoma"/>
        </w:rPr>
        <w:t xml:space="preserve"> </w:t>
      </w:r>
      <w:proofErr w:type="spellStart"/>
      <w:r w:rsidRPr="008C1C4F">
        <w:rPr>
          <w:rFonts w:ascii="Tahoma" w:hAnsi="Tahoma" w:cs="Tahoma"/>
        </w:rPr>
        <w:t>cách</w:t>
      </w:r>
      <w:proofErr w:type="spellEnd"/>
      <w:r w:rsidRPr="008C1C4F">
        <w:rPr>
          <w:rFonts w:ascii="Tahoma" w:hAnsi="Tahoma" w:cs="Tahoma"/>
        </w:rPr>
        <w:t xml:space="preserve"> </w:t>
      </w:r>
      <w:proofErr w:type="spellStart"/>
      <w:r w:rsidRPr="008C1C4F">
        <w:rPr>
          <w:rFonts w:ascii="Tahoma" w:hAnsi="Tahoma" w:cs="Tahoma"/>
        </w:rPr>
        <w:t>tốt</w:t>
      </w:r>
      <w:proofErr w:type="spellEnd"/>
      <w:r w:rsidRPr="008C1C4F">
        <w:rPr>
          <w:rFonts w:ascii="Tahoma" w:hAnsi="Tahoma" w:cs="Tahoma"/>
        </w:rPr>
        <w:t xml:space="preserve"> </w:t>
      </w:r>
      <w:proofErr w:type="spellStart"/>
      <w:r w:rsidRPr="008C1C4F">
        <w:rPr>
          <w:rFonts w:ascii="Tahoma" w:hAnsi="Tahoma" w:cs="Tahoma"/>
        </w:rPr>
        <w:t>nhất</w:t>
      </w:r>
      <w:proofErr w:type="spellEnd"/>
      <w:r w:rsidRPr="008C1C4F">
        <w:rPr>
          <w:rFonts w:ascii="Tahoma" w:hAnsi="Tahoma" w:cs="Tahoma"/>
        </w:rPr>
        <w:t xml:space="preserve">, </w:t>
      </w:r>
      <w:proofErr w:type="spellStart"/>
      <w:r w:rsidRPr="008C1C4F">
        <w:rPr>
          <w:rFonts w:ascii="Tahoma" w:hAnsi="Tahoma" w:cs="Tahoma"/>
        </w:rPr>
        <w:t>có</w:t>
      </w:r>
      <w:proofErr w:type="spellEnd"/>
      <w:r w:rsidRPr="008C1C4F">
        <w:rPr>
          <w:rFonts w:ascii="Tahoma" w:hAnsi="Tahoma" w:cs="Tahoma"/>
        </w:rPr>
        <w:t xml:space="preserve"> </w:t>
      </w:r>
      <w:proofErr w:type="spellStart"/>
      <w:r w:rsidRPr="008C1C4F">
        <w:rPr>
          <w:rFonts w:ascii="Tahoma" w:hAnsi="Tahoma" w:cs="Tahoma"/>
        </w:rPr>
        <w:t>nhiều</w:t>
      </w:r>
      <w:proofErr w:type="spellEnd"/>
      <w:r w:rsidRPr="008C1C4F">
        <w:rPr>
          <w:rFonts w:ascii="Tahoma" w:hAnsi="Tahoma" w:cs="Tahoma"/>
        </w:rPr>
        <w:t xml:space="preserve"> </w:t>
      </w:r>
      <w:proofErr w:type="spellStart"/>
      <w:r w:rsidRPr="008C1C4F">
        <w:rPr>
          <w:rFonts w:ascii="Tahoma" w:hAnsi="Tahoma" w:cs="Tahoma"/>
        </w:rPr>
        <w:t>lý</w:t>
      </w:r>
      <w:proofErr w:type="spellEnd"/>
      <w:r w:rsidRPr="008C1C4F">
        <w:rPr>
          <w:rFonts w:ascii="Tahoma" w:hAnsi="Tahoma" w:cs="Tahoma"/>
        </w:rPr>
        <w:t xml:space="preserve"> do </w:t>
      </w:r>
      <w:proofErr w:type="spellStart"/>
      <w:r w:rsidRPr="008C1C4F">
        <w:rPr>
          <w:rFonts w:ascii="Tahoma" w:hAnsi="Tahoma" w:cs="Tahoma"/>
        </w:rPr>
        <w:t>nh</w:t>
      </w:r>
      <w:proofErr w:type="spellEnd"/>
      <w:r w:rsidRPr="008C1C4F">
        <w:rPr>
          <w:rFonts w:ascii="Tahoma" w:hAnsi="Tahoma" w:cs="Tahoma"/>
          <w:lang w:val="vi-VN"/>
        </w:rPr>
        <w:t>ư</w:t>
      </w:r>
      <w:r w:rsidRPr="008C1C4F">
        <w:rPr>
          <w:rFonts w:ascii="Tahoma" w:hAnsi="Tahoma" w:cs="Tahoma"/>
        </w:rPr>
        <w:t xml:space="preserve">ng </w:t>
      </w:r>
      <w:proofErr w:type="spellStart"/>
      <w:r w:rsidRPr="008C1C4F">
        <w:rPr>
          <w:rFonts w:ascii="Tahoma" w:hAnsi="Tahoma" w:cs="Tahoma"/>
        </w:rPr>
        <w:t>quan</w:t>
      </w:r>
      <w:proofErr w:type="spellEnd"/>
      <w:r w:rsidRPr="008C1C4F">
        <w:rPr>
          <w:rFonts w:ascii="Tahoma" w:hAnsi="Tahoma" w:cs="Tahoma"/>
        </w:rPr>
        <w:t xml:space="preserve"> </w:t>
      </w:r>
      <w:proofErr w:type="spellStart"/>
      <w:r w:rsidRPr="008C1C4F">
        <w:rPr>
          <w:rFonts w:ascii="Tahoma" w:hAnsi="Tahoma" w:cs="Tahoma"/>
        </w:rPr>
        <w:t>trọng</w:t>
      </w:r>
      <w:proofErr w:type="spellEnd"/>
      <w:r w:rsidRPr="008C1C4F">
        <w:rPr>
          <w:rFonts w:ascii="Tahoma" w:hAnsi="Tahoma" w:cs="Tahoma"/>
        </w:rPr>
        <w:t xml:space="preserve"> </w:t>
      </w:r>
      <w:proofErr w:type="spellStart"/>
      <w:r w:rsidRPr="008C1C4F">
        <w:rPr>
          <w:rFonts w:ascii="Tahoma" w:hAnsi="Tahoma" w:cs="Tahoma"/>
        </w:rPr>
        <w:t>nhất</w:t>
      </w:r>
      <w:proofErr w:type="spellEnd"/>
      <w:r w:rsidRPr="008C1C4F">
        <w:rPr>
          <w:rFonts w:ascii="Tahoma" w:hAnsi="Tahoma" w:cs="Tahoma"/>
        </w:rPr>
        <w:t xml:space="preserve"> </w:t>
      </w:r>
      <w:proofErr w:type="spellStart"/>
      <w:r w:rsidRPr="008C1C4F">
        <w:rPr>
          <w:rFonts w:ascii="Tahoma" w:hAnsi="Tahoma" w:cs="Tahoma"/>
        </w:rPr>
        <w:t>là</w:t>
      </w:r>
      <w:proofErr w:type="spellEnd"/>
      <w:r w:rsidRPr="008C1C4F">
        <w:rPr>
          <w:rFonts w:ascii="Tahoma" w:hAnsi="Tahoma" w:cs="Tahoma"/>
        </w:rPr>
        <w:t xml:space="preserve">: </w:t>
      </w:r>
    </w:p>
    <w:p w14:paraId="28E4A50D" w14:textId="77777777" w:rsidR="008C1C4F" w:rsidRPr="008C1C4F" w:rsidRDefault="008C1C4F" w:rsidP="008C1C4F">
      <w:pPr>
        <w:numPr>
          <w:ilvl w:val="0"/>
          <w:numId w:val="15"/>
        </w:numPr>
        <w:rPr>
          <w:rFonts w:ascii="Tahoma" w:hAnsi="Tahoma" w:cs="Tahoma"/>
        </w:rPr>
      </w:pPr>
      <w:r w:rsidRPr="008C1C4F">
        <w:rPr>
          <w:rFonts w:ascii="Tahoma" w:hAnsi="Tahoma" w:cs="Tahoma"/>
        </w:rPr>
        <w:t xml:space="preserve"> </w:t>
      </w:r>
      <w:proofErr w:type="spellStart"/>
      <w:r w:rsidRPr="008C1C4F">
        <w:rPr>
          <w:rFonts w:ascii="Tahoma" w:hAnsi="Tahoma" w:cs="Tahoma"/>
        </w:rPr>
        <w:t>Để</w:t>
      </w:r>
      <w:proofErr w:type="spellEnd"/>
      <w:r w:rsidRPr="008C1C4F">
        <w:rPr>
          <w:rFonts w:ascii="Tahoma" w:hAnsi="Tahoma" w:cs="Tahoma"/>
        </w:rPr>
        <w:t xml:space="preserve"> </w:t>
      </w:r>
      <w:proofErr w:type="spellStart"/>
      <w:r w:rsidRPr="008C1C4F">
        <w:rPr>
          <w:rFonts w:ascii="Tahoma" w:hAnsi="Tahoma" w:cs="Tahoma"/>
        </w:rPr>
        <w:t>ngăn</w:t>
      </w:r>
      <w:proofErr w:type="spellEnd"/>
      <w:r w:rsidRPr="008C1C4F">
        <w:rPr>
          <w:rFonts w:ascii="Tahoma" w:hAnsi="Tahoma" w:cs="Tahoma"/>
        </w:rPr>
        <w:t xml:space="preserve"> </w:t>
      </w:r>
      <w:proofErr w:type="spellStart"/>
      <w:r w:rsidRPr="008C1C4F">
        <w:rPr>
          <w:rFonts w:ascii="Tahoma" w:hAnsi="Tahoma" w:cs="Tahoma"/>
        </w:rPr>
        <w:t>chặn</w:t>
      </w:r>
      <w:proofErr w:type="spellEnd"/>
      <w:r w:rsidRPr="008C1C4F">
        <w:rPr>
          <w:rFonts w:ascii="Tahoma" w:hAnsi="Tahoma" w:cs="Tahoma"/>
        </w:rPr>
        <w:t xml:space="preserve"> 1 ng</w:t>
      </w:r>
      <w:r w:rsidRPr="008C1C4F">
        <w:rPr>
          <w:rFonts w:ascii="Tahoma" w:hAnsi="Tahoma" w:cs="Tahoma"/>
          <w:lang w:val="vi-VN"/>
        </w:rPr>
        <w:t>ư</w:t>
      </w:r>
      <w:proofErr w:type="spellStart"/>
      <w:r w:rsidRPr="008C1C4F">
        <w:rPr>
          <w:rFonts w:ascii="Tahoma" w:hAnsi="Tahoma" w:cs="Tahoma"/>
        </w:rPr>
        <w:t>ời</w:t>
      </w:r>
      <w:proofErr w:type="spellEnd"/>
      <w:r w:rsidRPr="008C1C4F">
        <w:rPr>
          <w:rFonts w:ascii="Tahoma" w:hAnsi="Tahoma" w:cs="Tahoma"/>
        </w:rPr>
        <w:t xml:space="preserve"> </w:t>
      </w:r>
      <w:proofErr w:type="spellStart"/>
      <w:r w:rsidRPr="008C1C4F">
        <w:rPr>
          <w:rFonts w:ascii="Tahoma" w:hAnsi="Tahoma" w:cs="Tahoma"/>
        </w:rPr>
        <w:t>rút</w:t>
      </w:r>
      <w:proofErr w:type="spellEnd"/>
      <w:r w:rsidRPr="008C1C4F">
        <w:rPr>
          <w:rFonts w:ascii="Tahoma" w:hAnsi="Tahoma" w:cs="Tahoma"/>
        </w:rPr>
        <w:t xml:space="preserve">, hay </w:t>
      </w:r>
      <w:proofErr w:type="spellStart"/>
      <w:r w:rsidRPr="008C1C4F">
        <w:rPr>
          <w:rFonts w:ascii="Tahoma" w:hAnsi="Tahoma" w:cs="Tahoma"/>
        </w:rPr>
        <w:t>là</w:t>
      </w:r>
      <w:proofErr w:type="spellEnd"/>
      <w:r w:rsidRPr="008C1C4F">
        <w:rPr>
          <w:rFonts w:ascii="Tahoma" w:hAnsi="Tahoma" w:cs="Tahoma"/>
        </w:rPr>
        <w:t xml:space="preserve"> </w:t>
      </w:r>
      <w:proofErr w:type="spellStart"/>
      <w:r w:rsidRPr="008C1C4F">
        <w:rPr>
          <w:rFonts w:ascii="Tahoma" w:hAnsi="Tahoma" w:cs="Tahoma"/>
        </w:rPr>
        <w:t>bị</w:t>
      </w:r>
      <w:proofErr w:type="spellEnd"/>
      <w:r w:rsidRPr="008C1C4F">
        <w:rPr>
          <w:rFonts w:ascii="Tahoma" w:hAnsi="Tahoma" w:cs="Tahoma"/>
        </w:rPr>
        <w:t xml:space="preserve"> hack</w:t>
      </w:r>
    </w:p>
    <w:p w14:paraId="669C9D1E" w14:textId="77777777" w:rsidR="008C1C4F" w:rsidRDefault="008C1C4F" w:rsidP="008C1C4F">
      <w:pPr>
        <w:numPr>
          <w:ilvl w:val="0"/>
          <w:numId w:val="15"/>
        </w:numPr>
        <w:rPr>
          <w:rFonts w:ascii="Tahoma" w:hAnsi="Tahoma" w:cs="Tahoma"/>
        </w:rPr>
      </w:pPr>
      <w:r w:rsidRPr="008C1C4F">
        <w:rPr>
          <w:rFonts w:ascii="Tahoma" w:hAnsi="Tahoma" w:cs="Tahoma"/>
        </w:rPr>
        <w:t xml:space="preserve"> </w:t>
      </w:r>
      <w:proofErr w:type="spellStart"/>
      <w:r w:rsidRPr="008C1C4F">
        <w:rPr>
          <w:rFonts w:ascii="Tahoma" w:hAnsi="Tahoma" w:cs="Tahoma"/>
        </w:rPr>
        <w:t>Tránh</w:t>
      </w:r>
      <w:proofErr w:type="spellEnd"/>
      <w:r w:rsidRPr="008C1C4F">
        <w:rPr>
          <w:rFonts w:ascii="Tahoma" w:hAnsi="Tahoma" w:cs="Tahoma"/>
        </w:rPr>
        <w:t xml:space="preserve"> tr</w:t>
      </w:r>
      <w:r w:rsidRPr="008C1C4F">
        <w:rPr>
          <w:rFonts w:ascii="Tahoma" w:hAnsi="Tahoma" w:cs="Tahoma"/>
          <w:lang w:val="vi-VN"/>
        </w:rPr>
        <w:t>ư</w:t>
      </w:r>
      <w:proofErr w:type="spellStart"/>
      <w:r w:rsidRPr="008C1C4F">
        <w:rPr>
          <w:rFonts w:ascii="Tahoma" w:hAnsi="Tahoma" w:cs="Tahoma"/>
        </w:rPr>
        <w:t>ờng</w:t>
      </w:r>
      <w:proofErr w:type="spellEnd"/>
      <w:r w:rsidRPr="008C1C4F">
        <w:rPr>
          <w:rFonts w:ascii="Tahoma" w:hAnsi="Tahoma" w:cs="Tahoma"/>
        </w:rPr>
        <w:t xml:space="preserve"> </w:t>
      </w:r>
      <w:proofErr w:type="spellStart"/>
      <w:r w:rsidRPr="008C1C4F">
        <w:rPr>
          <w:rFonts w:ascii="Tahoma" w:hAnsi="Tahoma" w:cs="Tahoma"/>
        </w:rPr>
        <w:t>hợp</w:t>
      </w:r>
      <w:proofErr w:type="spellEnd"/>
      <w:r w:rsidRPr="008C1C4F">
        <w:rPr>
          <w:rFonts w:ascii="Tahoma" w:hAnsi="Tahoma" w:cs="Tahoma"/>
        </w:rPr>
        <w:t xml:space="preserve"> </w:t>
      </w:r>
      <w:proofErr w:type="spellStart"/>
      <w:r w:rsidRPr="008C1C4F">
        <w:rPr>
          <w:rFonts w:ascii="Tahoma" w:hAnsi="Tahoma" w:cs="Tahoma"/>
        </w:rPr>
        <w:t>tài</w:t>
      </w:r>
      <w:proofErr w:type="spellEnd"/>
      <w:r w:rsidRPr="008C1C4F">
        <w:rPr>
          <w:rFonts w:ascii="Tahoma" w:hAnsi="Tahoma" w:cs="Tahoma"/>
        </w:rPr>
        <w:t xml:space="preserve"> </w:t>
      </w:r>
      <w:proofErr w:type="spellStart"/>
      <w:r w:rsidRPr="008C1C4F">
        <w:rPr>
          <w:rFonts w:ascii="Tahoma" w:hAnsi="Tahoma" w:cs="Tahoma"/>
        </w:rPr>
        <w:t>sản</w:t>
      </w:r>
      <w:proofErr w:type="spellEnd"/>
      <w:r w:rsidRPr="008C1C4F">
        <w:rPr>
          <w:rFonts w:ascii="Tahoma" w:hAnsi="Tahoma" w:cs="Tahoma"/>
        </w:rPr>
        <w:t xml:space="preserve"> </w:t>
      </w:r>
      <w:proofErr w:type="spellStart"/>
      <w:r w:rsidRPr="008C1C4F">
        <w:rPr>
          <w:rFonts w:ascii="Tahoma" w:hAnsi="Tahoma" w:cs="Tahoma"/>
        </w:rPr>
        <w:t>bị</w:t>
      </w:r>
      <w:proofErr w:type="spellEnd"/>
      <w:r w:rsidRPr="008C1C4F">
        <w:rPr>
          <w:rFonts w:ascii="Tahoma" w:hAnsi="Tahoma" w:cs="Tahoma"/>
        </w:rPr>
        <w:t xml:space="preserve"> </w:t>
      </w:r>
      <w:proofErr w:type="spellStart"/>
      <w:r w:rsidRPr="008C1C4F">
        <w:rPr>
          <w:rFonts w:ascii="Tahoma" w:hAnsi="Tahoma" w:cs="Tahoma"/>
        </w:rPr>
        <w:t>đóng</w:t>
      </w:r>
      <w:proofErr w:type="spellEnd"/>
      <w:r w:rsidRPr="008C1C4F">
        <w:rPr>
          <w:rFonts w:ascii="Tahoma" w:hAnsi="Tahoma" w:cs="Tahoma"/>
        </w:rPr>
        <w:t xml:space="preserve"> </w:t>
      </w:r>
      <w:proofErr w:type="spellStart"/>
      <w:r w:rsidRPr="008C1C4F">
        <w:rPr>
          <w:rFonts w:ascii="Tahoma" w:hAnsi="Tahoma" w:cs="Tahoma"/>
        </w:rPr>
        <w:t>băng</w:t>
      </w:r>
      <w:proofErr w:type="spellEnd"/>
      <w:r w:rsidRPr="008C1C4F">
        <w:rPr>
          <w:rFonts w:ascii="Tahoma" w:hAnsi="Tahoma" w:cs="Tahoma"/>
        </w:rPr>
        <w:t xml:space="preserve"> </w:t>
      </w:r>
      <w:proofErr w:type="spellStart"/>
      <w:r w:rsidRPr="008C1C4F">
        <w:rPr>
          <w:rFonts w:ascii="Tahoma" w:hAnsi="Tahoma" w:cs="Tahoma"/>
        </w:rPr>
        <w:t>khi</w:t>
      </w:r>
      <w:proofErr w:type="spellEnd"/>
      <w:r w:rsidRPr="008C1C4F">
        <w:rPr>
          <w:rFonts w:ascii="Tahoma" w:hAnsi="Tahoma" w:cs="Tahoma"/>
        </w:rPr>
        <w:t xml:space="preserve"> </w:t>
      </w:r>
      <w:proofErr w:type="spellStart"/>
      <w:r w:rsidRPr="008C1C4F">
        <w:rPr>
          <w:rFonts w:ascii="Tahoma" w:hAnsi="Tahoma" w:cs="Tahoma"/>
        </w:rPr>
        <w:t>tài</w:t>
      </w:r>
      <w:proofErr w:type="spellEnd"/>
      <w:r w:rsidRPr="008C1C4F">
        <w:rPr>
          <w:rFonts w:ascii="Tahoma" w:hAnsi="Tahoma" w:cs="Tahoma"/>
        </w:rPr>
        <w:t xml:space="preserve"> </w:t>
      </w:r>
      <w:proofErr w:type="spellStart"/>
      <w:r w:rsidRPr="008C1C4F">
        <w:rPr>
          <w:rFonts w:ascii="Tahoma" w:hAnsi="Tahoma" w:cs="Tahoma"/>
        </w:rPr>
        <w:t>sản</w:t>
      </w:r>
      <w:proofErr w:type="spellEnd"/>
      <w:r w:rsidRPr="008C1C4F">
        <w:rPr>
          <w:rFonts w:ascii="Tahoma" w:hAnsi="Tahoma" w:cs="Tahoma"/>
        </w:rPr>
        <w:t xml:space="preserve"> </w:t>
      </w:r>
      <w:proofErr w:type="spellStart"/>
      <w:r w:rsidRPr="008C1C4F">
        <w:rPr>
          <w:rFonts w:ascii="Tahoma" w:hAnsi="Tahoma" w:cs="Tahoma"/>
        </w:rPr>
        <w:t>chỉ</w:t>
      </w:r>
      <w:proofErr w:type="spellEnd"/>
      <w:r w:rsidRPr="008C1C4F">
        <w:rPr>
          <w:rFonts w:ascii="Tahoma" w:hAnsi="Tahoma" w:cs="Tahoma"/>
        </w:rPr>
        <w:t xml:space="preserve"> </w:t>
      </w:r>
      <w:proofErr w:type="spellStart"/>
      <w:r w:rsidRPr="008C1C4F">
        <w:rPr>
          <w:rFonts w:ascii="Tahoma" w:hAnsi="Tahoma" w:cs="Tahoma"/>
        </w:rPr>
        <w:t>có</w:t>
      </w:r>
      <w:proofErr w:type="spellEnd"/>
      <w:r w:rsidRPr="008C1C4F">
        <w:rPr>
          <w:rFonts w:ascii="Tahoma" w:hAnsi="Tahoma" w:cs="Tahoma"/>
        </w:rPr>
        <w:t xml:space="preserve"> 1 ng</w:t>
      </w:r>
      <w:r w:rsidRPr="008C1C4F">
        <w:rPr>
          <w:rFonts w:ascii="Tahoma" w:hAnsi="Tahoma" w:cs="Tahoma"/>
          <w:lang w:val="vi-VN"/>
        </w:rPr>
        <w:t>ư</w:t>
      </w:r>
      <w:proofErr w:type="spellStart"/>
      <w:r w:rsidRPr="008C1C4F">
        <w:rPr>
          <w:rFonts w:ascii="Tahoma" w:hAnsi="Tahoma" w:cs="Tahoma"/>
        </w:rPr>
        <w:t>ời</w:t>
      </w:r>
      <w:proofErr w:type="spellEnd"/>
      <w:r w:rsidRPr="008C1C4F">
        <w:rPr>
          <w:rFonts w:ascii="Tahoma" w:hAnsi="Tahoma" w:cs="Tahoma"/>
        </w:rPr>
        <w:t xml:space="preserve"> </w:t>
      </w:r>
      <w:proofErr w:type="spellStart"/>
      <w:r w:rsidRPr="008C1C4F">
        <w:rPr>
          <w:rFonts w:ascii="Tahoma" w:hAnsi="Tahoma" w:cs="Tahoma"/>
        </w:rPr>
        <w:t>kiểm</w:t>
      </w:r>
      <w:proofErr w:type="spellEnd"/>
      <w:r w:rsidRPr="008C1C4F">
        <w:rPr>
          <w:rFonts w:ascii="Tahoma" w:hAnsi="Tahoma" w:cs="Tahoma"/>
        </w:rPr>
        <w:t xml:space="preserve"> </w:t>
      </w:r>
      <w:proofErr w:type="spellStart"/>
      <w:r w:rsidRPr="008C1C4F">
        <w:rPr>
          <w:rFonts w:ascii="Tahoma" w:hAnsi="Tahoma" w:cs="Tahoma"/>
        </w:rPr>
        <w:t>soát</w:t>
      </w:r>
      <w:proofErr w:type="spellEnd"/>
      <w:r w:rsidRPr="008C1C4F">
        <w:rPr>
          <w:rFonts w:ascii="Tahoma" w:hAnsi="Tahoma" w:cs="Tahoma"/>
        </w:rPr>
        <w:t xml:space="preserve">. </w:t>
      </w:r>
    </w:p>
    <w:p w14:paraId="214466FC" w14:textId="77777777" w:rsidR="008C1C4F" w:rsidRDefault="008C1C4F" w:rsidP="00604900">
      <w:pPr>
        <w:rPr>
          <w:rFonts w:ascii="Tahoma" w:hAnsi="Tahoma" w:cs="Tahoma"/>
        </w:rPr>
      </w:pPr>
    </w:p>
    <w:p w14:paraId="582F9847" w14:textId="77777777" w:rsidR="00836D50" w:rsidRDefault="0065570B" w:rsidP="00321D02">
      <w:pPr>
        <w:ind w:left="360" w:firstLine="360"/>
        <w:rPr>
          <w:rFonts w:ascii="Tahoma" w:hAnsi="Tahoma" w:cs="Tahoma"/>
        </w:rPr>
      </w:pPr>
      <w:proofErr w:type="spellStart"/>
      <w:r w:rsidRPr="0065570B">
        <w:rPr>
          <w:rFonts w:ascii="Tahoma" w:hAnsi="Tahoma" w:cs="Tahoma"/>
        </w:rPr>
        <w:t>Các</w:t>
      </w:r>
      <w:proofErr w:type="spellEnd"/>
      <w:r w:rsidRPr="0065570B">
        <w:rPr>
          <w:rFonts w:ascii="Tahoma" w:hAnsi="Tahoma" w:cs="Tahoma"/>
        </w:rPr>
        <w:t xml:space="preserve">  </w:t>
      </w:r>
      <w:proofErr w:type="spellStart"/>
      <w:r w:rsidRPr="0065570B">
        <w:rPr>
          <w:rFonts w:ascii="Tahoma" w:hAnsi="Tahoma" w:cs="Tahoma"/>
        </w:rPr>
        <w:t>thành</w:t>
      </w:r>
      <w:proofErr w:type="spellEnd"/>
      <w:r w:rsidRPr="0065570B">
        <w:rPr>
          <w:rFonts w:ascii="Tahoma" w:hAnsi="Tahoma" w:cs="Tahoma"/>
        </w:rPr>
        <w:t xml:space="preserve"> </w:t>
      </w:r>
      <w:proofErr w:type="spellStart"/>
      <w:r w:rsidRPr="0065570B">
        <w:rPr>
          <w:rFonts w:ascii="Tahoma" w:hAnsi="Tahoma" w:cs="Tahoma"/>
        </w:rPr>
        <w:t>viên</w:t>
      </w:r>
      <w:proofErr w:type="spellEnd"/>
      <w:r w:rsidRPr="0065570B">
        <w:rPr>
          <w:rFonts w:ascii="Tahoma" w:hAnsi="Tahoma" w:cs="Tahoma"/>
        </w:rPr>
        <w:t xml:space="preserve"> </w:t>
      </w:r>
      <w:proofErr w:type="spellStart"/>
      <w:r w:rsidRPr="0065570B">
        <w:rPr>
          <w:rFonts w:ascii="Tahoma" w:hAnsi="Tahoma" w:cs="Tahoma"/>
        </w:rPr>
        <w:t>ký</w:t>
      </w:r>
      <w:proofErr w:type="spellEnd"/>
      <w:r w:rsidRPr="0065570B">
        <w:rPr>
          <w:rFonts w:ascii="Tahoma" w:hAnsi="Tahoma" w:cs="Tahoma"/>
        </w:rPr>
        <w:t xml:space="preserve"> </w:t>
      </w:r>
      <w:proofErr w:type="spellStart"/>
      <w:r w:rsidRPr="0065570B">
        <w:rPr>
          <w:rFonts w:ascii="Tahoma" w:hAnsi="Tahoma" w:cs="Tahoma"/>
        </w:rPr>
        <w:t>lên</w:t>
      </w:r>
      <w:proofErr w:type="spellEnd"/>
      <w:r w:rsidRPr="0065570B">
        <w:rPr>
          <w:rFonts w:ascii="Tahoma" w:hAnsi="Tahoma" w:cs="Tahoma"/>
        </w:rPr>
        <w:t xml:space="preserve"> </w:t>
      </w:r>
      <w:proofErr w:type="spellStart"/>
      <w:r w:rsidRPr="0065570B">
        <w:rPr>
          <w:rFonts w:ascii="Tahoma" w:hAnsi="Tahoma" w:cs="Tahoma"/>
        </w:rPr>
        <w:t>ví</w:t>
      </w:r>
      <w:proofErr w:type="spellEnd"/>
      <w:r w:rsidR="0085073E">
        <w:rPr>
          <w:rFonts w:ascii="Tahoma" w:hAnsi="Tahoma" w:cs="Tahoma"/>
        </w:rPr>
        <w:t xml:space="preserve"> </w:t>
      </w:r>
      <w:proofErr w:type="spellStart"/>
      <w:r w:rsidR="0085073E">
        <w:rPr>
          <w:rFonts w:ascii="Tahoma" w:hAnsi="Tahoma" w:cs="Tahoma"/>
        </w:rPr>
        <w:t>chung</w:t>
      </w:r>
      <w:proofErr w:type="spellEnd"/>
      <w:r w:rsidRPr="0065570B">
        <w:rPr>
          <w:rFonts w:ascii="Tahoma" w:hAnsi="Tahoma" w:cs="Tahoma"/>
        </w:rPr>
        <w:t xml:space="preserve"> </w:t>
      </w:r>
      <w:proofErr w:type="spellStart"/>
      <w:r w:rsidRPr="0065570B">
        <w:rPr>
          <w:rFonts w:ascii="Tahoma" w:hAnsi="Tahoma" w:cs="Tahoma"/>
        </w:rPr>
        <w:t>sẽ</w:t>
      </w:r>
      <w:proofErr w:type="spellEnd"/>
      <w:r w:rsidRPr="0065570B">
        <w:rPr>
          <w:rFonts w:ascii="Tahoma" w:hAnsi="Tahoma" w:cs="Tahoma"/>
        </w:rPr>
        <w:t xml:space="preserve"> </w:t>
      </w:r>
      <w:proofErr w:type="spellStart"/>
      <w:r w:rsidRPr="0065570B">
        <w:rPr>
          <w:rFonts w:ascii="Tahoma" w:hAnsi="Tahoma" w:cs="Tahoma"/>
        </w:rPr>
        <w:t>có</w:t>
      </w:r>
      <w:proofErr w:type="spellEnd"/>
      <w:r w:rsidRPr="0065570B">
        <w:rPr>
          <w:rFonts w:ascii="Tahoma" w:hAnsi="Tahoma" w:cs="Tahoma"/>
        </w:rPr>
        <w:t xml:space="preserve"> </w:t>
      </w:r>
      <w:proofErr w:type="spellStart"/>
      <w:r w:rsidRPr="0065570B">
        <w:rPr>
          <w:rFonts w:ascii="Tahoma" w:hAnsi="Tahoma" w:cs="Tahoma"/>
        </w:rPr>
        <w:t>các</w:t>
      </w:r>
      <w:proofErr w:type="spellEnd"/>
      <w:r w:rsidRPr="0065570B">
        <w:rPr>
          <w:rFonts w:ascii="Tahoma" w:hAnsi="Tahoma" w:cs="Tahoma"/>
        </w:rPr>
        <w:t xml:space="preserve"> </w:t>
      </w:r>
      <w:proofErr w:type="spellStart"/>
      <w:r w:rsidRPr="0065570B">
        <w:rPr>
          <w:rFonts w:ascii="Tahoma" w:hAnsi="Tahoma" w:cs="Tahoma"/>
        </w:rPr>
        <w:t>địa</w:t>
      </w:r>
      <w:proofErr w:type="spellEnd"/>
      <w:r w:rsidRPr="0065570B">
        <w:rPr>
          <w:rFonts w:ascii="Tahoma" w:hAnsi="Tahoma" w:cs="Tahoma"/>
        </w:rPr>
        <w:t xml:space="preserve"> </w:t>
      </w:r>
      <w:proofErr w:type="spellStart"/>
      <w:r w:rsidRPr="0065570B">
        <w:rPr>
          <w:rFonts w:ascii="Tahoma" w:hAnsi="Tahoma" w:cs="Tahoma"/>
        </w:rPr>
        <w:t>chỉ</w:t>
      </w:r>
      <w:proofErr w:type="spellEnd"/>
      <w:r w:rsidRPr="0065570B">
        <w:rPr>
          <w:rFonts w:ascii="Tahoma" w:hAnsi="Tahoma" w:cs="Tahoma"/>
        </w:rPr>
        <w:t xml:space="preserve"> </w:t>
      </w:r>
      <w:proofErr w:type="spellStart"/>
      <w:r w:rsidRPr="0065570B">
        <w:rPr>
          <w:rFonts w:ascii="Tahoma" w:hAnsi="Tahoma" w:cs="Tahoma"/>
        </w:rPr>
        <w:t>khác</w:t>
      </w:r>
      <w:proofErr w:type="spellEnd"/>
      <w:r w:rsidRPr="0065570B">
        <w:rPr>
          <w:rFonts w:ascii="Tahoma" w:hAnsi="Tahoma" w:cs="Tahoma"/>
        </w:rPr>
        <w:t xml:space="preserve"> </w:t>
      </w:r>
      <w:proofErr w:type="spellStart"/>
      <w:r w:rsidRPr="0065570B">
        <w:rPr>
          <w:rFonts w:ascii="Tahoma" w:hAnsi="Tahoma" w:cs="Tahoma"/>
        </w:rPr>
        <w:t>nhau</w:t>
      </w:r>
      <w:proofErr w:type="spellEnd"/>
      <w:r w:rsidRPr="0065570B">
        <w:rPr>
          <w:rFonts w:ascii="Tahoma" w:hAnsi="Tahoma" w:cs="Tahoma"/>
        </w:rPr>
        <w:t xml:space="preserve"> </w:t>
      </w:r>
      <w:proofErr w:type="spellStart"/>
      <w:r w:rsidRPr="0065570B">
        <w:rPr>
          <w:rFonts w:ascii="Tahoma" w:hAnsi="Tahoma" w:cs="Tahoma"/>
        </w:rPr>
        <w:t>và</w:t>
      </w:r>
      <w:proofErr w:type="spellEnd"/>
      <w:r w:rsidRPr="0065570B">
        <w:rPr>
          <w:rFonts w:ascii="Tahoma" w:hAnsi="Tahoma" w:cs="Tahoma"/>
        </w:rPr>
        <w:t xml:space="preserve"> </w:t>
      </w:r>
      <w:proofErr w:type="spellStart"/>
      <w:r w:rsidRPr="0065570B">
        <w:rPr>
          <w:rFonts w:ascii="Tahoma" w:hAnsi="Tahoma" w:cs="Tahoma"/>
        </w:rPr>
        <w:t>các</w:t>
      </w:r>
      <w:proofErr w:type="spellEnd"/>
      <w:r w:rsidRPr="0065570B">
        <w:rPr>
          <w:rFonts w:ascii="Tahoma" w:hAnsi="Tahoma" w:cs="Tahoma"/>
        </w:rPr>
        <w:t xml:space="preserve"> </w:t>
      </w:r>
      <w:proofErr w:type="spellStart"/>
      <w:r w:rsidRPr="0065570B">
        <w:rPr>
          <w:rFonts w:ascii="Tahoma" w:hAnsi="Tahoma" w:cs="Tahoma"/>
        </w:rPr>
        <w:t>tài</w:t>
      </w:r>
      <w:proofErr w:type="spellEnd"/>
      <w:r w:rsidRPr="0065570B">
        <w:rPr>
          <w:rFonts w:ascii="Tahoma" w:hAnsi="Tahoma" w:cs="Tahoma"/>
        </w:rPr>
        <w:t xml:space="preserve"> </w:t>
      </w:r>
      <w:proofErr w:type="spellStart"/>
      <w:r w:rsidRPr="0065570B">
        <w:rPr>
          <w:rFonts w:ascii="Tahoma" w:hAnsi="Tahoma" w:cs="Tahoma"/>
        </w:rPr>
        <w:t>sản</w:t>
      </w:r>
      <w:proofErr w:type="spellEnd"/>
      <w:r w:rsidRPr="0065570B">
        <w:rPr>
          <w:rFonts w:ascii="Tahoma" w:hAnsi="Tahoma" w:cs="Tahoma"/>
        </w:rPr>
        <w:t xml:space="preserve"> </w:t>
      </w:r>
      <w:proofErr w:type="spellStart"/>
      <w:r w:rsidRPr="0065570B">
        <w:rPr>
          <w:rFonts w:ascii="Tahoma" w:hAnsi="Tahoma" w:cs="Tahoma"/>
        </w:rPr>
        <w:t>khác</w:t>
      </w:r>
      <w:proofErr w:type="spellEnd"/>
      <w:r w:rsidRPr="0065570B">
        <w:rPr>
          <w:rFonts w:ascii="Tahoma" w:hAnsi="Tahoma" w:cs="Tahoma"/>
        </w:rPr>
        <w:t xml:space="preserve"> </w:t>
      </w:r>
      <w:proofErr w:type="spellStart"/>
      <w:r w:rsidRPr="0065570B">
        <w:rPr>
          <w:rFonts w:ascii="Tahoma" w:hAnsi="Tahoma" w:cs="Tahoma"/>
        </w:rPr>
        <w:t>nhau</w:t>
      </w:r>
      <w:proofErr w:type="spellEnd"/>
      <w:r w:rsidRPr="0065570B">
        <w:rPr>
          <w:rFonts w:ascii="Tahoma" w:hAnsi="Tahoma" w:cs="Tahoma"/>
        </w:rPr>
        <w:t xml:space="preserve"> </w:t>
      </w:r>
      <w:proofErr w:type="spellStart"/>
      <w:r w:rsidRPr="0065570B">
        <w:rPr>
          <w:rFonts w:ascii="Tahoma" w:hAnsi="Tahoma" w:cs="Tahoma"/>
        </w:rPr>
        <w:t>riêng</w:t>
      </w:r>
      <w:proofErr w:type="spellEnd"/>
      <w:r w:rsidRPr="0065570B">
        <w:rPr>
          <w:rFonts w:ascii="Tahoma" w:hAnsi="Tahoma" w:cs="Tahoma"/>
        </w:rPr>
        <w:t xml:space="preserve"> </w:t>
      </w:r>
      <w:proofErr w:type="spellStart"/>
      <w:r w:rsidRPr="0065570B">
        <w:rPr>
          <w:rFonts w:ascii="Tahoma" w:hAnsi="Tahoma" w:cs="Tahoma"/>
        </w:rPr>
        <w:t>của</w:t>
      </w:r>
      <w:proofErr w:type="spellEnd"/>
      <w:r w:rsidRPr="0065570B">
        <w:rPr>
          <w:rFonts w:ascii="Tahoma" w:hAnsi="Tahoma" w:cs="Tahoma"/>
        </w:rPr>
        <w:t xml:space="preserve"> </w:t>
      </w:r>
      <w:proofErr w:type="spellStart"/>
      <w:r w:rsidRPr="0065570B">
        <w:rPr>
          <w:rFonts w:ascii="Tahoma" w:hAnsi="Tahoma" w:cs="Tahoma"/>
        </w:rPr>
        <w:t>họ</w:t>
      </w:r>
      <w:proofErr w:type="spellEnd"/>
      <w:r>
        <w:rPr>
          <w:rFonts w:ascii="Tahoma" w:hAnsi="Tahoma" w:cs="Tahoma"/>
        </w:rPr>
        <w:t xml:space="preserve">. </w:t>
      </w:r>
      <w:proofErr w:type="spellStart"/>
      <w:r w:rsidR="00836D50" w:rsidRPr="00836D50">
        <w:rPr>
          <w:rFonts w:ascii="Tahoma" w:hAnsi="Tahoma" w:cs="Tahoma"/>
        </w:rPr>
        <w:t>Họ</w:t>
      </w:r>
      <w:proofErr w:type="spellEnd"/>
      <w:r w:rsidR="00836D50" w:rsidRPr="00836D50">
        <w:rPr>
          <w:rFonts w:ascii="Tahoma" w:hAnsi="Tahoma" w:cs="Tahoma"/>
        </w:rPr>
        <w:t xml:space="preserve"> deploy Smart Contract Multi-Sig Wallet </w:t>
      </w:r>
      <w:proofErr w:type="spellStart"/>
      <w:r w:rsidR="00836D50" w:rsidRPr="00836D50">
        <w:rPr>
          <w:rFonts w:ascii="Tahoma" w:hAnsi="Tahoma" w:cs="Tahoma"/>
        </w:rPr>
        <w:t>và</w:t>
      </w:r>
      <w:proofErr w:type="spellEnd"/>
      <w:r w:rsidR="00836D50" w:rsidRPr="00836D50">
        <w:rPr>
          <w:rFonts w:ascii="Tahoma" w:hAnsi="Tahoma" w:cs="Tahoma"/>
        </w:rPr>
        <w:t xml:space="preserve"> t</w:t>
      </w:r>
      <w:r w:rsidR="00836D50" w:rsidRPr="00836D50">
        <w:rPr>
          <w:rFonts w:ascii="Tahoma" w:hAnsi="Tahoma" w:cs="Tahoma"/>
          <w:lang w:val="vi-VN"/>
        </w:rPr>
        <w:t>ư</w:t>
      </w:r>
      <w:proofErr w:type="spellStart"/>
      <w:r w:rsidR="00836D50" w:rsidRPr="00836D50">
        <w:rPr>
          <w:rFonts w:ascii="Tahoma" w:hAnsi="Tahoma" w:cs="Tahoma"/>
        </w:rPr>
        <w:t>ơng</w:t>
      </w:r>
      <w:proofErr w:type="spellEnd"/>
      <w:r w:rsidR="00836D50" w:rsidRPr="00836D50">
        <w:rPr>
          <w:rFonts w:ascii="Tahoma" w:hAnsi="Tahoma" w:cs="Tahoma"/>
        </w:rPr>
        <w:t xml:space="preserve"> </w:t>
      </w:r>
      <w:proofErr w:type="spellStart"/>
      <w:r w:rsidR="00836D50" w:rsidRPr="00836D50">
        <w:rPr>
          <w:rFonts w:ascii="Tahoma" w:hAnsi="Tahoma" w:cs="Tahoma"/>
        </w:rPr>
        <w:t>tác</w:t>
      </w:r>
      <w:proofErr w:type="spellEnd"/>
      <w:r w:rsidR="00836D50" w:rsidRPr="00836D50">
        <w:rPr>
          <w:rFonts w:ascii="Tahoma" w:hAnsi="Tahoma" w:cs="Tahoma"/>
        </w:rPr>
        <w:t xml:space="preserve"> </w:t>
      </w:r>
      <w:proofErr w:type="spellStart"/>
      <w:r w:rsidR="00836D50" w:rsidRPr="00836D50">
        <w:rPr>
          <w:rFonts w:ascii="Tahoma" w:hAnsi="Tahoma" w:cs="Tahoma"/>
        </w:rPr>
        <w:t>với</w:t>
      </w:r>
      <w:proofErr w:type="spellEnd"/>
      <w:r w:rsidR="00836D50" w:rsidRPr="00836D50">
        <w:rPr>
          <w:rFonts w:ascii="Tahoma" w:hAnsi="Tahoma" w:cs="Tahoma"/>
        </w:rPr>
        <w:t xml:space="preserve"> </w:t>
      </w:r>
      <w:proofErr w:type="spellStart"/>
      <w:r w:rsidR="00836D50" w:rsidRPr="00836D50">
        <w:rPr>
          <w:rFonts w:ascii="Tahoma" w:hAnsi="Tahoma" w:cs="Tahoma"/>
        </w:rPr>
        <w:t>ví</w:t>
      </w:r>
      <w:proofErr w:type="spellEnd"/>
      <w:r w:rsidR="00836D50" w:rsidRPr="00836D50">
        <w:rPr>
          <w:rFonts w:ascii="Tahoma" w:hAnsi="Tahoma" w:cs="Tahoma"/>
        </w:rPr>
        <w:t xml:space="preserve"> </w:t>
      </w:r>
      <w:proofErr w:type="spellStart"/>
      <w:r w:rsidR="00836D50" w:rsidRPr="00836D50">
        <w:rPr>
          <w:rFonts w:ascii="Tahoma" w:hAnsi="Tahoma" w:cs="Tahoma"/>
        </w:rPr>
        <w:t>đa</w:t>
      </w:r>
      <w:proofErr w:type="spellEnd"/>
      <w:r w:rsidR="00836D50" w:rsidRPr="00836D50">
        <w:rPr>
          <w:rFonts w:ascii="Tahoma" w:hAnsi="Tahoma" w:cs="Tahoma"/>
        </w:rPr>
        <w:t xml:space="preserve"> </w:t>
      </w:r>
      <w:proofErr w:type="spellStart"/>
      <w:r w:rsidR="00836D50" w:rsidRPr="00836D50">
        <w:rPr>
          <w:rFonts w:ascii="Tahoma" w:hAnsi="Tahoma" w:cs="Tahoma"/>
        </w:rPr>
        <w:t>chữ</w:t>
      </w:r>
      <w:proofErr w:type="spellEnd"/>
      <w:r w:rsidR="00836D50" w:rsidRPr="00836D50">
        <w:rPr>
          <w:rFonts w:ascii="Tahoma" w:hAnsi="Tahoma" w:cs="Tahoma"/>
        </w:rPr>
        <w:t xml:space="preserve"> </w:t>
      </w:r>
      <w:proofErr w:type="spellStart"/>
      <w:r w:rsidR="00836D50" w:rsidRPr="00836D50">
        <w:rPr>
          <w:rFonts w:ascii="Tahoma" w:hAnsi="Tahoma" w:cs="Tahoma"/>
        </w:rPr>
        <w:t>ký</w:t>
      </w:r>
      <w:proofErr w:type="spellEnd"/>
      <w:r w:rsidR="00836D50" w:rsidRPr="00836D50">
        <w:rPr>
          <w:rFonts w:ascii="Tahoma" w:hAnsi="Tahoma" w:cs="Tahoma"/>
        </w:rPr>
        <w:t xml:space="preserve"> </w:t>
      </w:r>
      <w:proofErr w:type="spellStart"/>
      <w:r w:rsidR="00836D50" w:rsidRPr="00836D50">
        <w:rPr>
          <w:rFonts w:ascii="Tahoma" w:hAnsi="Tahoma" w:cs="Tahoma"/>
        </w:rPr>
        <w:t>này</w:t>
      </w:r>
      <w:proofErr w:type="spellEnd"/>
      <w:r w:rsidR="00836D50" w:rsidRPr="00836D50">
        <w:rPr>
          <w:rFonts w:ascii="Tahoma" w:hAnsi="Tahoma" w:cs="Tahoma"/>
        </w:rPr>
        <w:t xml:space="preserve"> </w:t>
      </w:r>
      <w:proofErr w:type="spellStart"/>
      <w:r w:rsidR="00836D50" w:rsidRPr="00836D50">
        <w:rPr>
          <w:rFonts w:ascii="Tahoma" w:hAnsi="Tahoma" w:cs="Tahoma"/>
        </w:rPr>
        <w:t>bằng</w:t>
      </w:r>
      <w:proofErr w:type="spellEnd"/>
      <w:r w:rsidR="00836D50" w:rsidRPr="00836D50">
        <w:rPr>
          <w:rFonts w:ascii="Tahoma" w:hAnsi="Tahoma" w:cs="Tahoma"/>
        </w:rPr>
        <w:t xml:space="preserve"> </w:t>
      </w:r>
      <w:proofErr w:type="spellStart"/>
      <w:r w:rsidR="00836D50" w:rsidRPr="00836D50">
        <w:rPr>
          <w:rFonts w:ascii="Tahoma" w:hAnsi="Tahoma" w:cs="Tahoma"/>
        </w:rPr>
        <w:t>ví</w:t>
      </w:r>
      <w:proofErr w:type="spellEnd"/>
      <w:r w:rsidR="00836D50" w:rsidRPr="00836D50">
        <w:rPr>
          <w:rFonts w:ascii="Tahoma" w:hAnsi="Tahoma" w:cs="Tahoma"/>
        </w:rPr>
        <w:t xml:space="preserve"> </w:t>
      </w:r>
      <w:proofErr w:type="spellStart"/>
      <w:r w:rsidR="00836D50" w:rsidRPr="00836D50">
        <w:rPr>
          <w:rFonts w:ascii="Tahoma" w:hAnsi="Tahoma" w:cs="Tahoma"/>
        </w:rPr>
        <w:t>của</w:t>
      </w:r>
      <w:proofErr w:type="spellEnd"/>
      <w:r w:rsidR="00836D50" w:rsidRPr="00836D50">
        <w:rPr>
          <w:rFonts w:ascii="Tahoma" w:hAnsi="Tahoma" w:cs="Tahoma"/>
        </w:rPr>
        <w:t xml:space="preserve"> </w:t>
      </w:r>
      <w:proofErr w:type="spellStart"/>
      <w:r w:rsidR="00836D50" w:rsidRPr="00836D50">
        <w:rPr>
          <w:rFonts w:ascii="Tahoma" w:hAnsi="Tahoma" w:cs="Tahoma"/>
        </w:rPr>
        <w:t>họ</w:t>
      </w:r>
      <w:proofErr w:type="spellEnd"/>
      <w:r w:rsidR="00836D50">
        <w:rPr>
          <w:rFonts w:ascii="Tahoma" w:hAnsi="Tahoma" w:cs="Tahoma"/>
        </w:rPr>
        <w:t xml:space="preserve">. </w:t>
      </w:r>
    </w:p>
    <w:p w14:paraId="34F1C79E" w14:textId="77777777" w:rsidR="00836D50" w:rsidRDefault="00836D50" w:rsidP="00321D02">
      <w:pPr>
        <w:ind w:left="360" w:firstLine="360"/>
        <w:rPr>
          <w:rFonts w:ascii="Tahoma" w:hAnsi="Tahoma" w:cs="Tahoma"/>
        </w:rPr>
      </w:pPr>
    </w:p>
    <w:p w14:paraId="3A83BA7C" w14:textId="5B014732" w:rsidR="00836D50" w:rsidRPr="009A326E" w:rsidRDefault="009A326E" w:rsidP="009A326E">
      <w:pPr>
        <w:pStyle w:val="Heading2"/>
      </w:pPr>
      <w:bookmarkStart w:id="38" w:name="_Toc28632689"/>
      <w:bookmarkStart w:id="39" w:name="_Toc28632804"/>
      <w:bookmarkStart w:id="40" w:name="_Toc28632884"/>
      <w:bookmarkStart w:id="41" w:name="_Toc28766512"/>
      <w:r w:rsidRPr="009A326E">
        <w:lastRenderedPageBreak/>
        <w:t xml:space="preserve">3.2 </w:t>
      </w:r>
      <w:proofErr w:type="spellStart"/>
      <w:r w:rsidR="00444EDB" w:rsidRPr="009A326E">
        <w:t>Triển</w:t>
      </w:r>
      <w:proofErr w:type="spellEnd"/>
      <w:r w:rsidR="00444EDB" w:rsidRPr="009A326E">
        <w:t xml:space="preserve"> </w:t>
      </w:r>
      <w:proofErr w:type="spellStart"/>
      <w:r w:rsidR="00444EDB" w:rsidRPr="009A326E">
        <w:t>khai</w:t>
      </w:r>
      <w:proofErr w:type="spellEnd"/>
      <w:r w:rsidR="00444EDB" w:rsidRPr="009A326E">
        <w:t xml:space="preserve"> project</w:t>
      </w:r>
      <w:r w:rsidR="00127B9D" w:rsidRPr="009A326E">
        <w:t xml:space="preserve"> Multi-Sig Wallet.</w:t>
      </w:r>
      <w:bookmarkEnd w:id="38"/>
      <w:bookmarkEnd w:id="39"/>
      <w:bookmarkEnd w:id="40"/>
      <w:bookmarkEnd w:id="41"/>
    </w:p>
    <w:p w14:paraId="6A9608D3" w14:textId="77777777" w:rsidR="00C63C56" w:rsidRPr="00444EDB" w:rsidRDefault="00C63C56" w:rsidP="00C63C56">
      <w:pPr>
        <w:pStyle w:val="ListParagraph"/>
        <w:ind w:left="1080"/>
        <w:rPr>
          <w:rFonts w:ascii="Tahoma" w:hAnsi="Tahoma" w:cs="Tahoma"/>
        </w:rPr>
      </w:pPr>
    </w:p>
    <w:p w14:paraId="18DD886E" w14:textId="2DC82D76" w:rsidR="00444EDB" w:rsidRPr="0045648A" w:rsidRDefault="0045648A" w:rsidP="0045648A">
      <w:pPr>
        <w:pStyle w:val="Heading3"/>
      </w:pPr>
      <w:bookmarkStart w:id="42" w:name="_Toc28632690"/>
      <w:bookmarkStart w:id="43" w:name="_Toc28632805"/>
      <w:bookmarkStart w:id="44" w:name="_Toc28632885"/>
      <w:bookmarkStart w:id="45" w:name="_Toc28766513"/>
      <w:r>
        <w:t xml:space="preserve">3.2.1 </w:t>
      </w:r>
      <w:proofErr w:type="spellStart"/>
      <w:r w:rsidR="00807FD3" w:rsidRPr="0045648A">
        <w:t>Các</w:t>
      </w:r>
      <w:proofErr w:type="spellEnd"/>
      <w:r w:rsidR="00807FD3" w:rsidRPr="0045648A">
        <w:t xml:space="preserve"> </w:t>
      </w:r>
      <w:proofErr w:type="spellStart"/>
      <w:r w:rsidR="00807FD3" w:rsidRPr="0045648A">
        <w:t>công</w:t>
      </w:r>
      <w:proofErr w:type="spellEnd"/>
      <w:r w:rsidR="00807FD3" w:rsidRPr="0045648A">
        <w:t xml:space="preserve"> </w:t>
      </w:r>
      <w:proofErr w:type="spellStart"/>
      <w:r w:rsidR="00807FD3" w:rsidRPr="0045648A">
        <w:t>cụ</w:t>
      </w:r>
      <w:proofErr w:type="spellEnd"/>
      <w:r w:rsidR="00807FD3" w:rsidRPr="0045648A">
        <w:t xml:space="preserve"> </w:t>
      </w:r>
      <w:proofErr w:type="spellStart"/>
      <w:r w:rsidR="006B6C4F" w:rsidRPr="0045648A">
        <w:t>áp</w:t>
      </w:r>
      <w:proofErr w:type="spellEnd"/>
      <w:r w:rsidR="006B6C4F" w:rsidRPr="0045648A">
        <w:t xml:space="preserve"> </w:t>
      </w:r>
      <w:proofErr w:type="spellStart"/>
      <w:r w:rsidR="006B6C4F" w:rsidRPr="0045648A">
        <w:t>dụng</w:t>
      </w:r>
      <w:proofErr w:type="spellEnd"/>
      <w:r w:rsidR="006B6C4F" w:rsidRPr="0045648A">
        <w:t>.</w:t>
      </w:r>
      <w:bookmarkEnd w:id="42"/>
      <w:bookmarkEnd w:id="43"/>
      <w:bookmarkEnd w:id="44"/>
      <w:bookmarkEnd w:id="45"/>
      <w:r w:rsidR="006B6C4F" w:rsidRPr="0045648A">
        <w:t xml:space="preserve"> </w:t>
      </w:r>
    </w:p>
    <w:p w14:paraId="05C7AE85" w14:textId="77777777" w:rsidR="006B6C4F" w:rsidRDefault="006B6C4F" w:rsidP="006666BE">
      <w:pPr>
        <w:rPr>
          <w:rFonts w:ascii="Tahoma" w:hAnsi="Tahoma" w:cs="Tahoma"/>
        </w:rPr>
      </w:pPr>
    </w:p>
    <w:p w14:paraId="587ECD87" w14:textId="77777777" w:rsidR="00E35731" w:rsidRDefault="006666BE" w:rsidP="00CA6AD1">
      <w:pPr>
        <w:ind w:left="360" w:firstLine="360"/>
        <w:rPr>
          <w:rFonts w:ascii="Tahoma" w:hAnsi="Tahoma" w:cs="Tahoma"/>
        </w:rPr>
      </w:pPr>
      <w:r>
        <w:rPr>
          <w:rFonts w:ascii="Tahoma" w:hAnsi="Tahoma" w:cs="Tahoma"/>
        </w:rPr>
        <w:t>Truffle</w:t>
      </w:r>
      <w:r w:rsidR="007B1D0E">
        <w:rPr>
          <w:rFonts w:ascii="Tahoma" w:hAnsi="Tahoma" w:cs="Tahoma"/>
        </w:rPr>
        <w:t xml:space="preserve">: </w:t>
      </w:r>
      <w:proofErr w:type="spellStart"/>
      <w:r w:rsidR="00854BA9">
        <w:rPr>
          <w:rFonts w:ascii="Tahoma" w:hAnsi="Tahoma" w:cs="Tahoma"/>
        </w:rPr>
        <w:t>là</w:t>
      </w:r>
      <w:proofErr w:type="spellEnd"/>
      <w:r w:rsidR="00854BA9">
        <w:rPr>
          <w:rFonts w:ascii="Tahoma" w:hAnsi="Tahoma" w:cs="Tahoma"/>
        </w:rPr>
        <w:t xml:space="preserve"> </w:t>
      </w:r>
      <w:proofErr w:type="spellStart"/>
      <w:r w:rsidR="00854BA9">
        <w:rPr>
          <w:rFonts w:ascii="Tahoma" w:hAnsi="Tahoma" w:cs="Tahoma"/>
        </w:rPr>
        <w:t>một</w:t>
      </w:r>
      <w:proofErr w:type="spellEnd"/>
      <w:r w:rsidR="00854BA9">
        <w:rPr>
          <w:rFonts w:ascii="Tahoma" w:hAnsi="Tahoma" w:cs="Tahoma"/>
        </w:rPr>
        <w:t xml:space="preserve"> framework </w:t>
      </w:r>
      <w:proofErr w:type="spellStart"/>
      <w:r w:rsidR="00854BA9">
        <w:rPr>
          <w:rFonts w:ascii="Tahoma" w:hAnsi="Tahoma" w:cs="Tahoma"/>
        </w:rPr>
        <w:t>của</w:t>
      </w:r>
      <w:proofErr w:type="spellEnd"/>
      <w:r w:rsidR="00854BA9">
        <w:rPr>
          <w:rFonts w:ascii="Tahoma" w:hAnsi="Tahoma" w:cs="Tahoma"/>
        </w:rPr>
        <w:t xml:space="preserve"> </w:t>
      </w:r>
      <w:proofErr w:type="spellStart"/>
      <w:r w:rsidR="00854BA9">
        <w:rPr>
          <w:rFonts w:ascii="Tahoma" w:hAnsi="Tahoma" w:cs="Tahoma"/>
        </w:rPr>
        <w:t>lập</w:t>
      </w:r>
      <w:proofErr w:type="spellEnd"/>
      <w:r w:rsidR="00854BA9">
        <w:rPr>
          <w:rFonts w:ascii="Tahoma" w:hAnsi="Tahoma" w:cs="Tahoma"/>
        </w:rPr>
        <w:t xml:space="preserve"> </w:t>
      </w:r>
      <w:proofErr w:type="spellStart"/>
      <w:r w:rsidR="00854BA9">
        <w:rPr>
          <w:rFonts w:ascii="Tahoma" w:hAnsi="Tahoma" w:cs="Tahoma"/>
        </w:rPr>
        <w:t>trình</w:t>
      </w:r>
      <w:proofErr w:type="spellEnd"/>
      <w:r w:rsidR="00854BA9">
        <w:rPr>
          <w:rFonts w:ascii="Tahoma" w:hAnsi="Tahoma" w:cs="Tahoma"/>
        </w:rPr>
        <w:t xml:space="preserve"> Ethereum</w:t>
      </w:r>
      <w:r w:rsidR="00CD4C68">
        <w:rPr>
          <w:rFonts w:ascii="Tahoma" w:hAnsi="Tahoma" w:cs="Tahoma"/>
        </w:rPr>
        <w:t xml:space="preserve">, </w:t>
      </w:r>
      <w:proofErr w:type="spellStart"/>
      <w:r w:rsidR="00CD4C68">
        <w:rPr>
          <w:rFonts w:ascii="Tahoma" w:hAnsi="Tahoma" w:cs="Tahoma"/>
        </w:rPr>
        <w:t>cho</w:t>
      </w:r>
      <w:proofErr w:type="spellEnd"/>
      <w:r w:rsidR="00CD4C68">
        <w:rPr>
          <w:rFonts w:ascii="Tahoma" w:hAnsi="Tahoma" w:cs="Tahoma"/>
        </w:rPr>
        <w:t xml:space="preserve"> </w:t>
      </w:r>
      <w:proofErr w:type="spellStart"/>
      <w:r w:rsidR="00CD4C68">
        <w:rPr>
          <w:rFonts w:ascii="Tahoma" w:hAnsi="Tahoma" w:cs="Tahoma"/>
        </w:rPr>
        <w:t>phép</w:t>
      </w:r>
      <w:proofErr w:type="spellEnd"/>
      <w:r w:rsidR="00CD4C68">
        <w:rPr>
          <w:rFonts w:ascii="Tahoma" w:hAnsi="Tahoma" w:cs="Tahoma"/>
        </w:rPr>
        <w:t xml:space="preserve"> </w:t>
      </w:r>
      <w:proofErr w:type="spellStart"/>
      <w:r w:rsidR="009739AF">
        <w:rPr>
          <w:rFonts w:ascii="Tahoma" w:hAnsi="Tahoma" w:cs="Tahoma"/>
        </w:rPr>
        <w:t>tạo</w:t>
      </w:r>
      <w:proofErr w:type="spellEnd"/>
      <w:r w:rsidR="009739AF">
        <w:rPr>
          <w:rFonts w:ascii="Tahoma" w:hAnsi="Tahoma" w:cs="Tahoma"/>
        </w:rPr>
        <w:t xml:space="preserve"> test environment</w:t>
      </w:r>
      <w:r w:rsidR="00E13CE3">
        <w:rPr>
          <w:rFonts w:ascii="Tahoma" w:hAnsi="Tahoma" w:cs="Tahoma"/>
        </w:rPr>
        <w:t xml:space="preserve">, </w:t>
      </w:r>
      <w:proofErr w:type="spellStart"/>
      <w:r w:rsidR="00E13CE3">
        <w:rPr>
          <w:rFonts w:ascii="Tahoma" w:hAnsi="Tahoma" w:cs="Tahoma"/>
        </w:rPr>
        <w:t>viết</w:t>
      </w:r>
      <w:proofErr w:type="spellEnd"/>
      <w:r w:rsidR="00E13CE3">
        <w:rPr>
          <w:rFonts w:ascii="Tahoma" w:hAnsi="Tahoma" w:cs="Tahoma"/>
        </w:rPr>
        <w:t xml:space="preserve"> test </w:t>
      </w:r>
      <w:proofErr w:type="spellStart"/>
      <w:r w:rsidR="00E13CE3">
        <w:rPr>
          <w:rFonts w:ascii="Tahoma" w:hAnsi="Tahoma" w:cs="Tahoma"/>
        </w:rPr>
        <w:t>cho</w:t>
      </w:r>
      <w:proofErr w:type="spellEnd"/>
      <w:r w:rsidR="00E13CE3">
        <w:rPr>
          <w:rFonts w:ascii="Tahoma" w:hAnsi="Tahoma" w:cs="Tahoma"/>
        </w:rPr>
        <w:t xml:space="preserve"> contract </w:t>
      </w:r>
      <w:proofErr w:type="spellStart"/>
      <w:r w:rsidR="00E13CE3">
        <w:rPr>
          <w:rFonts w:ascii="Tahoma" w:hAnsi="Tahoma" w:cs="Tahoma"/>
        </w:rPr>
        <w:t>và</w:t>
      </w:r>
      <w:proofErr w:type="spellEnd"/>
      <w:r w:rsidR="00E13CE3">
        <w:rPr>
          <w:rFonts w:ascii="Tahoma" w:hAnsi="Tahoma" w:cs="Tahoma"/>
        </w:rPr>
        <w:t xml:space="preserve"> </w:t>
      </w:r>
      <w:proofErr w:type="spellStart"/>
      <w:r w:rsidR="00E13CE3">
        <w:rPr>
          <w:rFonts w:ascii="Tahoma" w:hAnsi="Tahoma" w:cs="Tahoma"/>
        </w:rPr>
        <w:t>nhiều</w:t>
      </w:r>
      <w:proofErr w:type="spellEnd"/>
      <w:r w:rsidR="00E13CE3">
        <w:rPr>
          <w:rFonts w:ascii="Tahoma" w:hAnsi="Tahoma" w:cs="Tahoma"/>
        </w:rPr>
        <w:t xml:space="preserve"> </w:t>
      </w:r>
      <w:proofErr w:type="spellStart"/>
      <w:r w:rsidR="00E13CE3">
        <w:rPr>
          <w:rFonts w:ascii="Tahoma" w:hAnsi="Tahoma" w:cs="Tahoma"/>
        </w:rPr>
        <w:t>thứ</w:t>
      </w:r>
      <w:proofErr w:type="spellEnd"/>
      <w:r w:rsidR="00E13CE3">
        <w:rPr>
          <w:rFonts w:ascii="Tahoma" w:hAnsi="Tahoma" w:cs="Tahoma"/>
        </w:rPr>
        <w:t xml:space="preserve"> </w:t>
      </w:r>
      <w:proofErr w:type="spellStart"/>
      <w:r w:rsidR="00E13CE3">
        <w:rPr>
          <w:rFonts w:ascii="Tahoma" w:hAnsi="Tahoma" w:cs="Tahoma"/>
        </w:rPr>
        <w:t>khác</w:t>
      </w:r>
      <w:proofErr w:type="spellEnd"/>
      <w:r w:rsidR="00E13CE3">
        <w:rPr>
          <w:rFonts w:ascii="Tahoma" w:hAnsi="Tahoma" w:cs="Tahoma"/>
        </w:rPr>
        <w:t xml:space="preserve"> </w:t>
      </w:r>
      <w:proofErr w:type="spellStart"/>
      <w:r w:rsidR="00E13CE3">
        <w:rPr>
          <w:rFonts w:ascii="Tahoma" w:hAnsi="Tahoma" w:cs="Tahoma"/>
        </w:rPr>
        <w:t>nữa</w:t>
      </w:r>
      <w:proofErr w:type="spellEnd"/>
      <w:r w:rsidR="00B61781">
        <w:rPr>
          <w:rFonts w:ascii="Tahoma" w:hAnsi="Tahoma" w:cs="Tahoma"/>
        </w:rPr>
        <w:t xml:space="preserve">. </w:t>
      </w:r>
      <w:r w:rsidR="00E35731">
        <w:rPr>
          <w:rFonts w:ascii="Tahoma" w:hAnsi="Tahoma" w:cs="Tahoma"/>
        </w:rPr>
        <w:t xml:space="preserve">Ta </w:t>
      </w:r>
      <w:proofErr w:type="spellStart"/>
      <w:r w:rsidR="00E35731">
        <w:rPr>
          <w:rFonts w:ascii="Tahoma" w:hAnsi="Tahoma" w:cs="Tahoma"/>
        </w:rPr>
        <w:t>sẽ</w:t>
      </w:r>
      <w:proofErr w:type="spellEnd"/>
      <w:r w:rsidR="00E35731">
        <w:rPr>
          <w:rFonts w:ascii="Tahoma" w:hAnsi="Tahoma" w:cs="Tahoma"/>
        </w:rPr>
        <w:t xml:space="preserve"> </w:t>
      </w:r>
      <w:proofErr w:type="spellStart"/>
      <w:r w:rsidR="00E35731">
        <w:rPr>
          <w:rFonts w:ascii="Tahoma" w:hAnsi="Tahoma" w:cs="Tahoma"/>
        </w:rPr>
        <w:t>thực</w:t>
      </w:r>
      <w:proofErr w:type="spellEnd"/>
      <w:r w:rsidR="00E35731">
        <w:rPr>
          <w:rFonts w:ascii="Tahoma" w:hAnsi="Tahoma" w:cs="Tahoma"/>
        </w:rPr>
        <w:t xml:space="preserve"> </w:t>
      </w:r>
      <w:proofErr w:type="spellStart"/>
      <w:r w:rsidR="00E35731">
        <w:rPr>
          <w:rFonts w:ascii="Tahoma" w:hAnsi="Tahoma" w:cs="Tahoma"/>
        </w:rPr>
        <w:t>hiện</w:t>
      </w:r>
      <w:proofErr w:type="spellEnd"/>
      <w:r w:rsidR="00E35731">
        <w:rPr>
          <w:rFonts w:ascii="Tahoma" w:hAnsi="Tahoma" w:cs="Tahoma"/>
        </w:rPr>
        <w:t xml:space="preserve"> </w:t>
      </w:r>
      <w:proofErr w:type="spellStart"/>
      <w:r w:rsidR="00E35731">
        <w:rPr>
          <w:rFonts w:ascii="Tahoma" w:hAnsi="Tahoma" w:cs="Tahoma"/>
        </w:rPr>
        <w:t>tạo</w:t>
      </w:r>
      <w:proofErr w:type="spellEnd"/>
      <w:r w:rsidR="00E35731">
        <w:rPr>
          <w:rFonts w:ascii="Tahoma" w:hAnsi="Tahoma" w:cs="Tahoma"/>
        </w:rPr>
        <w:t xml:space="preserve"> project </w:t>
      </w:r>
      <w:proofErr w:type="spellStart"/>
      <w:r w:rsidR="00E35731">
        <w:rPr>
          <w:rFonts w:ascii="Tahoma" w:hAnsi="Tahoma" w:cs="Tahoma"/>
        </w:rPr>
        <w:t>bằng</w:t>
      </w:r>
      <w:proofErr w:type="spellEnd"/>
      <w:r w:rsidR="00E35731">
        <w:rPr>
          <w:rFonts w:ascii="Tahoma" w:hAnsi="Tahoma" w:cs="Tahoma"/>
        </w:rPr>
        <w:t xml:space="preserve"> truffle. </w:t>
      </w:r>
    </w:p>
    <w:p w14:paraId="139F8A23" w14:textId="77777777" w:rsidR="00CA6AD1" w:rsidRDefault="0069781B" w:rsidP="00CA6AD1">
      <w:pPr>
        <w:ind w:left="360" w:firstLine="360"/>
        <w:rPr>
          <w:rFonts w:ascii="Tahoma" w:hAnsi="Tahoma" w:cs="Tahoma"/>
        </w:rPr>
      </w:pPr>
      <w:r>
        <w:rPr>
          <w:rFonts w:ascii="Tahoma" w:hAnsi="Tahoma" w:cs="Tahoma"/>
        </w:rPr>
        <w:t xml:space="preserve">Ganache: </w:t>
      </w:r>
      <w:proofErr w:type="spellStart"/>
      <w:r w:rsidR="006A5C38">
        <w:rPr>
          <w:rFonts w:ascii="Tahoma" w:hAnsi="Tahoma" w:cs="Tahoma"/>
        </w:rPr>
        <w:t>Trước</w:t>
      </w:r>
      <w:proofErr w:type="spellEnd"/>
      <w:r w:rsidR="006A5C38">
        <w:rPr>
          <w:rFonts w:ascii="Tahoma" w:hAnsi="Tahoma" w:cs="Tahoma"/>
        </w:rPr>
        <w:t xml:space="preserve"> </w:t>
      </w:r>
      <w:proofErr w:type="spellStart"/>
      <w:r w:rsidR="006A5C38">
        <w:rPr>
          <w:rFonts w:ascii="Tahoma" w:hAnsi="Tahoma" w:cs="Tahoma"/>
        </w:rPr>
        <w:t>khi</w:t>
      </w:r>
      <w:proofErr w:type="spellEnd"/>
      <w:r w:rsidR="006A5C38">
        <w:rPr>
          <w:rFonts w:ascii="Tahoma" w:hAnsi="Tahoma" w:cs="Tahoma"/>
        </w:rPr>
        <w:t xml:space="preserve"> deploy </w:t>
      </w:r>
      <w:proofErr w:type="spellStart"/>
      <w:r w:rsidR="006A5C38">
        <w:rPr>
          <w:rFonts w:ascii="Tahoma" w:hAnsi="Tahoma" w:cs="Tahoma"/>
        </w:rPr>
        <w:t>ứng</w:t>
      </w:r>
      <w:proofErr w:type="spellEnd"/>
      <w:r w:rsidR="006A5C38">
        <w:rPr>
          <w:rFonts w:ascii="Tahoma" w:hAnsi="Tahoma" w:cs="Tahoma"/>
        </w:rPr>
        <w:t xml:space="preserve"> </w:t>
      </w:r>
      <w:proofErr w:type="spellStart"/>
      <w:r w:rsidR="006A5C38">
        <w:rPr>
          <w:rFonts w:ascii="Tahoma" w:hAnsi="Tahoma" w:cs="Tahoma"/>
        </w:rPr>
        <w:t>dụng</w:t>
      </w:r>
      <w:proofErr w:type="spellEnd"/>
      <w:r w:rsidR="006A5C38">
        <w:rPr>
          <w:rFonts w:ascii="Tahoma" w:hAnsi="Tahoma" w:cs="Tahoma"/>
        </w:rPr>
        <w:t xml:space="preserve"> blockchain </w:t>
      </w:r>
      <w:proofErr w:type="spellStart"/>
      <w:r w:rsidR="006A5C38">
        <w:rPr>
          <w:rFonts w:ascii="Tahoma" w:hAnsi="Tahoma" w:cs="Tahoma"/>
        </w:rPr>
        <w:t>của</w:t>
      </w:r>
      <w:proofErr w:type="spellEnd"/>
      <w:r w:rsidR="006A5C38">
        <w:rPr>
          <w:rFonts w:ascii="Tahoma" w:hAnsi="Tahoma" w:cs="Tahoma"/>
        </w:rPr>
        <w:t xml:space="preserve"> </w:t>
      </w:r>
      <w:proofErr w:type="spellStart"/>
      <w:r w:rsidR="006A5C38">
        <w:rPr>
          <w:rFonts w:ascii="Tahoma" w:hAnsi="Tahoma" w:cs="Tahoma"/>
        </w:rPr>
        <w:t>mình</w:t>
      </w:r>
      <w:proofErr w:type="spellEnd"/>
      <w:r w:rsidR="006A5C38">
        <w:rPr>
          <w:rFonts w:ascii="Tahoma" w:hAnsi="Tahoma" w:cs="Tahoma"/>
        </w:rPr>
        <w:t xml:space="preserve"> </w:t>
      </w:r>
      <w:proofErr w:type="spellStart"/>
      <w:r w:rsidR="006A5C38">
        <w:rPr>
          <w:rFonts w:ascii="Tahoma" w:hAnsi="Tahoma" w:cs="Tahoma"/>
        </w:rPr>
        <w:t>lên</w:t>
      </w:r>
      <w:proofErr w:type="spellEnd"/>
      <w:r w:rsidR="006A5C38">
        <w:rPr>
          <w:rFonts w:ascii="Tahoma" w:hAnsi="Tahoma" w:cs="Tahoma"/>
        </w:rPr>
        <w:t xml:space="preserve"> </w:t>
      </w:r>
      <w:proofErr w:type="spellStart"/>
      <w:r w:rsidR="006A5C38">
        <w:rPr>
          <w:rFonts w:ascii="Tahoma" w:hAnsi="Tahoma" w:cs="Tahoma"/>
        </w:rPr>
        <w:t>môi</w:t>
      </w:r>
      <w:proofErr w:type="spellEnd"/>
      <w:r w:rsidR="006A5C38">
        <w:rPr>
          <w:rFonts w:ascii="Tahoma" w:hAnsi="Tahoma" w:cs="Tahoma"/>
        </w:rPr>
        <w:t xml:space="preserve"> </w:t>
      </w:r>
      <w:proofErr w:type="spellStart"/>
      <w:r w:rsidR="006A5C38">
        <w:rPr>
          <w:rFonts w:ascii="Tahoma" w:hAnsi="Tahoma" w:cs="Tahoma"/>
        </w:rPr>
        <w:t>trường</w:t>
      </w:r>
      <w:proofErr w:type="spellEnd"/>
      <w:r w:rsidR="006A5C38">
        <w:rPr>
          <w:rFonts w:ascii="Tahoma" w:hAnsi="Tahoma" w:cs="Tahoma"/>
        </w:rPr>
        <w:t xml:space="preserve"> production, </w:t>
      </w:r>
      <w:proofErr w:type="spellStart"/>
      <w:r w:rsidR="006A5C38">
        <w:rPr>
          <w:rFonts w:ascii="Tahoma" w:hAnsi="Tahoma" w:cs="Tahoma"/>
        </w:rPr>
        <w:t>thì</w:t>
      </w:r>
      <w:proofErr w:type="spellEnd"/>
      <w:r w:rsidR="006A5C38">
        <w:rPr>
          <w:rFonts w:ascii="Tahoma" w:hAnsi="Tahoma" w:cs="Tahoma"/>
        </w:rPr>
        <w:t xml:space="preserve"> ta </w:t>
      </w:r>
      <w:proofErr w:type="spellStart"/>
      <w:r w:rsidR="00807190">
        <w:rPr>
          <w:rFonts w:ascii="Tahoma" w:hAnsi="Tahoma" w:cs="Tahoma"/>
        </w:rPr>
        <w:t>nên</w:t>
      </w:r>
      <w:proofErr w:type="spellEnd"/>
      <w:r w:rsidR="00807190">
        <w:rPr>
          <w:rFonts w:ascii="Tahoma" w:hAnsi="Tahoma" w:cs="Tahoma"/>
        </w:rPr>
        <w:t xml:space="preserve"> </w:t>
      </w:r>
      <w:proofErr w:type="spellStart"/>
      <w:r w:rsidR="00807190">
        <w:rPr>
          <w:rFonts w:ascii="Tahoma" w:hAnsi="Tahoma" w:cs="Tahoma"/>
        </w:rPr>
        <w:t>thực</w:t>
      </w:r>
      <w:proofErr w:type="spellEnd"/>
      <w:r w:rsidR="00807190">
        <w:rPr>
          <w:rFonts w:ascii="Tahoma" w:hAnsi="Tahoma" w:cs="Tahoma"/>
        </w:rPr>
        <w:t xml:space="preserve"> </w:t>
      </w:r>
      <w:proofErr w:type="spellStart"/>
      <w:r w:rsidR="00807190">
        <w:rPr>
          <w:rFonts w:ascii="Tahoma" w:hAnsi="Tahoma" w:cs="Tahoma"/>
        </w:rPr>
        <w:t>hiện</w:t>
      </w:r>
      <w:proofErr w:type="spellEnd"/>
      <w:r w:rsidR="00807190">
        <w:rPr>
          <w:rFonts w:ascii="Tahoma" w:hAnsi="Tahoma" w:cs="Tahoma"/>
        </w:rPr>
        <w:t xml:space="preserve"> test </w:t>
      </w:r>
      <w:proofErr w:type="spellStart"/>
      <w:r w:rsidR="00807190">
        <w:rPr>
          <w:rFonts w:ascii="Tahoma" w:hAnsi="Tahoma" w:cs="Tahoma"/>
        </w:rPr>
        <w:t>nó</w:t>
      </w:r>
      <w:proofErr w:type="spellEnd"/>
      <w:r w:rsidR="00807190">
        <w:rPr>
          <w:rFonts w:ascii="Tahoma" w:hAnsi="Tahoma" w:cs="Tahoma"/>
        </w:rPr>
        <w:t xml:space="preserve"> </w:t>
      </w:r>
      <w:proofErr w:type="spellStart"/>
      <w:r w:rsidR="00807190">
        <w:rPr>
          <w:rFonts w:ascii="Tahoma" w:hAnsi="Tahoma" w:cs="Tahoma"/>
        </w:rPr>
        <w:t>trên</w:t>
      </w:r>
      <w:proofErr w:type="spellEnd"/>
      <w:r w:rsidR="00807190">
        <w:rPr>
          <w:rFonts w:ascii="Tahoma" w:hAnsi="Tahoma" w:cs="Tahoma"/>
        </w:rPr>
        <w:t xml:space="preserve"> </w:t>
      </w:r>
      <w:proofErr w:type="spellStart"/>
      <w:r w:rsidR="00807190">
        <w:rPr>
          <w:rFonts w:ascii="Tahoma" w:hAnsi="Tahoma" w:cs="Tahoma"/>
        </w:rPr>
        <w:t>môi</w:t>
      </w:r>
      <w:proofErr w:type="spellEnd"/>
      <w:r w:rsidR="00807190">
        <w:rPr>
          <w:rFonts w:ascii="Tahoma" w:hAnsi="Tahoma" w:cs="Tahoma"/>
        </w:rPr>
        <w:t xml:space="preserve"> </w:t>
      </w:r>
      <w:proofErr w:type="spellStart"/>
      <w:r w:rsidR="00807190">
        <w:rPr>
          <w:rFonts w:ascii="Tahoma" w:hAnsi="Tahoma" w:cs="Tahoma"/>
        </w:rPr>
        <w:t>trường</w:t>
      </w:r>
      <w:proofErr w:type="spellEnd"/>
      <w:r w:rsidR="00807190">
        <w:rPr>
          <w:rFonts w:ascii="Tahoma" w:hAnsi="Tahoma" w:cs="Tahoma"/>
        </w:rPr>
        <w:t xml:space="preserve"> local</w:t>
      </w:r>
      <w:r w:rsidR="003C042A">
        <w:rPr>
          <w:rFonts w:ascii="Tahoma" w:hAnsi="Tahoma" w:cs="Tahoma"/>
        </w:rPr>
        <w:t xml:space="preserve">. Ganache </w:t>
      </w:r>
      <w:proofErr w:type="spellStart"/>
      <w:r w:rsidR="003C042A">
        <w:rPr>
          <w:rFonts w:ascii="Tahoma" w:hAnsi="Tahoma" w:cs="Tahoma"/>
        </w:rPr>
        <w:t>là</w:t>
      </w:r>
      <w:proofErr w:type="spellEnd"/>
      <w:r w:rsidR="003C042A">
        <w:rPr>
          <w:rFonts w:ascii="Tahoma" w:hAnsi="Tahoma" w:cs="Tahoma"/>
        </w:rPr>
        <w:t xml:space="preserve"> </w:t>
      </w:r>
      <w:proofErr w:type="spellStart"/>
      <w:r w:rsidR="003C042A">
        <w:rPr>
          <w:rFonts w:ascii="Tahoma" w:hAnsi="Tahoma" w:cs="Tahoma"/>
        </w:rPr>
        <w:t>một</w:t>
      </w:r>
      <w:proofErr w:type="spellEnd"/>
      <w:r w:rsidR="003C042A">
        <w:rPr>
          <w:rFonts w:ascii="Tahoma" w:hAnsi="Tahoma" w:cs="Tahoma"/>
        </w:rPr>
        <w:t xml:space="preserve"> blockchain </w:t>
      </w:r>
      <w:proofErr w:type="spellStart"/>
      <w:r w:rsidR="003C042A">
        <w:rPr>
          <w:rFonts w:ascii="Tahoma" w:hAnsi="Tahoma" w:cs="Tahoma"/>
        </w:rPr>
        <w:t>ảo</w:t>
      </w:r>
      <w:proofErr w:type="spellEnd"/>
      <w:r w:rsidR="003C042A">
        <w:rPr>
          <w:rFonts w:ascii="Tahoma" w:hAnsi="Tahoma" w:cs="Tahoma"/>
        </w:rPr>
        <w:t xml:space="preserve">, </w:t>
      </w:r>
      <w:proofErr w:type="spellStart"/>
      <w:r w:rsidR="003C042A">
        <w:rPr>
          <w:rFonts w:ascii="Tahoma" w:hAnsi="Tahoma" w:cs="Tahoma"/>
        </w:rPr>
        <w:t>thiết</w:t>
      </w:r>
      <w:proofErr w:type="spellEnd"/>
      <w:r w:rsidR="003C042A">
        <w:rPr>
          <w:rFonts w:ascii="Tahoma" w:hAnsi="Tahoma" w:cs="Tahoma"/>
        </w:rPr>
        <w:t xml:space="preserve"> </w:t>
      </w:r>
      <w:proofErr w:type="spellStart"/>
      <w:r w:rsidR="003C042A">
        <w:rPr>
          <w:rFonts w:ascii="Tahoma" w:hAnsi="Tahoma" w:cs="Tahoma"/>
        </w:rPr>
        <w:t>lập</w:t>
      </w:r>
      <w:proofErr w:type="spellEnd"/>
      <w:r w:rsidR="003C042A">
        <w:rPr>
          <w:rFonts w:ascii="Tahoma" w:hAnsi="Tahoma" w:cs="Tahoma"/>
        </w:rPr>
        <w:t xml:space="preserve"> 10 </w:t>
      </w:r>
      <w:proofErr w:type="spellStart"/>
      <w:r w:rsidR="003C042A">
        <w:rPr>
          <w:rFonts w:ascii="Tahoma" w:hAnsi="Tahoma" w:cs="Tahoma"/>
        </w:rPr>
        <w:t>địa</w:t>
      </w:r>
      <w:proofErr w:type="spellEnd"/>
      <w:r w:rsidR="003C042A">
        <w:rPr>
          <w:rFonts w:ascii="Tahoma" w:hAnsi="Tahoma" w:cs="Tahoma"/>
        </w:rPr>
        <w:t xml:space="preserve"> </w:t>
      </w:r>
      <w:proofErr w:type="spellStart"/>
      <w:r w:rsidR="003C042A">
        <w:rPr>
          <w:rFonts w:ascii="Tahoma" w:hAnsi="Tahoma" w:cs="Tahoma"/>
        </w:rPr>
        <w:t>chỉ</w:t>
      </w:r>
      <w:proofErr w:type="spellEnd"/>
      <w:r w:rsidR="003C042A">
        <w:rPr>
          <w:rFonts w:ascii="Tahoma" w:hAnsi="Tahoma" w:cs="Tahoma"/>
        </w:rPr>
        <w:t xml:space="preserve"> Ethereum </w:t>
      </w:r>
      <w:proofErr w:type="spellStart"/>
      <w:r w:rsidR="003C042A">
        <w:rPr>
          <w:rFonts w:ascii="Tahoma" w:hAnsi="Tahoma" w:cs="Tahoma"/>
        </w:rPr>
        <w:t>mặc</w:t>
      </w:r>
      <w:proofErr w:type="spellEnd"/>
      <w:r w:rsidR="003C042A">
        <w:rPr>
          <w:rFonts w:ascii="Tahoma" w:hAnsi="Tahoma" w:cs="Tahoma"/>
        </w:rPr>
        <w:t xml:space="preserve"> </w:t>
      </w:r>
      <w:proofErr w:type="spellStart"/>
      <w:r w:rsidR="003C042A">
        <w:rPr>
          <w:rFonts w:ascii="Tahoma" w:hAnsi="Tahoma" w:cs="Tahoma"/>
        </w:rPr>
        <w:t>định</w:t>
      </w:r>
      <w:proofErr w:type="spellEnd"/>
      <w:r w:rsidR="00861AAC">
        <w:rPr>
          <w:rFonts w:ascii="Tahoma" w:hAnsi="Tahoma" w:cs="Tahoma"/>
        </w:rPr>
        <w:t xml:space="preserve">, </w:t>
      </w:r>
      <w:proofErr w:type="spellStart"/>
      <w:r w:rsidR="00861AAC">
        <w:rPr>
          <w:rFonts w:ascii="Tahoma" w:hAnsi="Tahoma" w:cs="Tahoma"/>
        </w:rPr>
        <w:t>hoàn</w:t>
      </w:r>
      <w:proofErr w:type="spellEnd"/>
      <w:r w:rsidR="00861AAC">
        <w:rPr>
          <w:rFonts w:ascii="Tahoma" w:hAnsi="Tahoma" w:cs="Tahoma"/>
        </w:rPr>
        <w:t xml:space="preserve"> </w:t>
      </w:r>
      <w:proofErr w:type="spellStart"/>
      <w:r w:rsidR="00861AAC">
        <w:rPr>
          <w:rFonts w:ascii="Tahoma" w:hAnsi="Tahoma" w:cs="Tahoma"/>
        </w:rPr>
        <w:t>chỉnh</w:t>
      </w:r>
      <w:proofErr w:type="spellEnd"/>
      <w:r w:rsidR="00861AAC">
        <w:rPr>
          <w:rFonts w:ascii="Tahoma" w:hAnsi="Tahoma" w:cs="Tahoma"/>
        </w:rPr>
        <w:t xml:space="preserve"> </w:t>
      </w:r>
      <w:proofErr w:type="spellStart"/>
      <w:r w:rsidR="00861AAC">
        <w:rPr>
          <w:rFonts w:ascii="Tahoma" w:hAnsi="Tahoma" w:cs="Tahoma"/>
        </w:rPr>
        <w:t>với</w:t>
      </w:r>
      <w:proofErr w:type="spellEnd"/>
      <w:r w:rsidR="00861AAC">
        <w:rPr>
          <w:rFonts w:ascii="Tahoma" w:hAnsi="Tahoma" w:cs="Tahoma"/>
        </w:rPr>
        <w:t xml:space="preserve"> </w:t>
      </w:r>
      <w:proofErr w:type="spellStart"/>
      <w:r w:rsidR="00861AAC">
        <w:rPr>
          <w:rFonts w:ascii="Tahoma" w:hAnsi="Tahoma" w:cs="Tahoma"/>
        </w:rPr>
        <w:t>các</w:t>
      </w:r>
      <w:proofErr w:type="spellEnd"/>
      <w:r w:rsidR="00861AAC">
        <w:rPr>
          <w:rFonts w:ascii="Tahoma" w:hAnsi="Tahoma" w:cs="Tahoma"/>
        </w:rPr>
        <w:t xml:space="preserve"> private key</w:t>
      </w:r>
      <w:r w:rsidR="009E0ED3">
        <w:rPr>
          <w:rFonts w:ascii="Tahoma" w:hAnsi="Tahoma" w:cs="Tahoma"/>
        </w:rPr>
        <w:t xml:space="preserve">, </w:t>
      </w:r>
      <w:proofErr w:type="spellStart"/>
      <w:r w:rsidR="009E0ED3">
        <w:rPr>
          <w:rFonts w:ascii="Tahoma" w:hAnsi="Tahoma" w:cs="Tahoma"/>
        </w:rPr>
        <w:t>mỗi</w:t>
      </w:r>
      <w:proofErr w:type="spellEnd"/>
      <w:r w:rsidR="009E0ED3">
        <w:rPr>
          <w:rFonts w:ascii="Tahoma" w:hAnsi="Tahoma" w:cs="Tahoma"/>
        </w:rPr>
        <w:t xml:space="preserve"> </w:t>
      </w:r>
      <w:proofErr w:type="spellStart"/>
      <w:r w:rsidR="009E0ED3">
        <w:rPr>
          <w:rFonts w:ascii="Tahoma" w:hAnsi="Tahoma" w:cs="Tahoma"/>
        </w:rPr>
        <w:t>địa</w:t>
      </w:r>
      <w:proofErr w:type="spellEnd"/>
      <w:r w:rsidR="009E0ED3">
        <w:rPr>
          <w:rFonts w:ascii="Tahoma" w:hAnsi="Tahoma" w:cs="Tahoma"/>
        </w:rPr>
        <w:t xml:space="preserve"> </w:t>
      </w:r>
      <w:proofErr w:type="spellStart"/>
      <w:r w:rsidR="009E0ED3">
        <w:rPr>
          <w:rFonts w:ascii="Tahoma" w:hAnsi="Tahoma" w:cs="Tahoma"/>
        </w:rPr>
        <w:t>chỉ</w:t>
      </w:r>
      <w:proofErr w:type="spellEnd"/>
      <w:r w:rsidR="00014D34">
        <w:rPr>
          <w:rFonts w:ascii="Tahoma" w:hAnsi="Tahoma" w:cs="Tahoma"/>
        </w:rPr>
        <w:t xml:space="preserve"> </w:t>
      </w:r>
      <w:proofErr w:type="spellStart"/>
      <w:r w:rsidR="00014D34">
        <w:rPr>
          <w:rFonts w:ascii="Tahoma" w:hAnsi="Tahoma" w:cs="Tahoma"/>
        </w:rPr>
        <w:t>có</w:t>
      </w:r>
      <w:proofErr w:type="spellEnd"/>
      <w:r w:rsidR="00014D34">
        <w:rPr>
          <w:rFonts w:ascii="Tahoma" w:hAnsi="Tahoma" w:cs="Tahoma"/>
        </w:rPr>
        <w:t xml:space="preserve"> </w:t>
      </w:r>
      <w:proofErr w:type="spellStart"/>
      <w:r w:rsidR="00014D34">
        <w:rPr>
          <w:rFonts w:ascii="Tahoma" w:hAnsi="Tahoma" w:cs="Tahoma"/>
        </w:rPr>
        <w:t>sẵn</w:t>
      </w:r>
      <w:proofErr w:type="spellEnd"/>
      <w:r w:rsidR="00014D34">
        <w:rPr>
          <w:rFonts w:ascii="Tahoma" w:hAnsi="Tahoma" w:cs="Tahoma"/>
        </w:rPr>
        <w:t xml:space="preserve"> </w:t>
      </w:r>
      <w:r w:rsidR="009A7A3C">
        <w:rPr>
          <w:rFonts w:ascii="Tahoma" w:hAnsi="Tahoma" w:cs="Tahoma"/>
        </w:rPr>
        <w:t>100 Ether</w:t>
      </w:r>
      <w:r w:rsidR="003833A8">
        <w:rPr>
          <w:rFonts w:ascii="Tahoma" w:hAnsi="Tahoma" w:cs="Tahoma"/>
        </w:rPr>
        <w:t xml:space="preserve">. </w:t>
      </w:r>
      <w:proofErr w:type="spellStart"/>
      <w:r w:rsidR="00CA6AD1">
        <w:rPr>
          <w:rFonts w:ascii="Tahoma" w:hAnsi="Tahoma" w:cs="Tahoma"/>
        </w:rPr>
        <w:t>Khi</w:t>
      </w:r>
      <w:proofErr w:type="spellEnd"/>
      <w:r w:rsidR="00CA6AD1">
        <w:rPr>
          <w:rFonts w:ascii="Tahoma" w:hAnsi="Tahoma" w:cs="Tahoma"/>
        </w:rPr>
        <w:t xml:space="preserve"> </w:t>
      </w:r>
      <w:proofErr w:type="spellStart"/>
      <w:r w:rsidR="00CA6AD1">
        <w:rPr>
          <w:rFonts w:ascii="Tahoma" w:hAnsi="Tahoma" w:cs="Tahoma"/>
        </w:rPr>
        <w:t>kích</w:t>
      </w:r>
      <w:proofErr w:type="spellEnd"/>
      <w:r w:rsidR="00CA6AD1">
        <w:rPr>
          <w:rFonts w:ascii="Tahoma" w:hAnsi="Tahoma" w:cs="Tahoma"/>
        </w:rPr>
        <w:t xml:space="preserve"> </w:t>
      </w:r>
      <w:proofErr w:type="spellStart"/>
      <w:r w:rsidR="00CA6AD1">
        <w:rPr>
          <w:rFonts w:ascii="Tahoma" w:hAnsi="Tahoma" w:cs="Tahoma"/>
        </w:rPr>
        <w:t>hoạt</w:t>
      </w:r>
      <w:proofErr w:type="spellEnd"/>
      <w:r w:rsidR="00CA6AD1">
        <w:rPr>
          <w:rFonts w:ascii="Tahoma" w:hAnsi="Tahoma" w:cs="Tahoma"/>
        </w:rPr>
        <w:t xml:space="preserve"> Ganache </w:t>
      </w:r>
      <w:proofErr w:type="spellStart"/>
      <w:r w:rsidR="00CA6AD1">
        <w:rPr>
          <w:rFonts w:ascii="Tahoma" w:hAnsi="Tahoma" w:cs="Tahoma"/>
        </w:rPr>
        <w:t>thì</w:t>
      </w:r>
      <w:proofErr w:type="spellEnd"/>
      <w:r w:rsidR="00CA6AD1">
        <w:rPr>
          <w:rFonts w:ascii="Tahoma" w:hAnsi="Tahoma" w:cs="Tahoma"/>
        </w:rPr>
        <w:t xml:space="preserve"> </w:t>
      </w:r>
      <w:r w:rsidR="00746B95">
        <w:rPr>
          <w:rFonts w:ascii="Tahoma" w:hAnsi="Tahoma" w:cs="Tahoma"/>
        </w:rPr>
        <w:t xml:space="preserve">ta </w:t>
      </w:r>
      <w:proofErr w:type="spellStart"/>
      <w:r w:rsidR="00746B95">
        <w:rPr>
          <w:rFonts w:ascii="Tahoma" w:hAnsi="Tahoma" w:cs="Tahoma"/>
        </w:rPr>
        <w:t>sẽ</w:t>
      </w:r>
      <w:proofErr w:type="spellEnd"/>
      <w:r w:rsidR="00746B95">
        <w:rPr>
          <w:rFonts w:ascii="Tahoma" w:hAnsi="Tahoma" w:cs="Tahoma"/>
        </w:rPr>
        <w:t xml:space="preserve"> </w:t>
      </w:r>
      <w:proofErr w:type="spellStart"/>
      <w:r w:rsidR="002C4586">
        <w:rPr>
          <w:rFonts w:ascii="Tahoma" w:hAnsi="Tahoma" w:cs="Tahoma"/>
        </w:rPr>
        <w:t>có</w:t>
      </w:r>
      <w:proofErr w:type="spellEnd"/>
      <w:r w:rsidR="002C4586">
        <w:rPr>
          <w:rFonts w:ascii="Tahoma" w:hAnsi="Tahoma" w:cs="Tahoma"/>
        </w:rPr>
        <w:t xml:space="preserve"> </w:t>
      </w:r>
      <w:proofErr w:type="spellStart"/>
      <w:r w:rsidR="002C4586">
        <w:rPr>
          <w:rFonts w:ascii="Tahoma" w:hAnsi="Tahoma" w:cs="Tahoma"/>
        </w:rPr>
        <w:t>địa</w:t>
      </w:r>
      <w:proofErr w:type="spellEnd"/>
      <w:r w:rsidR="002C4586">
        <w:rPr>
          <w:rFonts w:ascii="Tahoma" w:hAnsi="Tahoma" w:cs="Tahoma"/>
        </w:rPr>
        <w:t xml:space="preserve"> </w:t>
      </w:r>
      <w:proofErr w:type="spellStart"/>
      <w:r w:rsidR="002C4586">
        <w:rPr>
          <w:rFonts w:ascii="Tahoma" w:hAnsi="Tahoma" w:cs="Tahoma"/>
        </w:rPr>
        <w:t>chỉ</w:t>
      </w:r>
      <w:proofErr w:type="spellEnd"/>
      <w:r w:rsidR="002C4586">
        <w:rPr>
          <w:rFonts w:ascii="Tahoma" w:hAnsi="Tahoma" w:cs="Tahoma"/>
        </w:rPr>
        <w:t xml:space="preserve"> IP </w:t>
      </w:r>
      <w:proofErr w:type="spellStart"/>
      <w:r w:rsidR="002C4586">
        <w:rPr>
          <w:rFonts w:ascii="Tahoma" w:hAnsi="Tahoma" w:cs="Tahoma"/>
        </w:rPr>
        <w:t>và</w:t>
      </w:r>
      <w:proofErr w:type="spellEnd"/>
      <w:r w:rsidR="002C4586">
        <w:rPr>
          <w:rFonts w:ascii="Tahoma" w:hAnsi="Tahoma" w:cs="Tahoma"/>
        </w:rPr>
        <w:t xml:space="preserve"> </w:t>
      </w:r>
      <w:proofErr w:type="spellStart"/>
      <w:r w:rsidR="002C4586">
        <w:rPr>
          <w:rFonts w:ascii="Tahoma" w:hAnsi="Tahoma" w:cs="Tahoma"/>
        </w:rPr>
        <w:t>cổng</w:t>
      </w:r>
      <w:proofErr w:type="spellEnd"/>
      <w:r w:rsidR="002C4586">
        <w:rPr>
          <w:rFonts w:ascii="Tahoma" w:hAnsi="Tahoma" w:cs="Tahoma"/>
        </w:rPr>
        <w:t xml:space="preserve"> </w:t>
      </w:r>
      <w:proofErr w:type="spellStart"/>
      <w:r w:rsidR="002C4586">
        <w:rPr>
          <w:rFonts w:ascii="Tahoma" w:hAnsi="Tahoma" w:cs="Tahoma"/>
        </w:rPr>
        <w:t>mặc</w:t>
      </w:r>
      <w:proofErr w:type="spellEnd"/>
      <w:r w:rsidR="002C4586">
        <w:rPr>
          <w:rFonts w:ascii="Tahoma" w:hAnsi="Tahoma" w:cs="Tahoma"/>
        </w:rPr>
        <w:t xml:space="preserve"> </w:t>
      </w:r>
      <w:proofErr w:type="spellStart"/>
      <w:r w:rsidR="002C4586">
        <w:rPr>
          <w:rFonts w:ascii="Tahoma" w:hAnsi="Tahoma" w:cs="Tahoma"/>
        </w:rPr>
        <w:t>định</w:t>
      </w:r>
      <w:proofErr w:type="spellEnd"/>
      <w:r w:rsidR="002C4586">
        <w:rPr>
          <w:rFonts w:ascii="Tahoma" w:hAnsi="Tahoma" w:cs="Tahoma"/>
        </w:rPr>
        <w:t xml:space="preserve"> </w:t>
      </w:r>
      <w:proofErr w:type="spellStart"/>
      <w:r w:rsidR="002C4586">
        <w:rPr>
          <w:rFonts w:ascii="Tahoma" w:hAnsi="Tahoma" w:cs="Tahoma"/>
        </w:rPr>
        <w:t>là</w:t>
      </w:r>
      <w:proofErr w:type="spellEnd"/>
      <w:r w:rsidR="002C4586">
        <w:rPr>
          <w:rFonts w:ascii="Tahoma" w:hAnsi="Tahoma" w:cs="Tahoma"/>
        </w:rPr>
        <w:t xml:space="preserve"> localhost:7545 </w:t>
      </w:r>
      <w:proofErr w:type="spellStart"/>
      <w:r w:rsidR="002C4586">
        <w:rPr>
          <w:rFonts w:ascii="Tahoma" w:hAnsi="Tahoma" w:cs="Tahoma"/>
        </w:rPr>
        <w:t>hoặc</w:t>
      </w:r>
      <w:proofErr w:type="spellEnd"/>
      <w:r w:rsidR="002C4586">
        <w:rPr>
          <w:rFonts w:ascii="Tahoma" w:hAnsi="Tahoma" w:cs="Tahoma"/>
        </w:rPr>
        <w:t xml:space="preserve"> 127.0.0.1:7545</w:t>
      </w:r>
      <w:r w:rsidR="006854CE">
        <w:rPr>
          <w:rFonts w:ascii="Tahoma" w:hAnsi="Tahoma" w:cs="Tahoma"/>
        </w:rPr>
        <w:t xml:space="preserve"> (</w:t>
      </w:r>
      <w:proofErr w:type="spellStart"/>
      <w:r w:rsidR="006854CE">
        <w:rPr>
          <w:rFonts w:ascii="Tahoma" w:hAnsi="Tahoma" w:cs="Tahoma"/>
        </w:rPr>
        <w:t>đối</w:t>
      </w:r>
      <w:proofErr w:type="spellEnd"/>
      <w:r w:rsidR="006854CE">
        <w:rPr>
          <w:rFonts w:ascii="Tahoma" w:hAnsi="Tahoma" w:cs="Tahoma"/>
        </w:rPr>
        <w:t xml:space="preserve"> </w:t>
      </w:r>
      <w:proofErr w:type="spellStart"/>
      <w:r w:rsidR="006854CE">
        <w:rPr>
          <w:rFonts w:ascii="Tahoma" w:hAnsi="Tahoma" w:cs="Tahoma"/>
        </w:rPr>
        <w:t>với</w:t>
      </w:r>
      <w:proofErr w:type="spellEnd"/>
      <w:r w:rsidR="006854CE">
        <w:rPr>
          <w:rFonts w:ascii="Tahoma" w:hAnsi="Tahoma" w:cs="Tahoma"/>
        </w:rPr>
        <w:t xml:space="preserve"> </w:t>
      </w:r>
      <w:proofErr w:type="spellStart"/>
      <w:r w:rsidR="006854CE">
        <w:rPr>
          <w:rFonts w:ascii="Tahoma" w:hAnsi="Tahoma" w:cs="Tahoma"/>
        </w:rPr>
        <w:t>ứng</w:t>
      </w:r>
      <w:proofErr w:type="spellEnd"/>
      <w:r w:rsidR="006854CE">
        <w:rPr>
          <w:rFonts w:ascii="Tahoma" w:hAnsi="Tahoma" w:cs="Tahoma"/>
        </w:rPr>
        <w:t xml:space="preserve"> </w:t>
      </w:r>
      <w:proofErr w:type="spellStart"/>
      <w:r w:rsidR="006854CE">
        <w:rPr>
          <w:rFonts w:ascii="Tahoma" w:hAnsi="Tahoma" w:cs="Tahoma"/>
        </w:rPr>
        <w:t>dụng</w:t>
      </w:r>
      <w:proofErr w:type="spellEnd"/>
      <w:r w:rsidR="006854CE">
        <w:rPr>
          <w:rFonts w:ascii="Tahoma" w:hAnsi="Tahoma" w:cs="Tahoma"/>
        </w:rPr>
        <w:t xml:space="preserve"> </w:t>
      </w:r>
      <w:proofErr w:type="spellStart"/>
      <w:r w:rsidR="00991808">
        <w:rPr>
          <w:rFonts w:ascii="Tahoma" w:hAnsi="Tahoma" w:cs="Tahoma"/>
        </w:rPr>
        <w:t>phiên</w:t>
      </w:r>
      <w:proofErr w:type="spellEnd"/>
      <w:r w:rsidR="00991808">
        <w:rPr>
          <w:rFonts w:ascii="Tahoma" w:hAnsi="Tahoma" w:cs="Tahoma"/>
        </w:rPr>
        <w:t xml:space="preserve"> </w:t>
      </w:r>
      <w:proofErr w:type="spellStart"/>
      <w:r w:rsidR="00991808">
        <w:rPr>
          <w:rFonts w:ascii="Tahoma" w:hAnsi="Tahoma" w:cs="Tahoma"/>
        </w:rPr>
        <w:t>bản</w:t>
      </w:r>
      <w:proofErr w:type="spellEnd"/>
      <w:r w:rsidR="00991808">
        <w:rPr>
          <w:rFonts w:ascii="Tahoma" w:hAnsi="Tahoma" w:cs="Tahoma"/>
        </w:rPr>
        <w:t xml:space="preserve"> UI)</w:t>
      </w:r>
      <w:r w:rsidR="00E15480">
        <w:rPr>
          <w:rFonts w:ascii="Tahoma" w:hAnsi="Tahoma" w:cs="Tahoma"/>
        </w:rPr>
        <w:t xml:space="preserve">. </w:t>
      </w:r>
    </w:p>
    <w:p w14:paraId="6A832F3D" w14:textId="77777777" w:rsidR="00A40F43" w:rsidRDefault="00A40F43" w:rsidP="00CA6AD1">
      <w:pPr>
        <w:ind w:left="360" w:firstLine="36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Thư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viện</w:t>
      </w:r>
      <w:proofErr w:type="spellEnd"/>
      <w:r>
        <w:rPr>
          <w:rFonts w:ascii="Tahoma" w:hAnsi="Tahoma" w:cs="Tahoma"/>
        </w:rPr>
        <w:t xml:space="preserve"> Web3.js: </w:t>
      </w:r>
      <w:proofErr w:type="spellStart"/>
      <w:r w:rsidR="003B61CB">
        <w:rPr>
          <w:rFonts w:ascii="Tahoma" w:hAnsi="Tahoma" w:cs="Tahoma"/>
        </w:rPr>
        <w:t>Bộ</w:t>
      </w:r>
      <w:proofErr w:type="spellEnd"/>
      <w:r w:rsidR="003B61CB">
        <w:rPr>
          <w:rFonts w:ascii="Tahoma" w:hAnsi="Tahoma" w:cs="Tahoma"/>
        </w:rPr>
        <w:t xml:space="preserve"> </w:t>
      </w:r>
      <w:proofErr w:type="spellStart"/>
      <w:r w:rsidR="003B61CB">
        <w:rPr>
          <w:rFonts w:ascii="Tahoma" w:hAnsi="Tahoma" w:cs="Tahoma"/>
        </w:rPr>
        <w:t>thư</w:t>
      </w:r>
      <w:proofErr w:type="spellEnd"/>
      <w:r w:rsidR="003B61CB">
        <w:rPr>
          <w:rFonts w:ascii="Tahoma" w:hAnsi="Tahoma" w:cs="Tahoma"/>
        </w:rPr>
        <w:t xml:space="preserve"> </w:t>
      </w:r>
      <w:proofErr w:type="spellStart"/>
      <w:r w:rsidR="003B61CB">
        <w:rPr>
          <w:rFonts w:ascii="Tahoma" w:hAnsi="Tahoma" w:cs="Tahoma"/>
        </w:rPr>
        <w:t>viện</w:t>
      </w:r>
      <w:proofErr w:type="spellEnd"/>
      <w:r w:rsidR="003B61CB">
        <w:rPr>
          <w:rFonts w:ascii="Tahoma" w:hAnsi="Tahoma" w:cs="Tahoma"/>
        </w:rPr>
        <w:t xml:space="preserve"> web3.js </w:t>
      </w:r>
      <w:proofErr w:type="spellStart"/>
      <w:r w:rsidR="003B61CB">
        <w:rPr>
          <w:rFonts w:ascii="Tahoma" w:hAnsi="Tahoma" w:cs="Tahoma"/>
        </w:rPr>
        <w:t>giúp</w:t>
      </w:r>
      <w:proofErr w:type="spellEnd"/>
      <w:r w:rsidR="003B61CB">
        <w:rPr>
          <w:rFonts w:ascii="Tahoma" w:hAnsi="Tahoma" w:cs="Tahoma"/>
        </w:rPr>
        <w:t xml:space="preserve"> </w:t>
      </w:r>
      <w:proofErr w:type="spellStart"/>
      <w:r w:rsidR="003B61CB">
        <w:rPr>
          <w:rFonts w:ascii="Tahoma" w:hAnsi="Tahoma" w:cs="Tahoma"/>
        </w:rPr>
        <w:t>chúng</w:t>
      </w:r>
      <w:proofErr w:type="spellEnd"/>
      <w:r w:rsidR="003B61CB">
        <w:rPr>
          <w:rFonts w:ascii="Tahoma" w:hAnsi="Tahoma" w:cs="Tahoma"/>
        </w:rPr>
        <w:t xml:space="preserve"> ta </w:t>
      </w:r>
      <w:proofErr w:type="spellStart"/>
      <w:r w:rsidR="003B61CB">
        <w:rPr>
          <w:rFonts w:ascii="Tahoma" w:hAnsi="Tahoma" w:cs="Tahoma"/>
        </w:rPr>
        <w:t>kết</w:t>
      </w:r>
      <w:proofErr w:type="spellEnd"/>
      <w:r w:rsidR="003B61CB">
        <w:rPr>
          <w:rFonts w:ascii="Tahoma" w:hAnsi="Tahoma" w:cs="Tahoma"/>
        </w:rPr>
        <w:t xml:space="preserve"> </w:t>
      </w:r>
      <w:proofErr w:type="spellStart"/>
      <w:r w:rsidR="003B61CB">
        <w:rPr>
          <w:rFonts w:ascii="Tahoma" w:hAnsi="Tahoma" w:cs="Tahoma"/>
        </w:rPr>
        <w:t>nối</w:t>
      </w:r>
      <w:proofErr w:type="spellEnd"/>
      <w:r w:rsidR="003B61CB">
        <w:rPr>
          <w:rFonts w:ascii="Tahoma" w:hAnsi="Tahoma" w:cs="Tahoma"/>
        </w:rPr>
        <w:t xml:space="preserve"> </w:t>
      </w:r>
      <w:proofErr w:type="spellStart"/>
      <w:r w:rsidR="003B61CB">
        <w:rPr>
          <w:rFonts w:ascii="Tahoma" w:hAnsi="Tahoma" w:cs="Tahoma"/>
        </w:rPr>
        <w:t>và</w:t>
      </w:r>
      <w:proofErr w:type="spellEnd"/>
      <w:r w:rsidR="003B61CB">
        <w:rPr>
          <w:rFonts w:ascii="Tahoma" w:hAnsi="Tahoma" w:cs="Tahoma"/>
        </w:rPr>
        <w:t xml:space="preserve"> </w:t>
      </w:r>
      <w:proofErr w:type="spellStart"/>
      <w:r w:rsidR="003B61CB">
        <w:rPr>
          <w:rFonts w:ascii="Tahoma" w:hAnsi="Tahoma" w:cs="Tahoma"/>
        </w:rPr>
        <w:t>truy</w:t>
      </w:r>
      <w:proofErr w:type="spellEnd"/>
      <w:r w:rsidR="003B61CB">
        <w:rPr>
          <w:rFonts w:ascii="Tahoma" w:hAnsi="Tahoma" w:cs="Tahoma"/>
        </w:rPr>
        <w:t xml:space="preserve"> </w:t>
      </w:r>
      <w:proofErr w:type="spellStart"/>
      <w:r w:rsidR="003B61CB">
        <w:rPr>
          <w:rFonts w:ascii="Tahoma" w:hAnsi="Tahoma" w:cs="Tahoma"/>
        </w:rPr>
        <w:t>xuất</w:t>
      </w:r>
      <w:proofErr w:type="spellEnd"/>
      <w:r w:rsidR="003B61CB">
        <w:rPr>
          <w:rFonts w:ascii="Tahoma" w:hAnsi="Tahoma" w:cs="Tahoma"/>
        </w:rPr>
        <w:t xml:space="preserve"> </w:t>
      </w:r>
      <w:proofErr w:type="spellStart"/>
      <w:r w:rsidR="003B61CB">
        <w:rPr>
          <w:rFonts w:ascii="Tahoma" w:hAnsi="Tahoma" w:cs="Tahoma"/>
        </w:rPr>
        <w:t>vào</w:t>
      </w:r>
      <w:proofErr w:type="spellEnd"/>
      <w:r w:rsidR="003B61CB">
        <w:rPr>
          <w:rFonts w:ascii="Tahoma" w:hAnsi="Tahoma" w:cs="Tahoma"/>
        </w:rPr>
        <w:t xml:space="preserve"> </w:t>
      </w:r>
      <w:proofErr w:type="spellStart"/>
      <w:r w:rsidR="00701D27">
        <w:rPr>
          <w:rFonts w:ascii="Tahoma" w:hAnsi="Tahoma" w:cs="Tahoma"/>
        </w:rPr>
        <w:t>mạng</w:t>
      </w:r>
      <w:proofErr w:type="spellEnd"/>
      <w:r w:rsidR="00701D27">
        <w:rPr>
          <w:rFonts w:ascii="Tahoma" w:hAnsi="Tahoma" w:cs="Tahoma"/>
        </w:rPr>
        <w:t xml:space="preserve"> blockchain</w:t>
      </w:r>
      <w:r w:rsidR="00007EF0">
        <w:rPr>
          <w:rFonts w:ascii="Tahoma" w:hAnsi="Tahoma" w:cs="Tahoma"/>
        </w:rPr>
        <w:t xml:space="preserve"> </w:t>
      </w:r>
      <w:r w:rsidR="008F6DB7">
        <w:rPr>
          <w:rFonts w:ascii="Tahoma" w:hAnsi="Tahoma" w:cs="Tahoma"/>
        </w:rPr>
        <w:t xml:space="preserve">local </w:t>
      </w:r>
      <w:proofErr w:type="spellStart"/>
      <w:r w:rsidR="008F6DB7">
        <w:rPr>
          <w:rFonts w:ascii="Tahoma" w:hAnsi="Tahoma" w:cs="Tahoma"/>
        </w:rPr>
        <w:t>hoặc</w:t>
      </w:r>
      <w:proofErr w:type="spellEnd"/>
      <w:r w:rsidR="008F6DB7">
        <w:rPr>
          <w:rFonts w:ascii="Tahoma" w:hAnsi="Tahoma" w:cs="Tahoma"/>
        </w:rPr>
        <w:t xml:space="preserve"> </w:t>
      </w:r>
      <w:proofErr w:type="spellStart"/>
      <w:r w:rsidR="00135121">
        <w:rPr>
          <w:rFonts w:ascii="Tahoma" w:hAnsi="Tahoma" w:cs="Tahoma"/>
        </w:rPr>
        <w:t>mạng</w:t>
      </w:r>
      <w:proofErr w:type="spellEnd"/>
      <w:r w:rsidR="00135121">
        <w:rPr>
          <w:rFonts w:ascii="Tahoma" w:hAnsi="Tahoma" w:cs="Tahoma"/>
        </w:rPr>
        <w:t xml:space="preserve"> Ethereum. </w:t>
      </w:r>
      <w:proofErr w:type="spellStart"/>
      <w:r w:rsidR="00DA4B71">
        <w:rPr>
          <w:rFonts w:ascii="Tahoma" w:hAnsi="Tahoma" w:cs="Tahoma"/>
        </w:rPr>
        <w:t>Là</w:t>
      </w:r>
      <w:proofErr w:type="spellEnd"/>
      <w:r w:rsidR="00DA4B71">
        <w:rPr>
          <w:rFonts w:ascii="Tahoma" w:hAnsi="Tahoma" w:cs="Tahoma"/>
        </w:rPr>
        <w:t xml:space="preserve"> </w:t>
      </w:r>
      <w:proofErr w:type="spellStart"/>
      <w:r w:rsidR="00DA4B71">
        <w:rPr>
          <w:rFonts w:ascii="Tahoma" w:hAnsi="Tahoma" w:cs="Tahoma"/>
        </w:rPr>
        <w:t>một</w:t>
      </w:r>
      <w:proofErr w:type="spellEnd"/>
      <w:r w:rsidR="00DA4B71">
        <w:rPr>
          <w:rFonts w:ascii="Tahoma" w:hAnsi="Tahoma" w:cs="Tahoma"/>
        </w:rPr>
        <w:t xml:space="preserve"> </w:t>
      </w:r>
      <w:proofErr w:type="spellStart"/>
      <w:r w:rsidR="00DA4B71">
        <w:rPr>
          <w:rFonts w:ascii="Tahoma" w:hAnsi="Tahoma" w:cs="Tahoma"/>
        </w:rPr>
        <w:t>thư</w:t>
      </w:r>
      <w:proofErr w:type="spellEnd"/>
      <w:r w:rsidR="00DA4B71">
        <w:rPr>
          <w:rFonts w:ascii="Tahoma" w:hAnsi="Tahoma" w:cs="Tahoma"/>
        </w:rPr>
        <w:t xml:space="preserve"> </w:t>
      </w:r>
      <w:proofErr w:type="spellStart"/>
      <w:r w:rsidR="00DA4B71">
        <w:rPr>
          <w:rFonts w:ascii="Tahoma" w:hAnsi="Tahoma" w:cs="Tahoma"/>
        </w:rPr>
        <w:t>viện</w:t>
      </w:r>
      <w:proofErr w:type="spellEnd"/>
      <w:r w:rsidR="00DA4B71">
        <w:rPr>
          <w:rFonts w:ascii="Tahoma" w:hAnsi="Tahoma" w:cs="Tahoma"/>
        </w:rPr>
        <w:t xml:space="preserve"> </w:t>
      </w:r>
      <w:proofErr w:type="spellStart"/>
      <w:r w:rsidR="00DA4B71">
        <w:rPr>
          <w:rFonts w:ascii="Tahoma" w:hAnsi="Tahoma" w:cs="Tahoma"/>
        </w:rPr>
        <w:t>trung</w:t>
      </w:r>
      <w:proofErr w:type="spellEnd"/>
      <w:r w:rsidR="00DA4B71">
        <w:rPr>
          <w:rFonts w:ascii="Tahoma" w:hAnsi="Tahoma" w:cs="Tahoma"/>
        </w:rPr>
        <w:t xml:space="preserve"> </w:t>
      </w:r>
      <w:proofErr w:type="spellStart"/>
      <w:r w:rsidR="00DA4B71">
        <w:rPr>
          <w:rFonts w:ascii="Tahoma" w:hAnsi="Tahoma" w:cs="Tahoma"/>
        </w:rPr>
        <w:t>gian</w:t>
      </w:r>
      <w:proofErr w:type="spellEnd"/>
      <w:r w:rsidR="00DA4B71">
        <w:rPr>
          <w:rFonts w:ascii="Tahoma" w:hAnsi="Tahoma" w:cs="Tahoma"/>
        </w:rPr>
        <w:t xml:space="preserve"> </w:t>
      </w:r>
      <w:proofErr w:type="spellStart"/>
      <w:r w:rsidR="00A72B66">
        <w:rPr>
          <w:rFonts w:ascii="Tahoma" w:hAnsi="Tahoma" w:cs="Tahoma"/>
        </w:rPr>
        <w:t>với</w:t>
      </w:r>
      <w:proofErr w:type="spellEnd"/>
      <w:r w:rsidR="00A72B66">
        <w:rPr>
          <w:rFonts w:ascii="Tahoma" w:hAnsi="Tahoma" w:cs="Tahoma"/>
        </w:rPr>
        <w:t xml:space="preserve"> </w:t>
      </w:r>
      <w:proofErr w:type="spellStart"/>
      <w:r w:rsidR="00A72B66">
        <w:rPr>
          <w:rFonts w:ascii="Tahoma" w:hAnsi="Tahoma" w:cs="Tahoma"/>
        </w:rPr>
        <w:t>trách</w:t>
      </w:r>
      <w:proofErr w:type="spellEnd"/>
      <w:r w:rsidR="00A72B66">
        <w:rPr>
          <w:rFonts w:ascii="Tahoma" w:hAnsi="Tahoma" w:cs="Tahoma"/>
        </w:rPr>
        <w:t xml:space="preserve"> </w:t>
      </w:r>
      <w:proofErr w:type="spellStart"/>
      <w:r w:rsidR="00A72B66">
        <w:rPr>
          <w:rFonts w:ascii="Tahoma" w:hAnsi="Tahoma" w:cs="Tahoma"/>
        </w:rPr>
        <w:t>nhiệm</w:t>
      </w:r>
      <w:proofErr w:type="spellEnd"/>
      <w:r w:rsidR="00A72B66">
        <w:rPr>
          <w:rFonts w:ascii="Tahoma" w:hAnsi="Tahoma" w:cs="Tahoma"/>
        </w:rPr>
        <w:t xml:space="preserve"> </w:t>
      </w:r>
      <w:proofErr w:type="spellStart"/>
      <w:r w:rsidR="00A72B66">
        <w:rPr>
          <w:rFonts w:ascii="Tahoma" w:hAnsi="Tahoma" w:cs="Tahoma"/>
        </w:rPr>
        <w:t>giúp</w:t>
      </w:r>
      <w:proofErr w:type="spellEnd"/>
      <w:r w:rsidR="00A72B66">
        <w:rPr>
          <w:rFonts w:ascii="Tahoma" w:hAnsi="Tahoma" w:cs="Tahoma"/>
        </w:rPr>
        <w:t xml:space="preserve"> developer </w:t>
      </w:r>
      <w:proofErr w:type="spellStart"/>
      <w:r w:rsidR="00A72B66">
        <w:rPr>
          <w:rFonts w:ascii="Tahoma" w:hAnsi="Tahoma" w:cs="Tahoma"/>
        </w:rPr>
        <w:t>phát</w:t>
      </w:r>
      <w:proofErr w:type="spellEnd"/>
      <w:r w:rsidR="00A72B66">
        <w:rPr>
          <w:rFonts w:ascii="Tahoma" w:hAnsi="Tahoma" w:cs="Tahoma"/>
        </w:rPr>
        <w:t xml:space="preserve"> </w:t>
      </w:r>
      <w:proofErr w:type="spellStart"/>
      <w:r w:rsidR="00A72B66">
        <w:rPr>
          <w:rFonts w:ascii="Tahoma" w:hAnsi="Tahoma" w:cs="Tahoma"/>
        </w:rPr>
        <w:t>triển</w:t>
      </w:r>
      <w:proofErr w:type="spellEnd"/>
      <w:r w:rsidR="00A72B66">
        <w:rPr>
          <w:rFonts w:ascii="Tahoma" w:hAnsi="Tahoma" w:cs="Tahoma"/>
        </w:rPr>
        <w:t xml:space="preserve"> </w:t>
      </w:r>
      <w:proofErr w:type="spellStart"/>
      <w:r w:rsidR="00A72B66">
        <w:rPr>
          <w:rFonts w:ascii="Tahoma" w:hAnsi="Tahoma" w:cs="Tahoma"/>
        </w:rPr>
        <w:t>các</w:t>
      </w:r>
      <w:proofErr w:type="spellEnd"/>
      <w:r w:rsidR="00A72B66">
        <w:rPr>
          <w:rFonts w:ascii="Tahoma" w:hAnsi="Tahoma" w:cs="Tahoma"/>
        </w:rPr>
        <w:t xml:space="preserve"> </w:t>
      </w:r>
      <w:proofErr w:type="spellStart"/>
      <w:r w:rsidR="00A72B66">
        <w:rPr>
          <w:rFonts w:ascii="Tahoma" w:hAnsi="Tahoma" w:cs="Tahoma"/>
        </w:rPr>
        <w:t>ứng</w:t>
      </w:r>
      <w:proofErr w:type="spellEnd"/>
      <w:r w:rsidR="00A72B66">
        <w:rPr>
          <w:rFonts w:ascii="Tahoma" w:hAnsi="Tahoma" w:cs="Tahoma"/>
        </w:rPr>
        <w:t xml:space="preserve"> </w:t>
      </w:r>
      <w:proofErr w:type="spellStart"/>
      <w:r w:rsidR="00A72B66">
        <w:rPr>
          <w:rFonts w:ascii="Tahoma" w:hAnsi="Tahoma" w:cs="Tahoma"/>
        </w:rPr>
        <w:t>dụng</w:t>
      </w:r>
      <w:proofErr w:type="spellEnd"/>
      <w:r w:rsidR="00A72B66">
        <w:rPr>
          <w:rFonts w:ascii="Tahoma" w:hAnsi="Tahoma" w:cs="Tahoma"/>
        </w:rPr>
        <w:t xml:space="preserve"> client</w:t>
      </w:r>
      <w:r w:rsidR="0028402E">
        <w:rPr>
          <w:rFonts w:ascii="Tahoma" w:hAnsi="Tahoma" w:cs="Tahoma"/>
        </w:rPr>
        <w:t xml:space="preserve"> </w:t>
      </w:r>
      <w:proofErr w:type="spellStart"/>
      <w:r w:rsidR="0028402E">
        <w:rPr>
          <w:rFonts w:ascii="Tahoma" w:hAnsi="Tahoma" w:cs="Tahoma"/>
        </w:rPr>
        <w:t>tương</w:t>
      </w:r>
      <w:proofErr w:type="spellEnd"/>
      <w:r w:rsidR="0028402E">
        <w:rPr>
          <w:rFonts w:ascii="Tahoma" w:hAnsi="Tahoma" w:cs="Tahoma"/>
        </w:rPr>
        <w:t xml:space="preserve"> </w:t>
      </w:r>
      <w:proofErr w:type="spellStart"/>
      <w:r w:rsidR="0028402E">
        <w:rPr>
          <w:rFonts w:ascii="Tahoma" w:hAnsi="Tahoma" w:cs="Tahoma"/>
        </w:rPr>
        <w:t>tác</w:t>
      </w:r>
      <w:proofErr w:type="spellEnd"/>
      <w:r w:rsidR="0028402E">
        <w:rPr>
          <w:rFonts w:ascii="Tahoma" w:hAnsi="Tahoma" w:cs="Tahoma"/>
        </w:rPr>
        <w:t xml:space="preserve"> </w:t>
      </w:r>
      <w:proofErr w:type="spellStart"/>
      <w:r w:rsidR="0028402E">
        <w:rPr>
          <w:rFonts w:ascii="Tahoma" w:hAnsi="Tahoma" w:cs="Tahoma"/>
        </w:rPr>
        <w:t>với</w:t>
      </w:r>
      <w:proofErr w:type="spellEnd"/>
      <w:r w:rsidR="0028402E">
        <w:rPr>
          <w:rFonts w:ascii="Tahoma" w:hAnsi="Tahoma" w:cs="Tahoma"/>
        </w:rPr>
        <w:t xml:space="preserve"> blockchain </w:t>
      </w:r>
      <w:r w:rsidR="00703A87">
        <w:rPr>
          <w:rFonts w:ascii="Tahoma" w:hAnsi="Tahoma" w:cs="Tahoma"/>
        </w:rPr>
        <w:t xml:space="preserve">Ethereum. </w:t>
      </w:r>
      <w:proofErr w:type="spellStart"/>
      <w:r w:rsidR="00703A87">
        <w:rPr>
          <w:rFonts w:ascii="Tahoma" w:hAnsi="Tahoma" w:cs="Tahoma"/>
        </w:rPr>
        <w:t>Nó</w:t>
      </w:r>
      <w:proofErr w:type="spellEnd"/>
      <w:r w:rsidR="00703A87">
        <w:rPr>
          <w:rFonts w:ascii="Tahoma" w:hAnsi="Tahoma" w:cs="Tahoma"/>
        </w:rPr>
        <w:t xml:space="preserve"> bao </w:t>
      </w:r>
      <w:proofErr w:type="spellStart"/>
      <w:r w:rsidR="00703A87">
        <w:rPr>
          <w:rFonts w:ascii="Tahoma" w:hAnsi="Tahoma" w:cs="Tahoma"/>
        </w:rPr>
        <w:t>gồm</w:t>
      </w:r>
      <w:proofErr w:type="spellEnd"/>
      <w:r w:rsidR="00272B35">
        <w:rPr>
          <w:rFonts w:ascii="Tahoma" w:hAnsi="Tahoma" w:cs="Tahoma"/>
        </w:rPr>
        <w:t xml:space="preserve"> </w:t>
      </w:r>
      <w:r w:rsidR="00703A87">
        <w:rPr>
          <w:rFonts w:ascii="Tahoma" w:hAnsi="Tahoma" w:cs="Tahoma"/>
        </w:rPr>
        <w:t xml:space="preserve"> </w:t>
      </w:r>
      <w:proofErr w:type="spellStart"/>
      <w:r w:rsidR="00703A87">
        <w:rPr>
          <w:rFonts w:ascii="Tahoma" w:hAnsi="Tahoma" w:cs="Tahoma"/>
        </w:rPr>
        <w:t>tập</w:t>
      </w:r>
      <w:proofErr w:type="spellEnd"/>
      <w:r w:rsidR="00703A87">
        <w:rPr>
          <w:rFonts w:ascii="Tahoma" w:hAnsi="Tahoma" w:cs="Tahoma"/>
        </w:rPr>
        <w:t xml:space="preserve"> </w:t>
      </w:r>
      <w:proofErr w:type="spellStart"/>
      <w:r w:rsidR="00703A87">
        <w:rPr>
          <w:rFonts w:ascii="Tahoma" w:hAnsi="Tahoma" w:cs="Tahoma"/>
        </w:rPr>
        <w:t>hợp</w:t>
      </w:r>
      <w:proofErr w:type="spellEnd"/>
      <w:r w:rsidR="00703A87">
        <w:rPr>
          <w:rFonts w:ascii="Tahoma" w:hAnsi="Tahoma" w:cs="Tahoma"/>
        </w:rPr>
        <w:t xml:space="preserve"> </w:t>
      </w:r>
      <w:proofErr w:type="spellStart"/>
      <w:r w:rsidR="00272B35">
        <w:rPr>
          <w:rFonts w:ascii="Tahoma" w:hAnsi="Tahoma" w:cs="Tahoma"/>
        </w:rPr>
        <w:t>các</w:t>
      </w:r>
      <w:proofErr w:type="spellEnd"/>
      <w:r w:rsidR="00272B35">
        <w:rPr>
          <w:rFonts w:ascii="Tahoma" w:hAnsi="Tahoma" w:cs="Tahoma"/>
        </w:rPr>
        <w:t xml:space="preserve"> </w:t>
      </w:r>
      <w:proofErr w:type="spellStart"/>
      <w:r w:rsidR="00272B35">
        <w:rPr>
          <w:rFonts w:ascii="Tahoma" w:hAnsi="Tahoma" w:cs="Tahoma"/>
        </w:rPr>
        <w:t>thư</w:t>
      </w:r>
      <w:proofErr w:type="spellEnd"/>
      <w:r w:rsidR="00272B35">
        <w:rPr>
          <w:rFonts w:ascii="Tahoma" w:hAnsi="Tahoma" w:cs="Tahoma"/>
        </w:rPr>
        <w:t xml:space="preserve"> </w:t>
      </w:r>
      <w:proofErr w:type="spellStart"/>
      <w:r w:rsidR="00272B35">
        <w:rPr>
          <w:rFonts w:ascii="Tahoma" w:hAnsi="Tahoma" w:cs="Tahoma"/>
        </w:rPr>
        <w:t>viện</w:t>
      </w:r>
      <w:proofErr w:type="spellEnd"/>
      <w:r w:rsidR="00272B35">
        <w:rPr>
          <w:rFonts w:ascii="Tahoma" w:hAnsi="Tahoma" w:cs="Tahoma"/>
        </w:rPr>
        <w:t xml:space="preserve"> </w:t>
      </w:r>
      <w:proofErr w:type="spellStart"/>
      <w:r w:rsidR="00272B35">
        <w:rPr>
          <w:rFonts w:ascii="Tahoma" w:hAnsi="Tahoma" w:cs="Tahoma"/>
        </w:rPr>
        <w:t>cần</w:t>
      </w:r>
      <w:proofErr w:type="spellEnd"/>
      <w:r w:rsidR="00272B35">
        <w:rPr>
          <w:rFonts w:ascii="Tahoma" w:hAnsi="Tahoma" w:cs="Tahoma"/>
        </w:rPr>
        <w:t xml:space="preserve"> </w:t>
      </w:r>
      <w:proofErr w:type="spellStart"/>
      <w:r w:rsidR="00272B35">
        <w:rPr>
          <w:rFonts w:ascii="Tahoma" w:hAnsi="Tahoma" w:cs="Tahoma"/>
        </w:rPr>
        <w:t>thiết</w:t>
      </w:r>
      <w:proofErr w:type="spellEnd"/>
      <w:r w:rsidR="00272B35">
        <w:rPr>
          <w:rFonts w:ascii="Tahoma" w:hAnsi="Tahoma" w:cs="Tahoma"/>
        </w:rPr>
        <w:t xml:space="preserve"> </w:t>
      </w:r>
      <w:proofErr w:type="spellStart"/>
      <w:r w:rsidR="00272B35">
        <w:rPr>
          <w:rFonts w:ascii="Tahoma" w:hAnsi="Tahoma" w:cs="Tahoma"/>
        </w:rPr>
        <w:t>cho</w:t>
      </w:r>
      <w:proofErr w:type="spellEnd"/>
      <w:r w:rsidR="00272B35">
        <w:rPr>
          <w:rFonts w:ascii="Tahoma" w:hAnsi="Tahoma" w:cs="Tahoma"/>
        </w:rPr>
        <w:t xml:space="preserve"> </w:t>
      </w:r>
      <w:proofErr w:type="spellStart"/>
      <w:r w:rsidR="00272B35">
        <w:rPr>
          <w:rFonts w:ascii="Tahoma" w:hAnsi="Tahoma" w:cs="Tahoma"/>
        </w:rPr>
        <w:t>bạn</w:t>
      </w:r>
      <w:proofErr w:type="spellEnd"/>
      <w:r w:rsidR="00272B35">
        <w:rPr>
          <w:rFonts w:ascii="Tahoma" w:hAnsi="Tahoma" w:cs="Tahoma"/>
        </w:rPr>
        <w:t xml:space="preserve"> </w:t>
      </w:r>
      <w:proofErr w:type="spellStart"/>
      <w:r w:rsidR="00272B35">
        <w:rPr>
          <w:rFonts w:ascii="Tahoma" w:hAnsi="Tahoma" w:cs="Tahoma"/>
        </w:rPr>
        <w:t>thực</w:t>
      </w:r>
      <w:proofErr w:type="spellEnd"/>
      <w:r w:rsidR="00272B35">
        <w:rPr>
          <w:rFonts w:ascii="Tahoma" w:hAnsi="Tahoma" w:cs="Tahoma"/>
        </w:rPr>
        <w:t xml:space="preserve"> </w:t>
      </w:r>
      <w:proofErr w:type="spellStart"/>
      <w:r w:rsidR="00272B35">
        <w:rPr>
          <w:rFonts w:ascii="Tahoma" w:hAnsi="Tahoma" w:cs="Tahoma"/>
        </w:rPr>
        <w:t>hiện</w:t>
      </w:r>
      <w:proofErr w:type="spellEnd"/>
      <w:r w:rsidR="00272B35">
        <w:rPr>
          <w:rFonts w:ascii="Tahoma" w:hAnsi="Tahoma" w:cs="Tahoma"/>
        </w:rPr>
        <w:t xml:space="preserve"> </w:t>
      </w:r>
      <w:proofErr w:type="spellStart"/>
      <w:r w:rsidR="00272B35">
        <w:rPr>
          <w:rFonts w:ascii="Tahoma" w:hAnsi="Tahoma" w:cs="Tahoma"/>
        </w:rPr>
        <w:t>các</w:t>
      </w:r>
      <w:proofErr w:type="spellEnd"/>
      <w:r w:rsidR="00272B35">
        <w:rPr>
          <w:rFonts w:ascii="Tahoma" w:hAnsi="Tahoma" w:cs="Tahoma"/>
        </w:rPr>
        <w:t xml:space="preserve"> </w:t>
      </w:r>
      <w:proofErr w:type="spellStart"/>
      <w:r w:rsidR="00272B35">
        <w:rPr>
          <w:rFonts w:ascii="Tahoma" w:hAnsi="Tahoma" w:cs="Tahoma"/>
        </w:rPr>
        <w:t>hành</w:t>
      </w:r>
      <w:proofErr w:type="spellEnd"/>
      <w:r w:rsidR="00272B35">
        <w:rPr>
          <w:rFonts w:ascii="Tahoma" w:hAnsi="Tahoma" w:cs="Tahoma"/>
        </w:rPr>
        <w:t xml:space="preserve"> </w:t>
      </w:r>
      <w:proofErr w:type="spellStart"/>
      <w:r w:rsidR="00272B35">
        <w:rPr>
          <w:rFonts w:ascii="Tahoma" w:hAnsi="Tahoma" w:cs="Tahoma"/>
        </w:rPr>
        <w:t>động</w:t>
      </w:r>
      <w:proofErr w:type="spellEnd"/>
      <w:r w:rsidR="00272B35">
        <w:rPr>
          <w:rFonts w:ascii="Tahoma" w:hAnsi="Tahoma" w:cs="Tahoma"/>
        </w:rPr>
        <w:t xml:space="preserve"> </w:t>
      </w:r>
      <w:proofErr w:type="spellStart"/>
      <w:r w:rsidR="00272B35">
        <w:rPr>
          <w:rFonts w:ascii="Tahoma" w:hAnsi="Tahoma" w:cs="Tahoma"/>
        </w:rPr>
        <w:t>như</w:t>
      </w:r>
      <w:proofErr w:type="spellEnd"/>
      <w:r w:rsidR="00272B35">
        <w:rPr>
          <w:rFonts w:ascii="Tahoma" w:hAnsi="Tahoma" w:cs="Tahoma"/>
        </w:rPr>
        <w:t xml:space="preserve"> </w:t>
      </w:r>
      <w:proofErr w:type="spellStart"/>
      <w:r w:rsidR="0019744B">
        <w:rPr>
          <w:rFonts w:ascii="Tahoma" w:hAnsi="Tahoma" w:cs="Tahoma"/>
        </w:rPr>
        <w:t>gửi</w:t>
      </w:r>
      <w:proofErr w:type="spellEnd"/>
      <w:r w:rsidR="0019744B">
        <w:rPr>
          <w:rFonts w:ascii="Tahoma" w:hAnsi="Tahoma" w:cs="Tahoma"/>
        </w:rPr>
        <w:t xml:space="preserve"> Ether</w:t>
      </w:r>
      <w:r w:rsidR="00FE7A2C">
        <w:rPr>
          <w:rFonts w:ascii="Tahoma" w:hAnsi="Tahoma" w:cs="Tahoma"/>
        </w:rPr>
        <w:t xml:space="preserve"> </w:t>
      </w:r>
      <w:proofErr w:type="spellStart"/>
      <w:r w:rsidR="00FE7A2C">
        <w:rPr>
          <w:rFonts w:ascii="Tahoma" w:hAnsi="Tahoma" w:cs="Tahoma"/>
        </w:rPr>
        <w:t>từ</w:t>
      </w:r>
      <w:proofErr w:type="spellEnd"/>
      <w:r w:rsidR="00FE7A2C">
        <w:rPr>
          <w:rFonts w:ascii="Tahoma" w:hAnsi="Tahoma" w:cs="Tahoma"/>
        </w:rPr>
        <w:t xml:space="preserve"> </w:t>
      </w:r>
      <w:proofErr w:type="spellStart"/>
      <w:r w:rsidR="00FE7A2C">
        <w:rPr>
          <w:rFonts w:ascii="Tahoma" w:hAnsi="Tahoma" w:cs="Tahoma"/>
        </w:rPr>
        <w:t>tài</w:t>
      </w:r>
      <w:proofErr w:type="spellEnd"/>
      <w:r w:rsidR="00FE7A2C">
        <w:rPr>
          <w:rFonts w:ascii="Tahoma" w:hAnsi="Tahoma" w:cs="Tahoma"/>
        </w:rPr>
        <w:t xml:space="preserve"> </w:t>
      </w:r>
      <w:proofErr w:type="spellStart"/>
      <w:r w:rsidR="00FE7A2C">
        <w:rPr>
          <w:rFonts w:ascii="Tahoma" w:hAnsi="Tahoma" w:cs="Tahoma"/>
        </w:rPr>
        <w:t>khoản</w:t>
      </w:r>
      <w:proofErr w:type="spellEnd"/>
      <w:r w:rsidR="00FE7A2C">
        <w:rPr>
          <w:rFonts w:ascii="Tahoma" w:hAnsi="Tahoma" w:cs="Tahoma"/>
        </w:rPr>
        <w:t xml:space="preserve"> </w:t>
      </w:r>
      <w:proofErr w:type="spellStart"/>
      <w:r w:rsidR="00FE7A2C">
        <w:rPr>
          <w:rFonts w:ascii="Tahoma" w:hAnsi="Tahoma" w:cs="Tahoma"/>
        </w:rPr>
        <w:t>này</w:t>
      </w:r>
      <w:proofErr w:type="spellEnd"/>
      <w:r w:rsidR="00FE7A2C">
        <w:rPr>
          <w:rFonts w:ascii="Tahoma" w:hAnsi="Tahoma" w:cs="Tahoma"/>
        </w:rPr>
        <w:t xml:space="preserve"> sang </w:t>
      </w:r>
      <w:proofErr w:type="spellStart"/>
      <w:r w:rsidR="00FE7A2C">
        <w:rPr>
          <w:rFonts w:ascii="Tahoma" w:hAnsi="Tahoma" w:cs="Tahoma"/>
        </w:rPr>
        <w:t>tài</w:t>
      </w:r>
      <w:proofErr w:type="spellEnd"/>
      <w:r w:rsidR="00FE7A2C">
        <w:rPr>
          <w:rFonts w:ascii="Tahoma" w:hAnsi="Tahoma" w:cs="Tahoma"/>
        </w:rPr>
        <w:t xml:space="preserve"> </w:t>
      </w:r>
      <w:proofErr w:type="spellStart"/>
      <w:r w:rsidR="00FE7A2C">
        <w:rPr>
          <w:rFonts w:ascii="Tahoma" w:hAnsi="Tahoma" w:cs="Tahoma"/>
        </w:rPr>
        <w:t>khoản</w:t>
      </w:r>
      <w:proofErr w:type="spellEnd"/>
      <w:r w:rsidR="00FE7A2C">
        <w:rPr>
          <w:rFonts w:ascii="Tahoma" w:hAnsi="Tahoma" w:cs="Tahoma"/>
        </w:rPr>
        <w:t xml:space="preserve"> </w:t>
      </w:r>
      <w:proofErr w:type="spellStart"/>
      <w:r w:rsidR="00FE7A2C">
        <w:rPr>
          <w:rFonts w:ascii="Tahoma" w:hAnsi="Tahoma" w:cs="Tahoma"/>
        </w:rPr>
        <w:t>khác</w:t>
      </w:r>
      <w:proofErr w:type="spellEnd"/>
      <w:r w:rsidR="00FE7A2C">
        <w:rPr>
          <w:rFonts w:ascii="Tahoma" w:hAnsi="Tahoma" w:cs="Tahoma"/>
        </w:rPr>
        <w:t xml:space="preserve">, </w:t>
      </w:r>
      <w:proofErr w:type="spellStart"/>
      <w:r w:rsidR="00FE7A2C">
        <w:rPr>
          <w:rFonts w:ascii="Tahoma" w:hAnsi="Tahoma" w:cs="Tahoma"/>
        </w:rPr>
        <w:t>đọc</w:t>
      </w:r>
      <w:proofErr w:type="spellEnd"/>
      <w:r w:rsidR="00FE7A2C">
        <w:rPr>
          <w:rFonts w:ascii="Tahoma" w:hAnsi="Tahoma" w:cs="Tahoma"/>
        </w:rPr>
        <w:t xml:space="preserve"> </w:t>
      </w:r>
      <w:proofErr w:type="spellStart"/>
      <w:r w:rsidR="00FE7A2C">
        <w:rPr>
          <w:rFonts w:ascii="Tahoma" w:hAnsi="Tahoma" w:cs="Tahoma"/>
        </w:rPr>
        <w:t>và</w:t>
      </w:r>
      <w:proofErr w:type="spellEnd"/>
      <w:r w:rsidR="00FE7A2C">
        <w:rPr>
          <w:rFonts w:ascii="Tahoma" w:hAnsi="Tahoma" w:cs="Tahoma"/>
        </w:rPr>
        <w:t xml:space="preserve"> </w:t>
      </w:r>
      <w:proofErr w:type="spellStart"/>
      <w:r w:rsidR="00FE7A2C">
        <w:rPr>
          <w:rFonts w:ascii="Tahoma" w:hAnsi="Tahoma" w:cs="Tahoma"/>
        </w:rPr>
        <w:t>ghi</w:t>
      </w:r>
      <w:proofErr w:type="spellEnd"/>
      <w:r w:rsidR="00FE7A2C">
        <w:rPr>
          <w:rFonts w:ascii="Tahoma" w:hAnsi="Tahoma" w:cs="Tahoma"/>
        </w:rPr>
        <w:t xml:space="preserve"> </w:t>
      </w:r>
      <w:proofErr w:type="spellStart"/>
      <w:r w:rsidR="00FE7A2C">
        <w:rPr>
          <w:rFonts w:ascii="Tahoma" w:hAnsi="Tahoma" w:cs="Tahoma"/>
        </w:rPr>
        <w:t>dữ</w:t>
      </w:r>
      <w:proofErr w:type="spellEnd"/>
      <w:r w:rsidR="00FE7A2C">
        <w:rPr>
          <w:rFonts w:ascii="Tahoma" w:hAnsi="Tahoma" w:cs="Tahoma"/>
        </w:rPr>
        <w:t xml:space="preserve"> </w:t>
      </w:r>
      <w:proofErr w:type="spellStart"/>
      <w:r w:rsidR="00FE7A2C">
        <w:rPr>
          <w:rFonts w:ascii="Tahoma" w:hAnsi="Tahoma" w:cs="Tahoma"/>
        </w:rPr>
        <w:t>liệu</w:t>
      </w:r>
      <w:proofErr w:type="spellEnd"/>
      <w:r w:rsidR="00FE7A2C">
        <w:rPr>
          <w:rFonts w:ascii="Tahoma" w:hAnsi="Tahoma" w:cs="Tahoma"/>
        </w:rPr>
        <w:t xml:space="preserve"> </w:t>
      </w:r>
      <w:proofErr w:type="spellStart"/>
      <w:r w:rsidR="00FE7A2C">
        <w:rPr>
          <w:rFonts w:ascii="Tahoma" w:hAnsi="Tahoma" w:cs="Tahoma"/>
        </w:rPr>
        <w:t>từ</w:t>
      </w:r>
      <w:proofErr w:type="spellEnd"/>
      <w:r w:rsidR="00FE7A2C">
        <w:rPr>
          <w:rFonts w:ascii="Tahoma" w:hAnsi="Tahoma" w:cs="Tahoma"/>
        </w:rPr>
        <w:t xml:space="preserve"> smart contract</w:t>
      </w:r>
      <w:r w:rsidR="00BF4D93">
        <w:rPr>
          <w:rFonts w:ascii="Tahoma" w:hAnsi="Tahoma" w:cs="Tahoma"/>
        </w:rPr>
        <w:t xml:space="preserve">, </w:t>
      </w:r>
      <w:proofErr w:type="spellStart"/>
      <w:r w:rsidR="00BF4D93">
        <w:rPr>
          <w:rFonts w:ascii="Tahoma" w:hAnsi="Tahoma" w:cs="Tahoma"/>
        </w:rPr>
        <w:t>tạo</w:t>
      </w:r>
      <w:proofErr w:type="spellEnd"/>
      <w:r w:rsidR="00BF4D93">
        <w:rPr>
          <w:rFonts w:ascii="Tahoma" w:hAnsi="Tahoma" w:cs="Tahoma"/>
        </w:rPr>
        <w:t xml:space="preserve"> smart contract</w:t>
      </w:r>
      <w:r w:rsidR="00995CDB">
        <w:rPr>
          <w:rFonts w:ascii="Tahoma" w:hAnsi="Tahoma" w:cs="Tahoma"/>
        </w:rPr>
        <w:t xml:space="preserve">. </w:t>
      </w:r>
      <w:r w:rsidR="00C44077">
        <w:rPr>
          <w:rFonts w:ascii="Tahoma" w:hAnsi="Tahoma" w:cs="Tahoma"/>
        </w:rPr>
        <w:t xml:space="preserve">Webe.js </w:t>
      </w:r>
      <w:proofErr w:type="spellStart"/>
      <w:r w:rsidR="00C44077">
        <w:rPr>
          <w:rFonts w:ascii="Tahoma" w:hAnsi="Tahoma" w:cs="Tahoma"/>
        </w:rPr>
        <w:t>giao</w:t>
      </w:r>
      <w:proofErr w:type="spellEnd"/>
      <w:r w:rsidR="00C44077">
        <w:rPr>
          <w:rFonts w:ascii="Tahoma" w:hAnsi="Tahoma" w:cs="Tahoma"/>
        </w:rPr>
        <w:t xml:space="preserve"> </w:t>
      </w:r>
      <w:proofErr w:type="spellStart"/>
      <w:r w:rsidR="00C44077">
        <w:rPr>
          <w:rFonts w:ascii="Tahoma" w:hAnsi="Tahoma" w:cs="Tahoma"/>
        </w:rPr>
        <w:t>tiếp</w:t>
      </w:r>
      <w:proofErr w:type="spellEnd"/>
      <w:r w:rsidR="00C44077">
        <w:rPr>
          <w:rFonts w:ascii="Tahoma" w:hAnsi="Tahoma" w:cs="Tahoma"/>
        </w:rPr>
        <w:t xml:space="preserve"> </w:t>
      </w:r>
      <w:proofErr w:type="spellStart"/>
      <w:r w:rsidR="00C44077">
        <w:rPr>
          <w:rFonts w:ascii="Tahoma" w:hAnsi="Tahoma" w:cs="Tahoma"/>
        </w:rPr>
        <w:t>với</w:t>
      </w:r>
      <w:proofErr w:type="spellEnd"/>
      <w:r w:rsidR="00C44077">
        <w:rPr>
          <w:rFonts w:ascii="Tahoma" w:hAnsi="Tahoma" w:cs="Tahoma"/>
        </w:rPr>
        <w:t xml:space="preserve"> </w:t>
      </w:r>
      <w:r w:rsidR="004D5D9F">
        <w:rPr>
          <w:rFonts w:ascii="Tahoma" w:hAnsi="Tahoma" w:cs="Tahoma"/>
        </w:rPr>
        <w:t xml:space="preserve">blockchain Ethereum </w:t>
      </w:r>
      <w:proofErr w:type="spellStart"/>
      <w:r w:rsidR="004D5D9F">
        <w:rPr>
          <w:rFonts w:ascii="Tahoma" w:hAnsi="Tahoma" w:cs="Tahoma"/>
        </w:rPr>
        <w:t>và</w:t>
      </w:r>
      <w:proofErr w:type="spellEnd"/>
      <w:r w:rsidR="004D5D9F">
        <w:rPr>
          <w:rFonts w:ascii="Tahoma" w:hAnsi="Tahoma" w:cs="Tahoma"/>
        </w:rPr>
        <w:t xml:space="preserve"> Json RPC</w:t>
      </w:r>
      <w:r w:rsidR="00C34DAD">
        <w:rPr>
          <w:rFonts w:ascii="Tahoma" w:hAnsi="Tahoma" w:cs="Tahoma"/>
        </w:rPr>
        <w:t xml:space="preserve">. </w:t>
      </w:r>
    </w:p>
    <w:p w14:paraId="45B81EC9" w14:textId="18316294" w:rsidR="006D3A9E" w:rsidRDefault="0045648A" w:rsidP="0045648A">
      <w:pPr>
        <w:pStyle w:val="Heading3"/>
      </w:pPr>
      <w:bookmarkStart w:id="46" w:name="_Toc28632691"/>
      <w:bookmarkStart w:id="47" w:name="_Toc28632806"/>
      <w:bookmarkStart w:id="48" w:name="_Toc28632886"/>
      <w:bookmarkStart w:id="49" w:name="_Toc28766514"/>
      <w:r w:rsidRPr="0045648A">
        <w:t xml:space="preserve">3.2.2 </w:t>
      </w:r>
      <w:proofErr w:type="spellStart"/>
      <w:r w:rsidR="00CB72EB" w:rsidRPr="0045648A">
        <w:t>Xây</w:t>
      </w:r>
      <w:proofErr w:type="spellEnd"/>
      <w:r w:rsidR="00CB72EB" w:rsidRPr="0045648A">
        <w:t xml:space="preserve"> </w:t>
      </w:r>
      <w:proofErr w:type="spellStart"/>
      <w:r w:rsidR="00CB72EB" w:rsidRPr="0045648A">
        <w:t>dựng</w:t>
      </w:r>
      <w:proofErr w:type="spellEnd"/>
      <w:r w:rsidR="00CB72EB" w:rsidRPr="0045648A">
        <w:t xml:space="preserve"> </w:t>
      </w:r>
      <w:r w:rsidR="005B3E1A" w:rsidRPr="0045648A">
        <w:t>Multi-Sig Wallet Smart Contract</w:t>
      </w:r>
      <w:r w:rsidR="00D27B55" w:rsidRPr="0045648A">
        <w:t>.</w:t>
      </w:r>
      <w:bookmarkEnd w:id="46"/>
      <w:bookmarkEnd w:id="47"/>
      <w:bookmarkEnd w:id="48"/>
      <w:bookmarkEnd w:id="49"/>
      <w:r w:rsidR="00D27B55" w:rsidRPr="0045648A">
        <w:t xml:space="preserve"> </w:t>
      </w:r>
    </w:p>
    <w:p w14:paraId="399F94CB" w14:textId="3A1BFF19" w:rsidR="00F23EF6" w:rsidRDefault="00F23EF6" w:rsidP="00F23EF6"/>
    <w:p w14:paraId="5F162345" w14:textId="730DF012" w:rsidR="00F23EF6" w:rsidRDefault="00F23EF6" w:rsidP="00F23EF6">
      <w:pPr>
        <w:pStyle w:val="ListParagraph"/>
        <w:numPr>
          <w:ilvl w:val="0"/>
          <w:numId w:val="32"/>
        </w:numPr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Multi-Sig Wallet:</w:t>
      </w:r>
    </w:p>
    <w:p w14:paraId="78BFDD58" w14:textId="77777777" w:rsidR="00F23EF6" w:rsidRDefault="00F23EF6" w:rsidP="00F23EF6">
      <w:pPr>
        <w:pStyle w:val="ListParagraph"/>
        <w:ind w:left="1440"/>
      </w:pPr>
    </w:p>
    <w:p w14:paraId="5211D767" w14:textId="77777777" w:rsidR="00F23EF6" w:rsidRPr="00F23EF6" w:rsidRDefault="00F23EF6" w:rsidP="00F23EF6">
      <w:pPr>
        <w:pStyle w:val="ListParagraph"/>
        <w:numPr>
          <w:ilvl w:val="0"/>
          <w:numId w:val="33"/>
        </w:numPr>
        <w:rPr>
          <w:rFonts w:ascii="Tahoma" w:hAnsi="Tahoma" w:cs="Tahoma"/>
        </w:rPr>
      </w:pPr>
      <w:proofErr w:type="spellStart"/>
      <w:r w:rsidRPr="00F23EF6">
        <w:rPr>
          <w:rFonts w:ascii="Tahoma" w:hAnsi="Tahoma" w:cs="Tahoma"/>
        </w:rPr>
        <w:t>Danh</w:t>
      </w:r>
      <w:proofErr w:type="spellEnd"/>
      <w:r w:rsidRPr="00F23EF6">
        <w:rPr>
          <w:rFonts w:ascii="Tahoma" w:hAnsi="Tahoma" w:cs="Tahoma"/>
        </w:rPr>
        <w:t xml:space="preserve"> </w:t>
      </w:r>
      <w:proofErr w:type="spellStart"/>
      <w:r w:rsidRPr="00F23EF6">
        <w:rPr>
          <w:rFonts w:ascii="Tahoma" w:hAnsi="Tahoma" w:cs="Tahoma"/>
        </w:rPr>
        <w:t>sách</w:t>
      </w:r>
      <w:proofErr w:type="spellEnd"/>
      <w:r w:rsidRPr="00F23EF6">
        <w:rPr>
          <w:rFonts w:ascii="Tahoma" w:hAnsi="Tahoma" w:cs="Tahoma"/>
        </w:rPr>
        <w:t xml:space="preserve"> </w:t>
      </w:r>
      <w:proofErr w:type="spellStart"/>
      <w:r w:rsidRPr="00F23EF6">
        <w:rPr>
          <w:rFonts w:ascii="Tahoma" w:hAnsi="Tahoma" w:cs="Tahoma"/>
        </w:rPr>
        <w:t>những</w:t>
      </w:r>
      <w:proofErr w:type="spellEnd"/>
      <w:r w:rsidRPr="00F23EF6">
        <w:rPr>
          <w:rFonts w:ascii="Tahoma" w:hAnsi="Tahoma" w:cs="Tahoma"/>
        </w:rPr>
        <w:t xml:space="preserve"> ng</w:t>
      </w:r>
      <w:r w:rsidRPr="00F23EF6">
        <w:rPr>
          <w:rFonts w:ascii="Tahoma" w:hAnsi="Tahoma" w:cs="Tahoma"/>
          <w:lang w:val="vi-VN"/>
        </w:rPr>
        <w:t>ư</w:t>
      </w:r>
      <w:proofErr w:type="spellStart"/>
      <w:r w:rsidRPr="00F23EF6">
        <w:rPr>
          <w:rFonts w:ascii="Tahoma" w:hAnsi="Tahoma" w:cs="Tahoma"/>
        </w:rPr>
        <w:t>ời</w:t>
      </w:r>
      <w:proofErr w:type="spellEnd"/>
      <w:r w:rsidRPr="00F23EF6">
        <w:rPr>
          <w:rFonts w:ascii="Tahoma" w:hAnsi="Tahoma" w:cs="Tahoma"/>
        </w:rPr>
        <w:t xml:space="preserve"> đ</w:t>
      </w:r>
      <w:r w:rsidRPr="00F23EF6">
        <w:rPr>
          <w:rFonts w:ascii="Tahoma" w:hAnsi="Tahoma" w:cs="Tahoma"/>
          <w:lang w:val="vi-VN"/>
        </w:rPr>
        <w:t>ư</w:t>
      </w:r>
      <w:proofErr w:type="spellStart"/>
      <w:r w:rsidRPr="00F23EF6">
        <w:rPr>
          <w:rFonts w:ascii="Tahoma" w:hAnsi="Tahoma" w:cs="Tahoma"/>
        </w:rPr>
        <w:t>ợc</w:t>
      </w:r>
      <w:proofErr w:type="spellEnd"/>
      <w:r w:rsidRPr="00F23EF6">
        <w:rPr>
          <w:rFonts w:ascii="Tahoma" w:hAnsi="Tahoma" w:cs="Tahoma"/>
        </w:rPr>
        <w:t xml:space="preserve"> </w:t>
      </w:r>
      <w:proofErr w:type="spellStart"/>
      <w:r w:rsidRPr="00F23EF6">
        <w:rPr>
          <w:rFonts w:ascii="Tahoma" w:hAnsi="Tahoma" w:cs="Tahoma"/>
        </w:rPr>
        <w:t>phép</w:t>
      </w:r>
      <w:proofErr w:type="spellEnd"/>
    </w:p>
    <w:p w14:paraId="118164B6" w14:textId="77777777" w:rsidR="00F23EF6" w:rsidRPr="00F23EF6" w:rsidRDefault="00F23EF6" w:rsidP="00F23EF6">
      <w:pPr>
        <w:pStyle w:val="ListParagraph"/>
        <w:numPr>
          <w:ilvl w:val="0"/>
          <w:numId w:val="33"/>
        </w:numPr>
        <w:rPr>
          <w:rFonts w:ascii="Tahoma" w:hAnsi="Tahoma" w:cs="Tahoma"/>
        </w:rPr>
      </w:pPr>
      <w:r w:rsidRPr="00F23EF6">
        <w:rPr>
          <w:rFonts w:ascii="Tahoma" w:hAnsi="Tahoma" w:cs="Tahoma"/>
        </w:rPr>
        <w:t xml:space="preserve"> </w:t>
      </w:r>
      <w:proofErr w:type="spellStart"/>
      <w:r w:rsidRPr="00F23EF6">
        <w:rPr>
          <w:rFonts w:ascii="Tahoma" w:hAnsi="Tahoma" w:cs="Tahoma"/>
        </w:rPr>
        <w:t>Quy</w:t>
      </w:r>
      <w:proofErr w:type="spellEnd"/>
      <w:r w:rsidRPr="00F23EF6">
        <w:rPr>
          <w:rFonts w:ascii="Tahoma" w:hAnsi="Tahoma" w:cs="Tahoma"/>
        </w:rPr>
        <w:t xml:space="preserve"> </w:t>
      </w:r>
      <w:proofErr w:type="spellStart"/>
      <w:r w:rsidRPr="00F23EF6">
        <w:rPr>
          <w:rFonts w:ascii="Tahoma" w:hAnsi="Tahoma" w:cs="Tahoma"/>
        </w:rPr>
        <w:t>tắc</w:t>
      </w:r>
      <w:proofErr w:type="spellEnd"/>
      <w:r w:rsidRPr="00F23EF6">
        <w:rPr>
          <w:rFonts w:ascii="Tahoma" w:hAnsi="Tahoma" w:cs="Tahoma"/>
        </w:rPr>
        <w:t xml:space="preserve"> </w:t>
      </w:r>
      <w:proofErr w:type="spellStart"/>
      <w:r w:rsidRPr="00F23EF6">
        <w:rPr>
          <w:rFonts w:ascii="Tahoma" w:hAnsi="Tahoma" w:cs="Tahoma"/>
        </w:rPr>
        <w:t>để</w:t>
      </w:r>
      <w:proofErr w:type="spellEnd"/>
      <w:r w:rsidRPr="00F23EF6">
        <w:rPr>
          <w:rFonts w:ascii="Tahoma" w:hAnsi="Tahoma" w:cs="Tahoma"/>
        </w:rPr>
        <w:t xml:space="preserve"> </w:t>
      </w:r>
      <w:proofErr w:type="spellStart"/>
      <w:r w:rsidRPr="00F23EF6">
        <w:rPr>
          <w:rFonts w:ascii="Tahoma" w:hAnsi="Tahoma" w:cs="Tahoma"/>
        </w:rPr>
        <w:t>một</w:t>
      </w:r>
      <w:proofErr w:type="spellEnd"/>
      <w:r w:rsidRPr="00F23EF6">
        <w:rPr>
          <w:rFonts w:ascii="Tahoma" w:hAnsi="Tahoma" w:cs="Tahoma"/>
        </w:rPr>
        <w:t xml:space="preserve"> </w:t>
      </w:r>
      <w:proofErr w:type="spellStart"/>
      <w:r w:rsidRPr="00F23EF6">
        <w:rPr>
          <w:rFonts w:ascii="Tahoma" w:hAnsi="Tahoma" w:cs="Tahoma"/>
        </w:rPr>
        <w:t>sự</w:t>
      </w:r>
      <w:proofErr w:type="spellEnd"/>
      <w:r w:rsidRPr="00F23EF6">
        <w:rPr>
          <w:rFonts w:ascii="Tahoma" w:hAnsi="Tahoma" w:cs="Tahoma"/>
        </w:rPr>
        <w:t xml:space="preserve"> </w:t>
      </w:r>
      <w:proofErr w:type="spellStart"/>
      <w:r w:rsidRPr="00F23EF6">
        <w:rPr>
          <w:rFonts w:ascii="Tahoma" w:hAnsi="Tahoma" w:cs="Tahoma"/>
        </w:rPr>
        <w:t>kiện</w:t>
      </w:r>
      <w:proofErr w:type="spellEnd"/>
      <w:r w:rsidRPr="00F23EF6">
        <w:rPr>
          <w:rFonts w:ascii="Tahoma" w:hAnsi="Tahoma" w:cs="Tahoma"/>
        </w:rPr>
        <w:t xml:space="preserve"> đ</w:t>
      </w:r>
      <w:r w:rsidRPr="00F23EF6">
        <w:rPr>
          <w:rFonts w:ascii="Tahoma" w:hAnsi="Tahoma" w:cs="Tahoma"/>
          <w:lang w:val="vi-VN"/>
        </w:rPr>
        <w:t>ư</w:t>
      </w:r>
      <w:proofErr w:type="spellStart"/>
      <w:r w:rsidRPr="00F23EF6">
        <w:rPr>
          <w:rFonts w:ascii="Tahoma" w:hAnsi="Tahoma" w:cs="Tahoma"/>
        </w:rPr>
        <w:t>ợc</w:t>
      </w:r>
      <w:proofErr w:type="spellEnd"/>
      <w:r w:rsidRPr="00F23EF6">
        <w:rPr>
          <w:rFonts w:ascii="Tahoma" w:hAnsi="Tahoma" w:cs="Tahoma"/>
        </w:rPr>
        <w:t xml:space="preserve"> </w:t>
      </w:r>
      <w:proofErr w:type="spellStart"/>
      <w:r w:rsidRPr="00F23EF6">
        <w:rPr>
          <w:rFonts w:ascii="Tahoma" w:hAnsi="Tahoma" w:cs="Tahoma"/>
        </w:rPr>
        <w:t>thực</w:t>
      </w:r>
      <w:proofErr w:type="spellEnd"/>
      <w:r w:rsidRPr="00F23EF6">
        <w:rPr>
          <w:rFonts w:ascii="Tahoma" w:hAnsi="Tahoma" w:cs="Tahoma"/>
        </w:rPr>
        <w:t xml:space="preserve"> </w:t>
      </w:r>
      <w:proofErr w:type="spellStart"/>
      <w:r w:rsidRPr="00F23EF6">
        <w:rPr>
          <w:rFonts w:ascii="Tahoma" w:hAnsi="Tahoma" w:cs="Tahoma"/>
        </w:rPr>
        <w:t>hiện</w:t>
      </w:r>
      <w:proofErr w:type="spellEnd"/>
    </w:p>
    <w:p w14:paraId="2C0148E0" w14:textId="77777777" w:rsidR="00F23EF6" w:rsidRPr="00F23EF6" w:rsidRDefault="00F23EF6" w:rsidP="00F23EF6">
      <w:pPr>
        <w:pStyle w:val="ListParagraph"/>
        <w:numPr>
          <w:ilvl w:val="0"/>
          <w:numId w:val="33"/>
        </w:numPr>
        <w:rPr>
          <w:rFonts w:ascii="Tahoma" w:hAnsi="Tahoma" w:cs="Tahoma"/>
        </w:rPr>
      </w:pPr>
      <w:r w:rsidRPr="00F23EF6">
        <w:rPr>
          <w:rFonts w:ascii="Tahoma" w:hAnsi="Tahoma" w:cs="Tahoma"/>
        </w:rPr>
        <w:t xml:space="preserve"> </w:t>
      </w:r>
      <w:proofErr w:type="spellStart"/>
      <w:r w:rsidRPr="00F23EF6">
        <w:rPr>
          <w:rFonts w:ascii="Tahoma" w:hAnsi="Tahoma" w:cs="Tahoma"/>
        </w:rPr>
        <w:t>Cách</w:t>
      </w:r>
      <w:proofErr w:type="spellEnd"/>
      <w:r w:rsidRPr="00F23EF6">
        <w:rPr>
          <w:rFonts w:ascii="Tahoma" w:hAnsi="Tahoma" w:cs="Tahoma"/>
        </w:rPr>
        <w:t xml:space="preserve"> submit </w:t>
      </w:r>
      <w:proofErr w:type="spellStart"/>
      <w:r w:rsidRPr="00F23EF6">
        <w:rPr>
          <w:rFonts w:ascii="Tahoma" w:hAnsi="Tahoma" w:cs="Tahoma"/>
        </w:rPr>
        <w:t>một</w:t>
      </w:r>
      <w:proofErr w:type="spellEnd"/>
      <w:r w:rsidRPr="00F23EF6">
        <w:rPr>
          <w:rFonts w:ascii="Tahoma" w:hAnsi="Tahoma" w:cs="Tahoma"/>
        </w:rPr>
        <w:t xml:space="preserve"> </w:t>
      </w:r>
      <w:proofErr w:type="spellStart"/>
      <w:r w:rsidRPr="00F23EF6">
        <w:rPr>
          <w:rFonts w:ascii="Tahoma" w:hAnsi="Tahoma" w:cs="Tahoma"/>
        </w:rPr>
        <w:t>yêu</w:t>
      </w:r>
      <w:proofErr w:type="spellEnd"/>
      <w:r w:rsidRPr="00F23EF6">
        <w:rPr>
          <w:rFonts w:ascii="Tahoma" w:hAnsi="Tahoma" w:cs="Tahoma"/>
        </w:rPr>
        <w:t xml:space="preserve"> </w:t>
      </w:r>
      <w:proofErr w:type="spellStart"/>
      <w:r w:rsidRPr="00F23EF6">
        <w:rPr>
          <w:rFonts w:ascii="Tahoma" w:hAnsi="Tahoma" w:cs="Tahoma"/>
        </w:rPr>
        <w:t>cầu</w:t>
      </w:r>
      <w:proofErr w:type="spellEnd"/>
      <w:r w:rsidRPr="00F23EF6">
        <w:rPr>
          <w:rFonts w:ascii="Tahoma" w:hAnsi="Tahoma" w:cs="Tahoma"/>
        </w:rPr>
        <w:t xml:space="preserve">( </w:t>
      </w:r>
      <w:proofErr w:type="spellStart"/>
      <w:r w:rsidRPr="00F23EF6">
        <w:rPr>
          <w:rFonts w:ascii="Tahoma" w:hAnsi="Tahoma" w:cs="Tahoma"/>
        </w:rPr>
        <w:t>gửi</w:t>
      </w:r>
      <w:proofErr w:type="spellEnd"/>
      <w:r w:rsidRPr="00F23EF6">
        <w:rPr>
          <w:rFonts w:ascii="Tahoma" w:hAnsi="Tahoma" w:cs="Tahoma"/>
        </w:rPr>
        <w:t xml:space="preserve"> </w:t>
      </w:r>
      <w:proofErr w:type="spellStart"/>
      <w:r w:rsidRPr="00F23EF6">
        <w:rPr>
          <w:rFonts w:ascii="Tahoma" w:hAnsi="Tahoma" w:cs="Tahoma"/>
        </w:rPr>
        <w:t>tiền</w:t>
      </w:r>
      <w:proofErr w:type="spellEnd"/>
      <w:r w:rsidRPr="00F23EF6">
        <w:rPr>
          <w:rFonts w:ascii="Tahoma" w:hAnsi="Tahoma" w:cs="Tahoma"/>
        </w:rPr>
        <w:t xml:space="preserve">, </w:t>
      </w:r>
      <w:proofErr w:type="spellStart"/>
      <w:r w:rsidRPr="00F23EF6">
        <w:rPr>
          <w:rFonts w:ascii="Tahoma" w:hAnsi="Tahoma" w:cs="Tahoma"/>
        </w:rPr>
        <w:t>thay</w:t>
      </w:r>
      <w:proofErr w:type="spellEnd"/>
      <w:r w:rsidRPr="00F23EF6">
        <w:rPr>
          <w:rFonts w:ascii="Tahoma" w:hAnsi="Tahoma" w:cs="Tahoma"/>
        </w:rPr>
        <w:t xml:space="preserve"> </w:t>
      </w:r>
      <w:proofErr w:type="spellStart"/>
      <w:r w:rsidRPr="00F23EF6">
        <w:rPr>
          <w:rFonts w:ascii="Tahoma" w:hAnsi="Tahoma" w:cs="Tahoma"/>
        </w:rPr>
        <w:t>đổi</w:t>
      </w:r>
      <w:proofErr w:type="spellEnd"/>
      <w:r w:rsidRPr="00F23EF6">
        <w:rPr>
          <w:rFonts w:ascii="Tahoma" w:hAnsi="Tahoma" w:cs="Tahoma"/>
        </w:rPr>
        <w:t xml:space="preserve"> </w:t>
      </w:r>
      <w:proofErr w:type="spellStart"/>
      <w:r w:rsidRPr="00F23EF6">
        <w:rPr>
          <w:rFonts w:ascii="Tahoma" w:hAnsi="Tahoma" w:cs="Tahoma"/>
        </w:rPr>
        <w:t>danh</w:t>
      </w:r>
      <w:proofErr w:type="spellEnd"/>
      <w:r w:rsidRPr="00F23EF6">
        <w:rPr>
          <w:rFonts w:ascii="Tahoma" w:hAnsi="Tahoma" w:cs="Tahoma"/>
        </w:rPr>
        <w:t xml:space="preserve"> </w:t>
      </w:r>
      <w:proofErr w:type="spellStart"/>
      <w:r w:rsidRPr="00F23EF6">
        <w:rPr>
          <w:rFonts w:ascii="Tahoma" w:hAnsi="Tahoma" w:cs="Tahoma"/>
        </w:rPr>
        <w:t>sách</w:t>
      </w:r>
      <w:proofErr w:type="spellEnd"/>
      <w:r w:rsidRPr="00F23EF6">
        <w:rPr>
          <w:rFonts w:ascii="Tahoma" w:hAnsi="Tahoma" w:cs="Tahoma"/>
        </w:rPr>
        <w:t xml:space="preserve"> ng</w:t>
      </w:r>
      <w:r w:rsidRPr="00F23EF6">
        <w:rPr>
          <w:rFonts w:ascii="Tahoma" w:hAnsi="Tahoma" w:cs="Tahoma"/>
          <w:lang w:val="vi-VN"/>
        </w:rPr>
        <w:t>ư</w:t>
      </w:r>
      <w:proofErr w:type="spellStart"/>
      <w:r w:rsidRPr="00F23EF6">
        <w:rPr>
          <w:rFonts w:ascii="Tahoma" w:hAnsi="Tahoma" w:cs="Tahoma"/>
        </w:rPr>
        <w:t>ời</w:t>
      </w:r>
      <w:proofErr w:type="spellEnd"/>
      <w:r w:rsidRPr="00F23EF6">
        <w:rPr>
          <w:rFonts w:ascii="Tahoma" w:hAnsi="Tahoma" w:cs="Tahoma"/>
        </w:rPr>
        <w:t xml:space="preserve"> đ</w:t>
      </w:r>
      <w:r w:rsidRPr="00F23EF6">
        <w:rPr>
          <w:rFonts w:ascii="Tahoma" w:hAnsi="Tahoma" w:cs="Tahoma"/>
          <w:lang w:val="vi-VN"/>
        </w:rPr>
        <w:t>ư</w:t>
      </w:r>
      <w:proofErr w:type="spellStart"/>
      <w:r w:rsidRPr="00F23EF6">
        <w:rPr>
          <w:rFonts w:ascii="Tahoma" w:hAnsi="Tahoma" w:cs="Tahoma"/>
        </w:rPr>
        <w:t>ợc</w:t>
      </w:r>
      <w:proofErr w:type="spellEnd"/>
      <w:r w:rsidRPr="00F23EF6">
        <w:rPr>
          <w:rFonts w:ascii="Tahoma" w:hAnsi="Tahoma" w:cs="Tahoma"/>
        </w:rPr>
        <w:t xml:space="preserve"> </w:t>
      </w:r>
      <w:proofErr w:type="spellStart"/>
      <w:r w:rsidRPr="00F23EF6">
        <w:rPr>
          <w:rFonts w:ascii="Tahoma" w:hAnsi="Tahoma" w:cs="Tahoma"/>
        </w:rPr>
        <w:t>phép</w:t>
      </w:r>
      <w:proofErr w:type="spellEnd"/>
      <w:r w:rsidRPr="00F23EF6">
        <w:rPr>
          <w:rFonts w:ascii="Tahoma" w:hAnsi="Tahoma" w:cs="Tahoma"/>
        </w:rPr>
        <w:t xml:space="preserve">, </w:t>
      </w:r>
      <w:proofErr w:type="spellStart"/>
      <w:r w:rsidRPr="00F23EF6">
        <w:rPr>
          <w:rFonts w:ascii="Tahoma" w:hAnsi="Tahoma" w:cs="Tahoma"/>
        </w:rPr>
        <w:t>quy</w:t>
      </w:r>
      <w:proofErr w:type="spellEnd"/>
      <w:r w:rsidRPr="00F23EF6">
        <w:rPr>
          <w:rFonts w:ascii="Tahoma" w:hAnsi="Tahoma" w:cs="Tahoma"/>
        </w:rPr>
        <w:t xml:space="preserve"> </w:t>
      </w:r>
      <w:proofErr w:type="spellStart"/>
      <w:r w:rsidRPr="00F23EF6">
        <w:rPr>
          <w:rFonts w:ascii="Tahoma" w:hAnsi="Tahoma" w:cs="Tahoma"/>
        </w:rPr>
        <w:t>tắc</w:t>
      </w:r>
      <w:proofErr w:type="spellEnd"/>
      <w:r w:rsidRPr="00F23EF6">
        <w:rPr>
          <w:rFonts w:ascii="Tahoma" w:hAnsi="Tahoma" w:cs="Tahoma"/>
        </w:rPr>
        <w:t>,…)</w:t>
      </w:r>
    </w:p>
    <w:p w14:paraId="48557A0A" w14:textId="77777777" w:rsidR="00F23EF6" w:rsidRPr="00F23EF6" w:rsidRDefault="00F23EF6" w:rsidP="00F23EF6">
      <w:pPr>
        <w:pStyle w:val="ListParagraph"/>
        <w:numPr>
          <w:ilvl w:val="0"/>
          <w:numId w:val="33"/>
        </w:numPr>
        <w:rPr>
          <w:rFonts w:ascii="Tahoma" w:hAnsi="Tahoma" w:cs="Tahoma"/>
        </w:rPr>
      </w:pPr>
      <w:r w:rsidRPr="00F23EF6">
        <w:rPr>
          <w:rFonts w:ascii="Tahoma" w:hAnsi="Tahoma" w:cs="Tahoma"/>
        </w:rPr>
        <w:t xml:space="preserve"> </w:t>
      </w:r>
      <w:proofErr w:type="spellStart"/>
      <w:r w:rsidRPr="00F23EF6">
        <w:rPr>
          <w:rFonts w:ascii="Tahoma" w:hAnsi="Tahoma" w:cs="Tahoma"/>
        </w:rPr>
        <w:t>Các</w:t>
      </w:r>
      <w:proofErr w:type="spellEnd"/>
      <w:r w:rsidRPr="00F23EF6">
        <w:rPr>
          <w:rFonts w:ascii="Tahoma" w:hAnsi="Tahoma" w:cs="Tahoma"/>
        </w:rPr>
        <w:t xml:space="preserve"> </w:t>
      </w:r>
      <w:proofErr w:type="spellStart"/>
      <w:r w:rsidRPr="00F23EF6">
        <w:rPr>
          <w:rFonts w:ascii="Tahoma" w:hAnsi="Tahoma" w:cs="Tahoma"/>
        </w:rPr>
        <w:t>các</w:t>
      </w:r>
      <w:proofErr w:type="spellEnd"/>
      <w:r w:rsidRPr="00F23EF6">
        <w:rPr>
          <w:rFonts w:ascii="Tahoma" w:hAnsi="Tahoma" w:cs="Tahoma"/>
        </w:rPr>
        <w:t xml:space="preserve"> </w:t>
      </w:r>
      <w:proofErr w:type="spellStart"/>
      <w:r w:rsidRPr="00F23EF6">
        <w:rPr>
          <w:rFonts w:ascii="Tahoma" w:hAnsi="Tahoma" w:cs="Tahoma"/>
        </w:rPr>
        <w:t>yêu</w:t>
      </w:r>
      <w:proofErr w:type="spellEnd"/>
      <w:r w:rsidRPr="00F23EF6">
        <w:rPr>
          <w:rFonts w:ascii="Tahoma" w:hAnsi="Tahoma" w:cs="Tahoma"/>
        </w:rPr>
        <w:t xml:space="preserve"> </w:t>
      </w:r>
      <w:proofErr w:type="spellStart"/>
      <w:r w:rsidRPr="00F23EF6">
        <w:rPr>
          <w:rFonts w:ascii="Tahoma" w:hAnsi="Tahoma" w:cs="Tahoma"/>
        </w:rPr>
        <w:t>cầu</w:t>
      </w:r>
      <w:proofErr w:type="spellEnd"/>
      <w:r w:rsidRPr="00F23EF6">
        <w:rPr>
          <w:rFonts w:ascii="Tahoma" w:hAnsi="Tahoma" w:cs="Tahoma"/>
        </w:rPr>
        <w:t xml:space="preserve"> đ</w:t>
      </w:r>
      <w:r w:rsidRPr="00F23EF6">
        <w:rPr>
          <w:rFonts w:ascii="Tahoma" w:hAnsi="Tahoma" w:cs="Tahoma"/>
          <w:lang w:val="vi-VN"/>
        </w:rPr>
        <w:t>ư</w:t>
      </w:r>
      <w:proofErr w:type="spellStart"/>
      <w:r w:rsidRPr="00F23EF6">
        <w:rPr>
          <w:rFonts w:ascii="Tahoma" w:hAnsi="Tahoma" w:cs="Tahoma"/>
        </w:rPr>
        <w:t>ợc</w:t>
      </w:r>
      <w:proofErr w:type="spellEnd"/>
      <w:r w:rsidRPr="00F23EF6">
        <w:rPr>
          <w:rFonts w:ascii="Tahoma" w:hAnsi="Tahoma" w:cs="Tahoma"/>
        </w:rPr>
        <w:t xml:space="preserve"> </w:t>
      </w:r>
      <w:proofErr w:type="spellStart"/>
      <w:r w:rsidRPr="00F23EF6">
        <w:rPr>
          <w:rFonts w:ascii="Tahoma" w:hAnsi="Tahoma" w:cs="Tahoma"/>
        </w:rPr>
        <w:t>thực</w:t>
      </w:r>
      <w:proofErr w:type="spellEnd"/>
      <w:r w:rsidRPr="00F23EF6">
        <w:rPr>
          <w:rFonts w:ascii="Tahoma" w:hAnsi="Tahoma" w:cs="Tahoma"/>
        </w:rPr>
        <w:t xml:space="preserve"> </w:t>
      </w:r>
      <w:proofErr w:type="spellStart"/>
      <w:r w:rsidRPr="00F23EF6">
        <w:rPr>
          <w:rFonts w:ascii="Tahoma" w:hAnsi="Tahoma" w:cs="Tahoma"/>
        </w:rPr>
        <w:t>hiện</w:t>
      </w:r>
      <w:proofErr w:type="spellEnd"/>
    </w:p>
    <w:p w14:paraId="0F6D2B28" w14:textId="77777777" w:rsidR="00F23EF6" w:rsidRPr="00F23EF6" w:rsidRDefault="00F23EF6" w:rsidP="00F23EF6">
      <w:pPr>
        <w:pStyle w:val="ListParagraph"/>
        <w:ind w:left="2880"/>
        <w:rPr>
          <w:rFonts w:ascii="Tahoma" w:hAnsi="Tahoma" w:cs="Tahoma"/>
        </w:rPr>
      </w:pPr>
    </w:p>
    <w:p w14:paraId="4381E6E0" w14:textId="03ADCC7B" w:rsidR="002751EB" w:rsidRDefault="008178C2" w:rsidP="003602DC">
      <w:pPr>
        <w:pStyle w:val="ListParagraph"/>
        <w:numPr>
          <w:ilvl w:val="0"/>
          <w:numId w:val="31"/>
        </w:numPr>
        <w:rPr>
          <w:rFonts w:ascii="Tahoma" w:hAnsi="Tahoma" w:cs="Tahoma"/>
        </w:rPr>
      </w:pPr>
      <w:proofErr w:type="spellStart"/>
      <w:r w:rsidRPr="003602DC">
        <w:rPr>
          <w:rFonts w:ascii="Tahoma" w:hAnsi="Tahoma" w:cs="Tahoma"/>
        </w:rPr>
        <w:t>Tạo</w:t>
      </w:r>
      <w:proofErr w:type="spellEnd"/>
      <w:r w:rsidRPr="003602DC">
        <w:rPr>
          <w:rFonts w:ascii="Tahoma" w:hAnsi="Tahoma" w:cs="Tahoma"/>
        </w:rPr>
        <w:t xml:space="preserve"> project </w:t>
      </w:r>
      <w:proofErr w:type="spellStart"/>
      <w:r w:rsidRPr="003602DC">
        <w:rPr>
          <w:rFonts w:ascii="Tahoma" w:hAnsi="Tahoma" w:cs="Tahoma"/>
        </w:rPr>
        <w:t>bằng</w:t>
      </w:r>
      <w:proofErr w:type="spellEnd"/>
      <w:r w:rsidRPr="003602DC">
        <w:rPr>
          <w:rFonts w:ascii="Tahoma" w:hAnsi="Tahoma" w:cs="Tahoma"/>
        </w:rPr>
        <w:t xml:space="preserve"> Truffle</w:t>
      </w:r>
      <w:r w:rsidR="003602DC">
        <w:rPr>
          <w:rFonts w:ascii="Tahoma" w:hAnsi="Tahoma" w:cs="Tahoma"/>
        </w:rPr>
        <w:t xml:space="preserve">, project </w:t>
      </w:r>
      <w:proofErr w:type="spellStart"/>
      <w:r w:rsidR="003602DC">
        <w:rPr>
          <w:rFonts w:ascii="Tahoma" w:hAnsi="Tahoma" w:cs="Tahoma"/>
        </w:rPr>
        <w:t>ETH_multisig</w:t>
      </w:r>
      <w:proofErr w:type="spellEnd"/>
      <w:r w:rsidR="003602DC">
        <w:rPr>
          <w:rFonts w:ascii="Tahoma" w:hAnsi="Tahoma" w:cs="Tahoma"/>
        </w:rPr>
        <w:t xml:space="preserve"> </w:t>
      </w:r>
      <w:proofErr w:type="spellStart"/>
      <w:r w:rsidR="003602DC">
        <w:rPr>
          <w:rFonts w:ascii="Tahoma" w:hAnsi="Tahoma" w:cs="Tahoma"/>
        </w:rPr>
        <w:t>có</w:t>
      </w:r>
      <w:proofErr w:type="spellEnd"/>
      <w:r w:rsidR="003602DC">
        <w:rPr>
          <w:rFonts w:ascii="Tahoma" w:hAnsi="Tahoma" w:cs="Tahoma"/>
        </w:rPr>
        <w:t xml:space="preserve"> </w:t>
      </w:r>
      <w:proofErr w:type="spellStart"/>
      <w:r w:rsidR="003602DC">
        <w:rPr>
          <w:rFonts w:ascii="Tahoma" w:hAnsi="Tahoma" w:cs="Tahoma"/>
        </w:rPr>
        <w:t>dạng</w:t>
      </w:r>
      <w:proofErr w:type="spellEnd"/>
      <w:r w:rsidR="003602DC">
        <w:rPr>
          <w:rFonts w:ascii="Tahoma" w:hAnsi="Tahoma" w:cs="Tahoma"/>
        </w:rPr>
        <w:t xml:space="preserve">: </w:t>
      </w:r>
    </w:p>
    <w:p w14:paraId="61893D79" w14:textId="77777777" w:rsidR="003602DC" w:rsidRDefault="003602DC" w:rsidP="003602DC">
      <w:pPr>
        <w:pStyle w:val="ListParagraph"/>
        <w:ind w:left="1440"/>
        <w:rPr>
          <w:rFonts w:ascii="Tahoma" w:hAnsi="Tahoma" w:cs="Tahoma"/>
        </w:rPr>
      </w:pPr>
    </w:p>
    <w:p w14:paraId="7E64C8B0" w14:textId="22ACB170" w:rsidR="003602DC" w:rsidRPr="003602DC" w:rsidRDefault="003602DC" w:rsidP="003602DC">
      <w:pPr>
        <w:jc w:val="center"/>
        <w:rPr>
          <w:rFonts w:ascii="Tahoma" w:hAnsi="Tahoma" w:cs="Tahoma"/>
        </w:rPr>
      </w:pPr>
      <w:r>
        <w:rPr>
          <w:noProof/>
        </w:rPr>
        <w:lastRenderedPageBreak/>
        <w:drawing>
          <wp:inline distT="0" distB="0" distL="0" distR="0" wp14:anchorId="561FCAA9" wp14:editId="1CAE9F58">
            <wp:extent cx="2124075" cy="3486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01C1" w14:textId="77777777" w:rsidR="003833A8" w:rsidRPr="006666BE" w:rsidRDefault="003833A8" w:rsidP="000F113B">
      <w:pPr>
        <w:ind w:left="360" w:firstLine="360"/>
        <w:rPr>
          <w:rFonts w:ascii="Tahoma" w:hAnsi="Tahoma" w:cs="Tahoma"/>
        </w:rPr>
      </w:pPr>
    </w:p>
    <w:p w14:paraId="61E735E8" w14:textId="77777777" w:rsidR="00A7764F" w:rsidRPr="00A7764F" w:rsidRDefault="00A7764F" w:rsidP="00A7764F">
      <w:pPr>
        <w:rPr>
          <w:rFonts w:ascii="Tahoma" w:hAnsi="Tahoma" w:cs="Tahoma"/>
        </w:rPr>
      </w:pPr>
    </w:p>
    <w:p w14:paraId="7E0BFB97" w14:textId="77777777" w:rsidR="0047498D" w:rsidRPr="0047498D" w:rsidRDefault="0047498D" w:rsidP="0047498D">
      <w:pPr>
        <w:rPr>
          <w:rFonts w:ascii="Tahoma" w:hAnsi="Tahoma" w:cs="Tahoma"/>
        </w:rPr>
      </w:pPr>
    </w:p>
    <w:p w14:paraId="2CBFC8CB" w14:textId="0819271B" w:rsidR="0065570B" w:rsidRDefault="004A1804" w:rsidP="004A1804">
      <w:pPr>
        <w:pStyle w:val="ListParagraph"/>
        <w:numPr>
          <w:ilvl w:val="0"/>
          <w:numId w:val="31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Thực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hiện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viết</w:t>
      </w:r>
      <w:proofErr w:type="spellEnd"/>
      <w:r>
        <w:rPr>
          <w:rFonts w:ascii="Tahoma" w:hAnsi="Tahoma" w:cs="Tahoma"/>
        </w:rPr>
        <w:t xml:space="preserve"> smart contract </w:t>
      </w:r>
      <w:proofErr w:type="spellStart"/>
      <w:r>
        <w:rPr>
          <w:rFonts w:ascii="Tahoma" w:hAnsi="Tahoma" w:cs="Tahoma"/>
        </w:rPr>
        <w:t>Multisig.sol</w:t>
      </w:r>
      <w:proofErr w:type="spellEnd"/>
    </w:p>
    <w:p w14:paraId="47FDEC28" w14:textId="101F2DFE" w:rsidR="007D044F" w:rsidRDefault="007D044F" w:rsidP="007D044F">
      <w:pPr>
        <w:pStyle w:val="ListParagraph"/>
        <w:numPr>
          <w:ilvl w:val="0"/>
          <w:numId w:val="35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Cấu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trúc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một</w:t>
      </w:r>
      <w:proofErr w:type="spellEnd"/>
      <w:r>
        <w:rPr>
          <w:rFonts w:ascii="Tahoma" w:hAnsi="Tahoma" w:cs="Tahoma"/>
        </w:rPr>
        <w:t xml:space="preserve"> transaction </w:t>
      </w: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dạng</w:t>
      </w:r>
      <w:proofErr w:type="spellEnd"/>
      <w:r>
        <w:rPr>
          <w:rFonts w:ascii="Tahoma" w:hAnsi="Tahoma" w:cs="Tahoma"/>
        </w:rPr>
        <w:t>:</w:t>
      </w:r>
    </w:p>
    <w:p w14:paraId="17342572" w14:textId="7C6CE8E9" w:rsidR="007D044F" w:rsidRDefault="007D044F" w:rsidP="007D044F">
      <w:pPr>
        <w:rPr>
          <w:rFonts w:ascii="Tahoma" w:hAnsi="Tahoma" w:cs="Tahoma"/>
        </w:rPr>
      </w:pPr>
    </w:p>
    <w:p w14:paraId="79303B3C" w14:textId="57CD0A07" w:rsidR="007D044F" w:rsidRDefault="007D044F" w:rsidP="007D044F">
      <w:pPr>
        <w:jc w:val="center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1D4A4FDA" wp14:editId="1D80230A">
            <wp:extent cx="5943600" cy="1167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B6FC" w14:textId="39EEFF6A" w:rsidR="007D044F" w:rsidRDefault="007D044F" w:rsidP="007D044F">
      <w:pPr>
        <w:pStyle w:val="ListParagraph"/>
        <w:numPr>
          <w:ilvl w:val="0"/>
          <w:numId w:val="35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Trong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hợp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đồng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thông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minh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này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sẽ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hàm</w:t>
      </w:r>
      <w:proofErr w:type="spellEnd"/>
      <w:r>
        <w:rPr>
          <w:rFonts w:ascii="Tahoma" w:hAnsi="Tahoma" w:cs="Tahoma"/>
        </w:rPr>
        <w:t xml:space="preserve"> constructor </w:t>
      </w:r>
      <w:proofErr w:type="spellStart"/>
      <w:r>
        <w:rPr>
          <w:rFonts w:ascii="Tahoma" w:hAnsi="Tahoma" w:cs="Tahoma"/>
        </w:rPr>
        <w:t>quy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định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những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được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phép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ký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thành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này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ký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lên</w:t>
      </w:r>
      <w:proofErr w:type="spellEnd"/>
      <w:r>
        <w:rPr>
          <w:rFonts w:ascii="Tahoma" w:hAnsi="Tahoma" w:cs="Tahoma"/>
        </w:rPr>
        <w:t xml:space="preserve"> 1 </w:t>
      </w:r>
      <w:proofErr w:type="spellStart"/>
      <w:r>
        <w:rPr>
          <w:rFonts w:ascii="Tahoma" w:hAnsi="Tahoma" w:cs="Tahoma"/>
        </w:rPr>
        <w:t>ví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chung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ví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của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hợp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đồng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thông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minh</w:t>
      </w:r>
      <w:proofErr w:type="spellEnd"/>
      <w:r>
        <w:rPr>
          <w:rFonts w:ascii="Tahoma" w:hAnsi="Tahoma" w:cs="Tahoma"/>
        </w:rPr>
        <w:t>:</w:t>
      </w:r>
    </w:p>
    <w:p w14:paraId="483E346E" w14:textId="7B8BE0AD" w:rsidR="007D044F" w:rsidRDefault="007D044F" w:rsidP="007D044F">
      <w:pPr>
        <w:rPr>
          <w:rFonts w:ascii="Tahoma" w:hAnsi="Tahoma" w:cs="Tahoma"/>
        </w:rPr>
      </w:pPr>
    </w:p>
    <w:p w14:paraId="40374901" w14:textId="7DD16570" w:rsidR="007D044F" w:rsidRPr="007D044F" w:rsidRDefault="007D044F" w:rsidP="007D044F">
      <w:pPr>
        <w:rPr>
          <w:rFonts w:ascii="Tahoma" w:hAnsi="Tahoma" w:cs="Tahoma"/>
        </w:rPr>
      </w:pPr>
      <w:r>
        <w:rPr>
          <w:noProof/>
        </w:rPr>
        <w:lastRenderedPageBreak/>
        <w:drawing>
          <wp:inline distT="0" distB="0" distL="0" distR="0" wp14:anchorId="652D704C" wp14:editId="47E02ECF">
            <wp:extent cx="5943600" cy="1183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5A4D" w14:textId="61D4D4E3" w:rsidR="00A446DC" w:rsidRPr="00D43F80" w:rsidRDefault="00D43F80" w:rsidP="00D43F80">
      <w:pPr>
        <w:pStyle w:val="ListParagraph"/>
        <w:numPr>
          <w:ilvl w:val="0"/>
          <w:numId w:val="35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function </w:t>
      </w:r>
      <w:proofErr w:type="spellStart"/>
      <w:r>
        <w:rPr>
          <w:rFonts w:ascii="Tahoma" w:hAnsi="Tahoma" w:cs="Tahoma"/>
        </w:rPr>
        <w:t>về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gửi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tiền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thêm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sách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được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phép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ký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vào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ví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chung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xóa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một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trong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sách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đó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thay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đổi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quy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tắc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một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sự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kiện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được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thực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hiện</w:t>
      </w:r>
      <w:proofErr w:type="spellEnd"/>
      <w:r>
        <w:rPr>
          <w:rFonts w:ascii="Tahoma" w:hAnsi="Tahoma" w:cs="Tahoma"/>
        </w:rPr>
        <w:t xml:space="preserve"> (</w:t>
      </w:r>
      <w:proofErr w:type="spellStart"/>
      <w:r>
        <w:rPr>
          <w:rFonts w:ascii="Tahoma" w:hAnsi="Tahoma" w:cs="Tahoma"/>
        </w:rPr>
        <w:t>tối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thiểu</w:t>
      </w:r>
      <w:proofErr w:type="spellEnd"/>
      <w:r>
        <w:rPr>
          <w:rFonts w:ascii="Tahoma" w:hAnsi="Tahoma" w:cs="Tahoma"/>
        </w:rPr>
        <w:t xml:space="preserve"> bao </w:t>
      </w:r>
      <w:proofErr w:type="spellStart"/>
      <w:r>
        <w:rPr>
          <w:rFonts w:ascii="Tahoma" w:hAnsi="Tahoma" w:cs="Tahoma"/>
        </w:rPr>
        <w:t>nhiêu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confirm </w:t>
      </w:r>
      <w:proofErr w:type="spellStart"/>
      <w:r>
        <w:rPr>
          <w:rFonts w:ascii="Tahoma" w:hAnsi="Tahoma" w:cs="Tahoma"/>
        </w:rPr>
        <w:t>trong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số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những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được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phép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ký</w:t>
      </w:r>
      <w:proofErr w:type="spellEnd"/>
      <w:r w:rsidR="001A6FAB">
        <w:rPr>
          <w:rFonts w:ascii="Tahoma" w:hAnsi="Tahoma" w:cs="Tahoma"/>
        </w:rPr>
        <w:t xml:space="preserve">): </w:t>
      </w:r>
    </w:p>
    <w:p w14:paraId="65DAA7D7" w14:textId="6551A9F8" w:rsidR="007D044F" w:rsidRDefault="007D044F" w:rsidP="00D43F80">
      <w:pPr>
        <w:rPr>
          <w:rFonts w:ascii="Tahoma" w:hAnsi="Tahoma" w:cs="Tahoma"/>
        </w:rPr>
      </w:pPr>
    </w:p>
    <w:p w14:paraId="08F28D94" w14:textId="1B7404A8" w:rsidR="00D43F80" w:rsidRDefault="00D43F80" w:rsidP="00D43F80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1CD4D1A5" wp14:editId="3E4295A7">
            <wp:extent cx="5943600" cy="4845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6477" w14:textId="61FFCC6D" w:rsidR="00D43F80" w:rsidRDefault="00D43F80" w:rsidP="00D43F80">
      <w:pPr>
        <w:rPr>
          <w:rFonts w:ascii="Tahoma" w:hAnsi="Tahoma" w:cs="Tahoma"/>
        </w:rPr>
      </w:pPr>
    </w:p>
    <w:p w14:paraId="2D52546E" w14:textId="3CF7E8E6" w:rsidR="00D43F80" w:rsidRDefault="00D43F80" w:rsidP="00D43F80">
      <w:pPr>
        <w:rPr>
          <w:rFonts w:ascii="Tahoma" w:hAnsi="Tahoma" w:cs="Tahoma"/>
        </w:rPr>
      </w:pPr>
      <w:r>
        <w:rPr>
          <w:noProof/>
        </w:rPr>
        <w:lastRenderedPageBreak/>
        <w:drawing>
          <wp:inline distT="0" distB="0" distL="0" distR="0" wp14:anchorId="1A985ECA" wp14:editId="55F44892">
            <wp:extent cx="5943600" cy="32931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90A1" w14:textId="7CEF387E" w:rsidR="001A6FAB" w:rsidRDefault="001A6FAB" w:rsidP="00D43F80">
      <w:pPr>
        <w:rPr>
          <w:rFonts w:ascii="Tahoma" w:hAnsi="Tahoma" w:cs="Tahoma"/>
        </w:rPr>
      </w:pPr>
    </w:p>
    <w:p w14:paraId="005728F9" w14:textId="7BE279AF" w:rsidR="001A6FAB" w:rsidRPr="001A6FAB" w:rsidRDefault="001A6FAB" w:rsidP="001A6FAB">
      <w:pPr>
        <w:pStyle w:val="ListParagraph"/>
        <w:numPr>
          <w:ilvl w:val="0"/>
          <w:numId w:val="35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function submit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Transaction</w:t>
      </w:r>
      <w:r w:rsidR="00664EE1">
        <w:rPr>
          <w:rFonts w:ascii="Tahoma" w:hAnsi="Tahoma" w:cs="Tahoma"/>
        </w:rPr>
        <w:t xml:space="preserve"> </w:t>
      </w:r>
      <w:proofErr w:type="spellStart"/>
      <w:r w:rsidR="00664EE1">
        <w:rPr>
          <w:rFonts w:ascii="Tahoma" w:hAnsi="Tahoma" w:cs="Tahoma"/>
        </w:rPr>
        <w:t>với</w:t>
      </w:r>
      <w:proofErr w:type="spellEnd"/>
      <w:r w:rsidR="00664EE1">
        <w:rPr>
          <w:rFonts w:ascii="Tahoma" w:hAnsi="Tahoma" w:cs="Tahoma"/>
        </w:rPr>
        <w:t xml:space="preserve"> </w:t>
      </w:r>
      <w:proofErr w:type="spellStart"/>
      <w:r w:rsidR="00664EE1">
        <w:rPr>
          <w:rFonts w:ascii="Tahoma" w:hAnsi="Tahoma" w:cs="Tahoma"/>
        </w:rPr>
        <w:t>yêu</w:t>
      </w:r>
      <w:proofErr w:type="spellEnd"/>
      <w:r w:rsidR="00664EE1">
        <w:rPr>
          <w:rFonts w:ascii="Tahoma" w:hAnsi="Tahoma" w:cs="Tahoma"/>
        </w:rPr>
        <w:t xml:space="preserve"> </w:t>
      </w:r>
      <w:proofErr w:type="spellStart"/>
      <w:r w:rsidR="00664EE1">
        <w:rPr>
          <w:rFonts w:ascii="Tahoma" w:hAnsi="Tahoma" w:cs="Tahoma"/>
        </w:rPr>
        <w:t>cầu</w:t>
      </w:r>
      <w:proofErr w:type="spellEnd"/>
      <w:r w:rsidR="00664EE1">
        <w:rPr>
          <w:rFonts w:ascii="Tahoma" w:hAnsi="Tahoma" w:cs="Tahoma"/>
        </w:rPr>
        <w:t xml:space="preserve"> </w:t>
      </w:r>
      <w:proofErr w:type="spellStart"/>
      <w:r w:rsidR="00664EE1">
        <w:rPr>
          <w:rFonts w:ascii="Tahoma" w:hAnsi="Tahoma" w:cs="Tahoma"/>
        </w:rPr>
        <w:t>thêm</w:t>
      </w:r>
      <w:proofErr w:type="spellEnd"/>
      <w:r w:rsidR="00664EE1">
        <w:rPr>
          <w:rFonts w:ascii="Tahoma" w:hAnsi="Tahoma" w:cs="Tahoma"/>
        </w:rPr>
        <w:t xml:space="preserve"> </w:t>
      </w:r>
      <w:proofErr w:type="spellStart"/>
      <w:r w:rsidR="00664EE1">
        <w:rPr>
          <w:rFonts w:ascii="Tahoma" w:hAnsi="Tahoma" w:cs="Tahoma"/>
        </w:rPr>
        <w:t>người</w:t>
      </w:r>
      <w:proofErr w:type="spellEnd"/>
      <w:r w:rsidR="00664EE1">
        <w:rPr>
          <w:rFonts w:ascii="Tahoma" w:hAnsi="Tahoma" w:cs="Tahoma"/>
        </w:rPr>
        <w:t xml:space="preserve"> </w:t>
      </w:r>
      <w:proofErr w:type="spellStart"/>
      <w:r w:rsidR="00664EE1">
        <w:rPr>
          <w:rFonts w:ascii="Tahoma" w:hAnsi="Tahoma" w:cs="Tahoma"/>
        </w:rPr>
        <w:t>được</w:t>
      </w:r>
      <w:proofErr w:type="spellEnd"/>
      <w:r w:rsidR="00664EE1">
        <w:rPr>
          <w:rFonts w:ascii="Tahoma" w:hAnsi="Tahoma" w:cs="Tahoma"/>
        </w:rPr>
        <w:t xml:space="preserve"> </w:t>
      </w:r>
      <w:proofErr w:type="spellStart"/>
      <w:r w:rsidR="00664EE1">
        <w:rPr>
          <w:rFonts w:ascii="Tahoma" w:hAnsi="Tahoma" w:cs="Tahoma"/>
        </w:rPr>
        <w:t>phép</w:t>
      </w:r>
      <w:proofErr w:type="spellEnd"/>
      <w:r w:rsidR="00664EE1">
        <w:rPr>
          <w:rFonts w:ascii="Tahoma" w:hAnsi="Tahoma" w:cs="Tahoma"/>
        </w:rPr>
        <w:t xml:space="preserve">, </w:t>
      </w:r>
      <w:proofErr w:type="spellStart"/>
      <w:r w:rsidR="00664EE1">
        <w:rPr>
          <w:rFonts w:ascii="Tahoma" w:hAnsi="Tahoma" w:cs="Tahoma"/>
        </w:rPr>
        <w:t>xóa</w:t>
      </w:r>
      <w:proofErr w:type="spellEnd"/>
      <w:r w:rsidR="00664EE1">
        <w:rPr>
          <w:rFonts w:ascii="Tahoma" w:hAnsi="Tahoma" w:cs="Tahoma"/>
        </w:rPr>
        <w:t xml:space="preserve"> </w:t>
      </w:r>
      <w:proofErr w:type="spellStart"/>
      <w:r w:rsidR="00664EE1">
        <w:rPr>
          <w:rFonts w:ascii="Tahoma" w:hAnsi="Tahoma" w:cs="Tahoma"/>
        </w:rPr>
        <w:t>người</w:t>
      </w:r>
      <w:proofErr w:type="spellEnd"/>
      <w:r w:rsidR="00664EE1">
        <w:rPr>
          <w:rFonts w:ascii="Tahoma" w:hAnsi="Tahoma" w:cs="Tahoma"/>
        </w:rPr>
        <w:t xml:space="preserve"> </w:t>
      </w:r>
      <w:proofErr w:type="spellStart"/>
      <w:r w:rsidR="00664EE1">
        <w:rPr>
          <w:rFonts w:ascii="Tahoma" w:hAnsi="Tahoma" w:cs="Tahoma"/>
        </w:rPr>
        <w:t>được</w:t>
      </w:r>
      <w:proofErr w:type="spellEnd"/>
      <w:r w:rsidR="00664EE1">
        <w:rPr>
          <w:rFonts w:ascii="Tahoma" w:hAnsi="Tahoma" w:cs="Tahoma"/>
        </w:rPr>
        <w:t xml:space="preserve"> </w:t>
      </w:r>
      <w:proofErr w:type="spellStart"/>
      <w:r w:rsidR="00664EE1">
        <w:rPr>
          <w:rFonts w:ascii="Tahoma" w:hAnsi="Tahoma" w:cs="Tahoma"/>
        </w:rPr>
        <w:t>phép</w:t>
      </w:r>
      <w:proofErr w:type="spellEnd"/>
      <w:r w:rsidR="00664EE1">
        <w:rPr>
          <w:rFonts w:ascii="Tahoma" w:hAnsi="Tahoma" w:cs="Tahoma"/>
        </w:rPr>
        <w:t xml:space="preserve">, </w:t>
      </w:r>
      <w:proofErr w:type="spellStart"/>
      <w:r w:rsidR="00664EE1">
        <w:rPr>
          <w:rFonts w:ascii="Tahoma" w:hAnsi="Tahoma" w:cs="Tahoma"/>
        </w:rPr>
        <w:t>gửi</w:t>
      </w:r>
      <w:proofErr w:type="spellEnd"/>
      <w:r w:rsidR="00664EE1">
        <w:rPr>
          <w:rFonts w:ascii="Tahoma" w:hAnsi="Tahoma" w:cs="Tahoma"/>
        </w:rPr>
        <w:t xml:space="preserve"> </w:t>
      </w:r>
      <w:proofErr w:type="spellStart"/>
      <w:r w:rsidR="00664EE1">
        <w:rPr>
          <w:rFonts w:ascii="Tahoma" w:hAnsi="Tahoma" w:cs="Tahoma"/>
        </w:rPr>
        <w:t>tiền</w:t>
      </w:r>
      <w:proofErr w:type="spellEnd"/>
      <w:r w:rsidR="00664EE1">
        <w:rPr>
          <w:rFonts w:ascii="Tahoma" w:hAnsi="Tahoma" w:cs="Tahoma"/>
        </w:rPr>
        <w:t xml:space="preserve"> , </w:t>
      </w:r>
      <w:proofErr w:type="spellStart"/>
      <w:r w:rsidR="00664EE1">
        <w:rPr>
          <w:rFonts w:ascii="Tahoma" w:hAnsi="Tahoma" w:cs="Tahoma"/>
        </w:rPr>
        <w:t>thay</w:t>
      </w:r>
      <w:proofErr w:type="spellEnd"/>
      <w:r w:rsidR="00664EE1">
        <w:rPr>
          <w:rFonts w:ascii="Tahoma" w:hAnsi="Tahoma" w:cs="Tahoma"/>
        </w:rPr>
        <w:t xml:space="preserve"> </w:t>
      </w:r>
      <w:proofErr w:type="spellStart"/>
      <w:r w:rsidR="00664EE1">
        <w:rPr>
          <w:rFonts w:ascii="Tahoma" w:hAnsi="Tahoma" w:cs="Tahoma"/>
        </w:rPr>
        <w:t>đổi</w:t>
      </w:r>
      <w:proofErr w:type="spellEnd"/>
      <w:r w:rsidR="00664EE1">
        <w:rPr>
          <w:rFonts w:ascii="Tahoma" w:hAnsi="Tahoma" w:cs="Tahoma"/>
        </w:rPr>
        <w:t xml:space="preserve"> </w:t>
      </w:r>
      <w:proofErr w:type="spellStart"/>
      <w:r w:rsidR="00664EE1">
        <w:rPr>
          <w:rFonts w:ascii="Tahoma" w:hAnsi="Tahoma" w:cs="Tahoma"/>
        </w:rPr>
        <w:t>điều</w:t>
      </w:r>
      <w:proofErr w:type="spellEnd"/>
      <w:r w:rsidR="00664EE1">
        <w:rPr>
          <w:rFonts w:ascii="Tahoma" w:hAnsi="Tahoma" w:cs="Tahoma"/>
        </w:rPr>
        <w:t xml:space="preserve"> </w:t>
      </w:r>
      <w:proofErr w:type="spellStart"/>
      <w:r w:rsidR="00664EE1">
        <w:rPr>
          <w:rFonts w:ascii="Tahoma" w:hAnsi="Tahoma" w:cs="Tahoma"/>
        </w:rPr>
        <w:t>kiện</w:t>
      </w:r>
      <w:proofErr w:type="spellEnd"/>
      <w:r w:rsidR="00664EE1">
        <w:rPr>
          <w:rFonts w:ascii="Tahoma" w:hAnsi="Tahoma" w:cs="Tahoma"/>
        </w:rPr>
        <w:t xml:space="preserve"> </w:t>
      </w:r>
      <w:proofErr w:type="spellStart"/>
      <w:r w:rsidR="00664EE1">
        <w:rPr>
          <w:rFonts w:ascii="Tahoma" w:hAnsi="Tahoma" w:cs="Tahoma"/>
        </w:rPr>
        <w:t>để</w:t>
      </w:r>
      <w:proofErr w:type="spellEnd"/>
      <w:r w:rsidR="00664EE1">
        <w:rPr>
          <w:rFonts w:ascii="Tahoma" w:hAnsi="Tahoma" w:cs="Tahoma"/>
        </w:rPr>
        <w:t xml:space="preserve"> 1 </w:t>
      </w:r>
      <w:proofErr w:type="spellStart"/>
      <w:r w:rsidR="00664EE1">
        <w:rPr>
          <w:rFonts w:ascii="Tahoma" w:hAnsi="Tahoma" w:cs="Tahoma"/>
        </w:rPr>
        <w:t>sự</w:t>
      </w:r>
      <w:proofErr w:type="spellEnd"/>
      <w:r w:rsidR="00664EE1">
        <w:rPr>
          <w:rFonts w:ascii="Tahoma" w:hAnsi="Tahoma" w:cs="Tahoma"/>
        </w:rPr>
        <w:t xml:space="preserve"> </w:t>
      </w:r>
      <w:proofErr w:type="spellStart"/>
      <w:r w:rsidR="00664EE1">
        <w:rPr>
          <w:rFonts w:ascii="Tahoma" w:hAnsi="Tahoma" w:cs="Tahoma"/>
        </w:rPr>
        <w:t>việc</w:t>
      </w:r>
      <w:proofErr w:type="spellEnd"/>
      <w:r w:rsidR="00664EE1">
        <w:rPr>
          <w:rFonts w:ascii="Tahoma" w:hAnsi="Tahoma" w:cs="Tahoma"/>
        </w:rPr>
        <w:t xml:space="preserve"> </w:t>
      </w:r>
      <w:proofErr w:type="spellStart"/>
      <w:r w:rsidR="00664EE1">
        <w:rPr>
          <w:rFonts w:ascii="Tahoma" w:hAnsi="Tahoma" w:cs="Tahoma"/>
        </w:rPr>
        <w:t>xảy</w:t>
      </w:r>
      <w:proofErr w:type="spellEnd"/>
      <w:r w:rsidR="00664EE1">
        <w:rPr>
          <w:rFonts w:ascii="Tahoma" w:hAnsi="Tahoma" w:cs="Tahoma"/>
        </w:rPr>
        <w:t xml:space="preserve"> ra, … </w:t>
      </w:r>
    </w:p>
    <w:p w14:paraId="0F0A5EDC" w14:textId="1BE5D5E5" w:rsidR="001A6FAB" w:rsidRDefault="001A6FAB" w:rsidP="001A6FAB">
      <w:pPr>
        <w:rPr>
          <w:rFonts w:ascii="Tahoma" w:hAnsi="Tahoma" w:cs="Tahoma"/>
        </w:rPr>
      </w:pPr>
    </w:p>
    <w:p w14:paraId="5B4B7FF7" w14:textId="6242DC0A" w:rsidR="001A6FAB" w:rsidRPr="001A6FAB" w:rsidRDefault="001A6FAB" w:rsidP="001A6FAB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3A005834" wp14:editId="533307E2">
            <wp:extent cx="5943600" cy="36512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06AF" w14:textId="2BE04AFE" w:rsidR="00664EE1" w:rsidRDefault="00664EE1" w:rsidP="00664EE1">
      <w:pPr>
        <w:pStyle w:val="ListParagraph"/>
        <w:ind w:left="144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lastRenderedPageBreak/>
        <w:t>Chỉ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những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ký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ví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mới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được</w:t>
      </w:r>
      <w:proofErr w:type="spellEnd"/>
      <w:r>
        <w:rPr>
          <w:rFonts w:ascii="Tahoma" w:hAnsi="Tahoma" w:cs="Tahoma"/>
        </w:rPr>
        <w:t xml:space="preserve"> submit Transaction</w:t>
      </w:r>
    </w:p>
    <w:p w14:paraId="4A6CEEAA" w14:textId="5FD72297" w:rsidR="00664EE1" w:rsidRDefault="00664EE1" w:rsidP="00664EE1">
      <w:pPr>
        <w:pStyle w:val="ListParagraph"/>
        <w:numPr>
          <w:ilvl w:val="0"/>
          <w:numId w:val="35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Khi</w:t>
      </w:r>
      <w:proofErr w:type="spellEnd"/>
      <w:r>
        <w:rPr>
          <w:rFonts w:ascii="Tahoma" w:hAnsi="Tahoma" w:cs="Tahoma"/>
        </w:rPr>
        <w:t xml:space="preserve"> submit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transaction </w:t>
      </w:r>
      <w:proofErr w:type="spellStart"/>
      <w:r>
        <w:rPr>
          <w:rFonts w:ascii="Tahoma" w:hAnsi="Tahoma" w:cs="Tahoma"/>
        </w:rPr>
        <w:t>thì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thành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phần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trong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những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ký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ví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sẽ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thực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hiện</w:t>
      </w:r>
      <w:proofErr w:type="spellEnd"/>
      <w:r>
        <w:rPr>
          <w:rFonts w:ascii="Tahoma" w:hAnsi="Tahoma" w:cs="Tahoma"/>
        </w:rPr>
        <w:t xml:space="preserve"> confirm:</w:t>
      </w:r>
    </w:p>
    <w:p w14:paraId="5B56F776" w14:textId="2A9980F5" w:rsidR="00664EE1" w:rsidRDefault="00664EE1" w:rsidP="00664EE1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6AE36311" wp14:editId="38DDBA86">
            <wp:extent cx="5943600" cy="44284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0C32" w14:textId="1CE1C829" w:rsidR="00665DF1" w:rsidRDefault="00665DF1" w:rsidP="00664EE1">
      <w:pPr>
        <w:rPr>
          <w:rFonts w:ascii="Tahoma" w:hAnsi="Tahoma" w:cs="Tahoma"/>
        </w:rPr>
      </w:pPr>
    </w:p>
    <w:p w14:paraId="1CC89940" w14:textId="5B8721D1" w:rsidR="00665DF1" w:rsidRDefault="00665DF1" w:rsidP="00665DF1">
      <w:pPr>
        <w:pStyle w:val="ListParagraph"/>
        <w:numPr>
          <w:ilvl w:val="0"/>
          <w:numId w:val="35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Khi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transaction submit </w:t>
      </w:r>
      <w:proofErr w:type="spellStart"/>
      <w:r>
        <w:rPr>
          <w:rFonts w:ascii="Tahoma" w:hAnsi="Tahoma" w:cs="Tahoma"/>
        </w:rPr>
        <w:t>được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số</w:t>
      </w:r>
      <w:proofErr w:type="spellEnd"/>
      <w:r>
        <w:rPr>
          <w:rFonts w:ascii="Tahoma" w:hAnsi="Tahoma" w:cs="Tahoma"/>
        </w:rPr>
        <w:t xml:space="preserve"> confirm </w:t>
      </w:r>
      <w:proofErr w:type="spellStart"/>
      <w:r>
        <w:rPr>
          <w:rFonts w:ascii="Tahoma" w:hAnsi="Tahoma" w:cs="Tahoma"/>
        </w:rPr>
        <w:t>đúng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số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lượng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quy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tắc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đặt</w:t>
      </w:r>
      <w:proofErr w:type="spellEnd"/>
      <w:r>
        <w:rPr>
          <w:rFonts w:ascii="Tahoma" w:hAnsi="Tahoma" w:cs="Tahoma"/>
        </w:rPr>
        <w:t xml:space="preserve"> ra </w:t>
      </w:r>
      <w:proofErr w:type="spellStart"/>
      <w:r>
        <w:rPr>
          <w:rFonts w:ascii="Tahoma" w:hAnsi="Tahoma" w:cs="Tahoma"/>
        </w:rPr>
        <w:t>thì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yêu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cầu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được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thực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hiện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bằng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hàm</w:t>
      </w:r>
      <w:proofErr w:type="spellEnd"/>
      <w:r>
        <w:rPr>
          <w:rFonts w:ascii="Tahoma" w:hAnsi="Tahoma" w:cs="Tahoma"/>
        </w:rPr>
        <w:t xml:space="preserve">: </w:t>
      </w:r>
    </w:p>
    <w:p w14:paraId="6A292398" w14:textId="3864F897" w:rsidR="00665DF1" w:rsidRDefault="00665DF1" w:rsidP="00665DF1">
      <w:pPr>
        <w:rPr>
          <w:rFonts w:ascii="Tahoma" w:hAnsi="Tahoma" w:cs="Tahoma"/>
        </w:rPr>
      </w:pPr>
      <w:r>
        <w:rPr>
          <w:noProof/>
        </w:rPr>
        <w:lastRenderedPageBreak/>
        <w:drawing>
          <wp:inline distT="0" distB="0" distL="0" distR="0" wp14:anchorId="3D5C5BB9" wp14:editId="3FFBC297">
            <wp:extent cx="5943600" cy="42932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9B9D" w14:textId="0AF06226" w:rsidR="00665DF1" w:rsidRDefault="00665DF1" w:rsidP="00665DF1">
      <w:pPr>
        <w:pStyle w:val="ListParagraph"/>
        <w:numPr>
          <w:ilvl w:val="0"/>
          <w:numId w:val="35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Sau </w:t>
      </w:r>
      <w:proofErr w:type="spellStart"/>
      <w:r>
        <w:rPr>
          <w:rFonts w:ascii="Tahoma" w:hAnsi="Tahoma" w:cs="Tahoma"/>
        </w:rPr>
        <w:t>đó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trong</w:t>
      </w:r>
      <w:proofErr w:type="spellEnd"/>
      <w:r>
        <w:rPr>
          <w:rFonts w:ascii="Tahoma" w:hAnsi="Tahoma" w:cs="Tahoma"/>
        </w:rPr>
        <w:t xml:space="preserve"> smart contract </w:t>
      </w:r>
      <w:proofErr w:type="spellStart"/>
      <w:r>
        <w:rPr>
          <w:rFonts w:ascii="Tahoma" w:hAnsi="Tahoma" w:cs="Tahoma"/>
        </w:rPr>
        <w:t>còn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function </w:t>
      </w:r>
      <w:proofErr w:type="spellStart"/>
      <w:r>
        <w:rPr>
          <w:rFonts w:ascii="Tahoma" w:hAnsi="Tahoma" w:cs="Tahoma"/>
        </w:rPr>
        <w:t>để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lấy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sách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những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ký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ví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số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lượng</w:t>
      </w:r>
      <w:proofErr w:type="spellEnd"/>
      <w:r>
        <w:rPr>
          <w:rFonts w:ascii="Tahoma" w:hAnsi="Tahoma" w:cs="Tahoma"/>
        </w:rPr>
        <w:t xml:space="preserve"> confirm </w:t>
      </w:r>
      <w:proofErr w:type="spellStart"/>
      <w:r>
        <w:rPr>
          <w:rFonts w:ascii="Tahoma" w:hAnsi="Tahoma" w:cs="Tahoma"/>
        </w:rPr>
        <w:t>để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yêu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cầu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được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thực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hiện</w:t>
      </w:r>
      <w:proofErr w:type="spellEnd"/>
      <w:r>
        <w:rPr>
          <w:rFonts w:ascii="Tahoma" w:hAnsi="Tahoma" w:cs="Tahoma"/>
        </w:rPr>
        <w:t>,…</w:t>
      </w:r>
    </w:p>
    <w:p w14:paraId="30E3A5C6" w14:textId="7BFB2451" w:rsidR="00665DF1" w:rsidRPr="00665DF1" w:rsidRDefault="00665DF1" w:rsidP="00665DF1">
      <w:pPr>
        <w:rPr>
          <w:rFonts w:ascii="Tahoma" w:hAnsi="Tahoma" w:cs="Tahoma"/>
        </w:rPr>
      </w:pPr>
      <w:r>
        <w:rPr>
          <w:noProof/>
        </w:rPr>
        <w:lastRenderedPageBreak/>
        <w:drawing>
          <wp:inline distT="0" distB="0" distL="0" distR="0" wp14:anchorId="6CAD3155" wp14:editId="2C8C8F3E">
            <wp:extent cx="5943600" cy="37299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0DE7" w14:textId="428A3054" w:rsidR="00685F6F" w:rsidRDefault="00685F6F" w:rsidP="004A1804">
      <w:pPr>
        <w:pStyle w:val="ListParagraph"/>
        <w:numPr>
          <w:ilvl w:val="0"/>
          <w:numId w:val="31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Tạo</w:t>
      </w:r>
      <w:proofErr w:type="spellEnd"/>
      <w:r>
        <w:rPr>
          <w:rFonts w:ascii="Tahoma" w:hAnsi="Tahoma" w:cs="Tahoma"/>
        </w:rPr>
        <w:t xml:space="preserve"> file</w:t>
      </w:r>
      <w:r w:rsidR="0054269A">
        <w:rPr>
          <w:rFonts w:ascii="Tahoma" w:hAnsi="Tahoma" w:cs="Tahoma"/>
        </w:rPr>
        <w:t xml:space="preserve"> 2_deploy.js</w:t>
      </w:r>
      <w:r>
        <w:rPr>
          <w:rFonts w:ascii="Tahoma" w:hAnsi="Tahoma" w:cs="Tahoma"/>
        </w:rPr>
        <w:t xml:space="preserve"> </w:t>
      </w:r>
      <w:proofErr w:type="spellStart"/>
      <w:r w:rsidR="0054269A">
        <w:rPr>
          <w:rFonts w:ascii="Tahoma" w:hAnsi="Tahoma" w:cs="Tahoma"/>
        </w:rPr>
        <w:t>tại</w:t>
      </w:r>
      <w:proofErr w:type="spellEnd"/>
      <w:r w:rsidR="0054269A">
        <w:rPr>
          <w:rFonts w:ascii="Tahoma" w:hAnsi="Tahoma" w:cs="Tahoma"/>
        </w:rPr>
        <w:t xml:space="preserve"> </w:t>
      </w:r>
      <w:proofErr w:type="spellStart"/>
      <w:r w:rsidR="0054269A">
        <w:rPr>
          <w:rFonts w:ascii="Tahoma" w:hAnsi="Tahoma" w:cs="Tahoma"/>
        </w:rPr>
        <w:t>thư</w:t>
      </w:r>
      <w:proofErr w:type="spellEnd"/>
      <w:r w:rsidR="0054269A">
        <w:rPr>
          <w:rFonts w:ascii="Tahoma" w:hAnsi="Tahoma" w:cs="Tahoma"/>
        </w:rPr>
        <w:t xml:space="preserve"> </w:t>
      </w:r>
      <w:proofErr w:type="spellStart"/>
      <w:r w:rsidR="0054269A">
        <w:rPr>
          <w:rFonts w:ascii="Tahoma" w:hAnsi="Tahoma" w:cs="Tahoma"/>
        </w:rPr>
        <w:t>mục</w:t>
      </w:r>
      <w:proofErr w:type="spellEnd"/>
      <w:r w:rsidR="0054269A">
        <w:rPr>
          <w:rFonts w:ascii="Tahoma" w:hAnsi="Tahoma" w:cs="Tahoma"/>
        </w:rPr>
        <w:t xml:space="preserve"> migrations</w:t>
      </w:r>
      <w:r w:rsidR="00254B84">
        <w:rPr>
          <w:rFonts w:ascii="Tahoma" w:hAnsi="Tahoma" w:cs="Tahoma"/>
        </w:rPr>
        <w:t xml:space="preserve"> </w:t>
      </w:r>
      <w:proofErr w:type="spellStart"/>
      <w:r w:rsidR="00254B84">
        <w:rPr>
          <w:rFonts w:ascii="Tahoma" w:hAnsi="Tahoma" w:cs="Tahoma"/>
        </w:rPr>
        <w:t>để</w:t>
      </w:r>
      <w:proofErr w:type="spellEnd"/>
      <w:r w:rsidR="00254B84">
        <w:rPr>
          <w:rFonts w:ascii="Tahoma" w:hAnsi="Tahoma" w:cs="Tahoma"/>
        </w:rPr>
        <w:t xml:space="preserve"> deploy smart contract </w:t>
      </w:r>
      <w:proofErr w:type="spellStart"/>
      <w:r w:rsidR="00254B84">
        <w:rPr>
          <w:rFonts w:ascii="Tahoma" w:hAnsi="Tahoma" w:cs="Tahoma"/>
        </w:rPr>
        <w:t>Multisig.sol</w:t>
      </w:r>
      <w:proofErr w:type="spellEnd"/>
    </w:p>
    <w:p w14:paraId="288EB91B" w14:textId="46AE398A" w:rsidR="0054269A" w:rsidRDefault="0054269A" w:rsidP="0054269A">
      <w:pPr>
        <w:rPr>
          <w:rFonts w:ascii="Tahoma" w:hAnsi="Tahoma" w:cs="Tahoma"/>
        </w:rPr>
      </w:pPr>
    </w:p>
    <w:p w14:paraId="24E24704" w14:textId="1AEAD156" w:rsidR="0054269A" w:rsidRPr="0054269A" w:rsidRDefault="0054269A" w:rsidP="0054269A">
      <w:pPr>
        <w:jc w:val="center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3D6D81B2" wp14:editId="36C528F4">
            <wp:extent cx="5943600" cy="13436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CDD1" w14:textId="21B40F1C" w:rsidR="00DD1C1F" w:rsidRDefault="00370B4C" w:rsidP="00370B4C">
      <w:pPr>
        <w:pStyle w:val="ListParagraph"/>
        <w:numPr>
          <w:ilvl w:val="0"/>
          <w:numId w:val="31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Kết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quả</w:t>
      </w:r>
      <w:proofErr w:type="spellEnd"/>
      <w:r>
        <w:rPr>
          <w:rFonts w:ascii="Tahoma" w:hAnsi="Tahoma" w:cs="Tahoma"/>
        </w:rPr>
        <w:t xml:space="preserve"> Demo</w:t>
      </w:r>
      <w:r w:rsidR="00C3778C">
        <w:rPr>
          <w:rFonts w:ascii="Tahoma" w:hAnsi="Tahoma" w:cs="Tahoma"/>
        </w:rPr>
        <w:t xml:space="preserve">: </w:t>
      </w:r>
      <w:r w:rsidR="000E73A1">
        <w:rPr>
          <w:rFonts w:ascii="Tahoma" w:hAnsi="Tahoma" w:cs="Tahoma"/>
        </w:rPr>
        <w:t xml:space="preserve">ta </w:t>
      </w:r>
      <w:proofErr w:type="spellStart"/>
      <w:r w:rsidR="000E73A1">
        <w:rPr>
          <w:rFonts w:ascii="Tahoma" w:hAnsi="Tahoma" w:cs="Tahoma"/>
        </w:rPr>
        <w:t>thực</w:t>
      </w:r>
      <w:proofErr w:type="spellEnd"/>
      <w:r w:rsidR="000E73A1">
        <w:rPr>
          <w:rFonts w:ascii="Tahoma" w:hAnsi="Tahoma" w:cs="Tahoma"/>
        </w:rPr>
        <w:t xml:space="preserve"> </w:t>
      </w:r>
      <w:proofErr w:type="spellStart"/>
      <w:r w:rsidR="000E73A1">
        <w:rPr>
          <w:rFonts w:ascii="Tahoma" w:hAnsi="Tahoma" w:cs="Tahoma"/>
        </w:rPr>
        <w:t>hiện</w:t>
      </w:r>
      <w:proofErr w:type="spellEnd"/>
      <w:r w:rsidR="000E73A1">
        <w:rPr>
          <w:rFonts w:ascii="Tahoma" w:hAnsi="Tahoma" w:cs="Tahoma"/>
        </w:rPr>
        <w:t xml:space="preserve"> demo </w:t>
      </w:r>
      <w:proofErr w:type="spellStart"/>
      <w:r w:rsidR="000E73A1">
        <w:rPr>
          <w:rFonts w:ascii="Tahoma" w:hAnsi="Tahoma" w:cs="Tahoma"/>
        </w:rPr>
        <w:t>khi</w:t>
      </w:r>
      <w:proofErr w:type="spellEnd"/>
      <w:r w:rsidR="000E73A1">
        <w:rPr>
          <w:rFonts w:ascii="Tahoma" w:hAnsi="Tahoma" w:cs="Tahoma"/>
        </w:rPr>
        <w:t xml:space="preserve"> deploy </w:t>
      </w:r>
      <w:proofErr w:type="spellStart"/>
      <w:r w:rsidR="000E73A1">
        <w:rPr>
          <w:rFonts w:ascii="Tahoma" w:hAnsi="Tahoma" w:cs="Tahoma"/>
        </w:rPr>
        <w:t>hợp</w:t>
      </w:r>
      <w:proofErr w:type="spellEnd"/>
      <w:r w:rsidR="000E73A1">
        <w:rPr>
          <w:rFonts w:ascii="Tahoma" w:hAnsi="Tahoma" w:cs="Tahoma"/>
        </w:rPr>
        <w:t xml:space="preserve"> </w:t>
      </w:r>
      <w:proofErr w:type="spellStart"/>
      <w:r w:rsidR="000E73A1">
        <w:rPr>
          <w:rFonts w:ascii="Tahoma" w:hAnsi="Tahoma" w:cs="Tahoma"/>
        </w:rPr>
        <w:t>đồng</w:t>
      </w:r>
      <w:proofErr w:type="spellEnd"/>
      <w:r w:rsidR="000E73A1">
        <w:rPr>
          <w:rFonts w:ascii="Tahoma" w:hAnsi="Tahoma" w:cs="Tahoma"/>
        </w:rPr>
        <w:t xml:space="preserve"> </w:t>
      </w:r>
      <w:proofErr w:type="spellStart"/>
      <w:r w:rsidR="000E73A1">
        <w:rPr>
          <w:rFonts w:ascii="Tahoma" w:hAnsi="Tahoma" w:cs="Tahoma"/>
        </w:rPr>
        <w:t>lên</w:t>
      </w:r>
      <w:proofErr w:type="spellEnd"/>
      <w:r w:rsidR="000E73A1">
        <w:rPr>
          <w:rFonts w:ascii="Tahoma" w:hAnsi="Tahoma" w:cs="Tahoma"/>
        </w:rPr>
        <w:t xml:space="preserve">, </w:t>
      </w:r>
      <w:proofErr w:type="spellStart"/>
      <w:r w:rsidR="000E73A1">
        <w:rPr>
          <w:rFonts w:ascii="Tahoma" w:hAnsi="Tahoma" w:cs="Tahoma"/>
        </w:rPr>
        <w:t>gửi</w:t>
      </w:r>
      <w:proofErr w:type="spellEnd"/>
      <w:r w:rsidR="000E73A1">
        <w:rPr>
          <w:rFonts w:ascii="Tahoma" w:hAnsi="Tahoma" w:cs="Tahoma"/>
        </w:rPr>
        <w:t xml:space="preserve"> </w:t>
      </w:r>
      <w:proofErr w:type="spellStart"/>
      <w:r w:rsidR="000E73A1">
        <w:rPr>
          <w:rFonts w:ascii="Tahoma" w:hAnsi="Tahoma" w:cs="Tahoma"/>
        </w:rPr>
        <w:t>cho</w:t>
      </w:r>
      <w:proofErr w:type="spellEnd"/>
      <w:r w:rsidR="000E73A1">
        <w:rPr>
          <w:rFonts w:ascii="Tahoma" w:hAnsi="Tahoma" w:cs="Tahoma"/>
        </w:rPr>
        <w:t xml:space="preserve"> </w:t>
      </w:r>
      <w:proofErr w:type="spellStart"/>
      <w:r w:rsidR="000E73A1">
        <w:rPr>
          <w:rFonts w:ascii="Tahoma" w:hAnsi="Tahoma" w:cs="Tahoma"/>
        </w:rPr>
        <w:t>tài</w:t>
      </w:r>
      <w:proofErr w:type="spellEnd"/>
      <w:r w:rsidR="000E73A1">
        <w:rPr>
          <w:rFonts w:ascii="Tahoma" w:hAnsi="Tahoma" w:cs="Tahoma"/>
        </w:rPr>
        <w:t xml:space="preserve"> </w:t>
      </w:r>
      <w:proofErr w:type="spellStart"/>
      <w:r w:rsidR="000E73A1">
        <w:rPr>
          <w:rFonts w:ascii="Tahoma" w:hAnsi="Tahoma" w:cs="Tahoma"/>
        </w:rPr>
        <w:t>khoản</w:t>
      </w:r>
      <w:proofErr w:type="spellEnd"/>
      <w:r w:rsidR="000E73A1">
        <w:rPr>
          <w:rFonts w:ascii="Tahoma" w:hAnsi="Tahoma" w:cs="Tahoma"/>
        </w:rPr>
        <w:t xml:space="preserve"> </w:t>
      </w:r>
      <w:proofErr w:type="spellStart"/>
      <w:r w:rsidR="000E73A1">
        <w:rPr>
          <w:rFonts w:ascii="Tahoma" w:hAnsi="Tahoma" w:cs="Tahoma"/>
        </w:rPr>
        <w:t>hợp</w:t>
      </w:r>
      <w:proofErr w:type="spellEnd"/>
      <w:r w:rsidR="000E73A1">
        <w:rPr>
          <w:rFonts w:ascii="Tahoma" w:hAnsi="Tahoma" w:cs="Tahoma"/>
        </w:rPr>
        <w:t xml:space="preserve"> </w:t>
      </w:r>
      <w:proofErr w:type="spellStart"/>
      <w:r w:rsidR="000E73A1">
        <w:rPr>
          <w:rFonts w:ascii="Tahoma" w:hAnsi="Tahoma" w:cs="Tahoma"/>
        </w:rPr>
        <w:t>đồng</w:t>
      </w:r>
      <w:proofErr w:type="spellEnd"/>
      <w:r w:rsidR="000E73A1">
        <w:rPr>
          <w:rFonts w:ascii="Tahoma" w:hAnsi="Tahoma" w:cs="Tahoma"/>
        </w:rPr>
        <w:t xml:space="preserve"> </w:t>
      </w:r>
      <w:proofErr w:type="spellStart"/>
      <w:r w:rsidR="000E73A1">
        <w:rPr>
          <w:rFonts w:ascii="Tahoma" w:hAnsi="Tahoma" w:cs="Tahoma"/>
        </w:rPr>
        <w:t>thông</w:t>
      </w:r>
      <w:proofErr w:type="spellEnd"/>
      <w:r w:rsidR="000E73A1">
        <w:rPr>
          <w:rFonts w:ascii="Tahoma" w:hAnsi="Tahoma" w:cs="Tahoma"/>
        </w:rPr>
        <w:t xml:space="preserve"> </w:t>
      </w:r>
      <w:proofErr w:type="spellStart"/>
      <w:r w:rsidR="000E73A1">
        <w:rPr>
          <w:rFonts w:ascii="Tahoma" w:hAnsi="Tahoma" w:cs="Tahoma"/>
        </w:rPr>
        <w:t>minh</w:t>
      </w:r>
      <w:proofErr w:type="spellEnd"/>
      <w:r w:rsidR="000E73A1">
        <w:rPr>
          <w:rFonts w:ascii="Tahoma" w:hAnsi="Tahoma" w:cs="Tahoma"/>
        </w:rPr>
        <w:t xml:space="preserve"> 1 </w:t>
      </w:r>
      <w:proofErr w:type="spellStart"/>
      <w:r w:rsidR="000E73A1">
        <w:rPr>
          <w:rFonts w:ascii="Tahoma" w:hAnsi="Tahoma" w:cs="Tahoma"/>
        </w:rPr>
        <w:t>số</w:t>
      </w:r>
      <w:proofErr w:type="spellEnd"/>
      <w:r w:rsidR="000E73A1">
        <w:rPr>
          <w:rFonts w:ascii="Tahoma" w:hAnsi="Tahoma" w:cs="Tahoma"/>
        </w:rPr>
        <w:t xml:space="preserve"> </w:t>
      </w:r>
      <w:proofErr w:type="spellStart"/>
      <w:r w:rsidR="000E73A1">
        <w:rPr>
          <w:rFonts w:ascii="Tahoma" w:hAnsi="Tahoma" w:cs="Tahoma"/>
        </w:rPr>
        <w:t>lượng</w:t>
      </w:r>
      <w:proofErr w:type="spellEnd"/>
      <w:r w:rsidR="000E73A1">
        <w:rPr>
          <w:rFonts w:ascii="Tahoma" w:hAnsi="Tahoma" w:cs="Tahoma"/>
        </w:rPr>
        <w:t xml:space="preserve"> </w:t>
      </w:r>
      <w:proofErr w:type="spellStart"/>
      <w:r w:rsidR="000E73A1">
        <w:rPr>
          <w:rFonts w:ascii="Tahoma" w:hAnsi="Tahoma" w:cs="Tahoma"/>
        </w:rPr>
        <w:t>tài</w:t>
      </w:r>
      <w:proofErr w:type="spellEnd"/>
      <w:r w:rsidR="000E73A1">
        <w:rPr>
          <w:rFonts w:ascii="Tahoma" w:hAnsi="Tahoma" w:cs="Tahoma"/>
        </w:rPr>
        <w:t xml:space="preserve"> </w:t>
      </w:r>
      <w:proofErr w:type="spellStart"/>
      <w:r w:rsidR="000E73A1">
        <w:rPr>
          <w:rFonts w:ascii="Tahoma" w:hAnsi="Tahoma" w:cs="Tahoma"/>
        </w:rPr>
        <w:t>khoản</w:t>
      </w:r>
      <w:proofErr w:type="spellEnd"/>
      <w:r w:rsidR="000E73A1">
        <w:rPr>
          <w:rFonts w:ascii="Tahoma" w:hAnsi="Tahoma" w:cs="Tahoma"/>
        </w:rPr>
        <w:t xml:space="preserve">, </w:t>
      </w:r>
      <w:proofErr w:type="spellStart"/>
      <w:r w:rsidR="000E73A1">
        <w:rPr>
          <w:rFonts w:ascii="Tahoma" w:hAnsi="Tahoma" w:cs="Tahoma"/>
        </w:rPr>
        <w:t>ví</w:t>
      </w:r>
      <w:proofErr w:type="spellEnd"/>
      <w:r w:rsidR="000E73A1">
        <w:rPr>
          <w:rFonts w:ascii="Tahoma" w:hAnsi="Tahoma" w:cs="Tahoma"/>
        </w:rPr>
        <w:t xml:space="preserve"> </w:t>
      </w:r>
      <w:proofErr w:type="spellStart"/>
      <w:r w:rsidR="000E73A1">
        <w:rPr>
          <w:rFonts w:ascii="Tahoma" w:hAnsi="Tahoma" w:cs="Tahoma"/>
        </w:rPr>
        <w:t>dụ</w:t>
      </w:r>
      <w:proofErr w:type="spellEnd"/>
      <w:r w:rsidR="000E73A1">
        <w:rPr>
          <w:rFonts w:ascii="Tahoma" w:hAnsi="Tahoma" w:cs="Tahoma"/>
        </w:rPr>
        <w:t xml:space="preserve"> </w:t>
      </w:r>
      <w:proofErr w:type="spellStart"/>
      <w:r w:rsidR="000E73A1">
        <w:rPr>
          <w:rFonts w:ascii="Tahoma" w:hAnsi="Tahoma" w:cs="Tahoma"/>
        </w:rPr>
        <w:t>khi</w:t>
      </w:r>
      <w:proofErr w:type="spellEnd"/>
      <w:r w:rsidR="000E73A1">
        <w:rPr>
          <w:rFonts w:ascii="Tahoma" w:hAnsi="Tahoma" w:cs="Tahoma"/>
        </w:rPr>
        <w:t xml:space="preserve"> </w:t>
      </w:r>
      <w:proofErr w:type="spellStart"/>
      <w:r w:rsidR="000E73A1">
        <w:rPr>
          <w:rFonts w:ascii="Tahoma" w:hAnsi="Tahoma" w:cs="Tahoma"/>
        </w:rPr>
        <w:t>một</w:t>
      </w:r>
      <w:proofErr w:type="spellEnd"/>
      <w:r w:rsidR="000E73A1">
        <w:rPr>
          <w:rFonts w:ascii="Tahoma" w:hAnsi="Tahoma" w:cs="Tahoma"/>
        </w:rPr>
        <w:t xml:space="preserve"> </w:t>
      </w:r>
      <w:proofErr w:type="spellStart"/>
      <w:r w:rsidR="000E73A1">
        <w:rPr>
          <w:rFonts w:ascii="Tahoma" w:hAnsi="Tahoma" w:cs="Tahoma"/>
        </w:rPr>
        <w:t>người</w:t>
      </w:r>
      <w:proofErr w:type="spellEnd"/>
      <w:r w:rsidR="000E73A1">
        <w:rPr>
          <w:rFonts w:ascii="Tahoma" w:hAnsi="Tahoma" w:cs="Tahoma"/>
        </w:rPr>
        <w:t xml:space="preserve"> </w:t>
      </w:r>
      <w:proofErr w:type="spellStart"/>
      <w:r w:rsidR="000E73A1">
        <w:rPr>
          <w:rFonts w:ascii="Tahoma" w:hAnsi="Tahoma" w:cs="Tahoma"/>
        </w:rPr>
        <w:t>được</w:t>
      </w:r>
      <w:proofErr w:type="spellEnd"/>
      <w:r w:rsidR="000E73A1">
        <w:rPr>
          <w:rFonts w:ascii="Tahoma" w:hAnsi="Tahoma" w:cs="Tahoma"/>
        </w:rPr>
        <w:t xml:space="preserve"> </w:t>
      </w:r>
      <w:proofErr w:type="spellStart"/>
      <w:r w:rsidR="000E73A1">
        <w:rPr>
          <w:rFonts w:ascii="Tahoma" w:hAnsi="Tahoma" w:cs="Tahoma"/>
        </w:rPr>
        <w:t>ký</w:t>
      </w:r>
      <w:proofErr w:type="spellEnd"/>
      <w:r w:rsidR="000E73A1">
        <w:rPr>
          <w:rFonts w:ascii="Tahoma" w:hAnsi="Tahoma" w:cs="Tahoma"/>
        </w:rPr>
        <w:t xml:space="preserve"> </w:t>
      </w:r>
      <w:proofErr w:type="spellStart"/>
      <w:r w:rsidR="000E73A1">
        <w:rPr>
          <w:rFonts w:ascii="Tahoma" w:hAnsi="Tahoma" w:cs="Tahoma"/>
        </w:rPr>
        <w:t>lên</w:t>
      </w:r>
      <w:proofErr w:type="spellEnd"/>
      <w:r w:rsidR="000E73A1">
        <w:rPr>
          <w:rFonts w:ascii="Tahoma" w:hAnsi="Tahoma" w:cs="Tahoma"/>
        </w:rPr>
        <w:t xml:space="preserve"> </w:t>
      </w:r>
      <w:proofErr w:type="spellStart"/>
      <w:r w:rsidR="000E73A1">
        <w:rPr>
          <w:rFonts w:ascii="Tahoma" w:hAnsi="Tahoma" w:cs="Tahoma"/>
        </w:rPr>
        <w:t>ví</w:t>
      </w:r>
      <w:proofErr w:type="spellEnd"/>
      <w:r w:rsidR="000E73A1">
        <w:rPr>
          <w:rFonts w:ascii="Tahoma" w:hAnsi="Tahoma" w:cs="Tahoma"/>
        </w:rPr>
        <w:t xml:space="preserve"> </w:t>
      </w:r>
      <w:proofErr w:type="spellStart"/>
      <w:r w:rsidR="000E73A1">
        <w:rPr>
          <w:rFonts w:ascii="Tahoma" w:hAnsi="Tahoma" w:cs="Tahoma"/>
        </w:rPr>
        <w:t>chung</w:t>
      </w:r>
      <w:proofErr w:type="spellEnd"/>
      <w:r w:rsidR="000E73A1">
        <w:rPr>
          <w:rFonts w:ascii="Tahoma" w:hAnsi="Tahoma" w:cs="Tahoma"/>
        </w:rPr>
        <w:t xml:space="preserve"> </w:t>
      </w:r>
      <w:proofErr w:type="spellStart"/>
      <w:r w:rsidR="000E73A1">
        <w:rPr>
          <w:rFonts w:ascii="Tahoma" w:hAnsi="Tahoma" w:cs="Tahoma"/>
        </w:rPr>
        <w:t>muốn</w:t>
      </w:r>
      <w:proofErr w:type="spellEnd"/>
      <w:r w:rsidR="000E73A1">
        <w:rPr>
          <w:rFonts w:ascii="Tahoma" w:hAnsi="Tahoma" w:cs="Tahoma"/>
        </w:rPr>
        <w:t xml:space="preserve"> </w:t>
      </w:r>
      <w:proofErr w:type="spellStart"/>
      <w:r w:rsidR="000E73A1">
        <w:rPr>
          <w:rFonts w:ascii="Tahoma" w:hAnsi="Tahoma" w:cs="Tahoma"/>
        </w:rPr>
        <w:t>thực</w:t>
      </w:r>
      <w:proofErr w:type="spellEnd"/>
      <w:r w:rsidR="000E73A1">
        <w:rPr>
          <w:rFonts w:ascii="Tahoma" w:hAnsi="Tahoma" w:cs="Tahoma"/>
        </w:rPr>
        <w:t xml:space="preserve"> </w:t>
      </w:r>
      <w:proofErr w:type="spellStart"/>
      <w:r w:rsidR="000E73A1">
        <w:rPr>
          <w:rFonts w:ascii="Tahoma" w:hAnsi="Tahoma" w:cs="Tahoma"/>
        </w:rPr>
        <w:t>hiện</w:t>
      </w:r>
      <w:proofErr w:type="spellEnd"/>
      <w:r w:rsidR="000E73A1">
        <w:rPr>
          <w:rFonts w:ascii="Tahoma" w:hAnsi="Tahoma" w:cs="Tahoma"/>
        </w:rPr>
        <w:t xml:space="preserve"> </w:t>
      </w:r>
      <w:proofErr w:type="spellStart"/>
      <w:r w:rsidR="000E73A1">
        <w:rPr>
          <w:rFonts w:ascii="Tahoma" w:hAnsi="Tahoma" w:cs="Tahoma"/>
        </w:rPr>
        <w:t>chuyển</w:t>
      </w:r>
      <w:proofErr w:type="spellEnd"/>
      <w:r w:rsidR="000E73A1">
        <w:rPr>
          <w:rFonts w:ascii="Tahoma" w:hAnsi="Tahoma" w:cs="Tahoma"/>
        </w:rPr>
        <w:t xml:space="preserve"> </w:t>
      </w:r>
      <w:proofErr w:type="spellStart"/>
      <w:r w:rsidR="000E73A1">
        <w:rPr>
          <w:rFonts w:ascii="Tahoma" w:hAnsi="Tahoma" w:cs="Tahoma"/>
        </w:rPr>
        <w:t>tiền</w:t>
      </w:r>
      <w:proofErr w:type="spellEnd"/>
      <w:r w:rsidR="000E73A1">
        <w:rPr>
          <w:rFonts w:ascii="Tahoma" w:hAnsi="Tahoma" w:cs="Tahoma"/>
        </w:rPr>
        <w:t xml:space="preserve"> </w:t>
      </w:r>
      <w:proofErr w:type="spellStart"/>
      <w:r w:rsidR="000E73A1">
        <w:rPr>
          <w:rFonts w:ascii="Tahoma" w:hAnsi="Tahoma" w:cs="Tahoma"/>
        </w:rPr>
        <w:t>từ</w:t>
      </w:r>
      <w:proofErr w:type="spellEnd"/>
      <w:r w:rsidR="000E73A1">
        <w:rPr>
          <w:rFonts w:ascii="Tahoma" w:hAnsi="Tahoma" w:cs="Tahoma"/>
        </w:rPr>
        <w:t xml:space="preserve"> </w:t>
      </w:r>
      <w:proofErr w:type="spellStart"/>
      <w:r w:rsidR="000E73A1">
        <w:rPr>
          <w:rFonts w:ascii="Tahoma" w:hAnsi="Tahoma" w:cs="Tahoma"/>
        </w:rPr>
        <w:t>ví</w:t>
      </w:r>
      <w:proofErr w:type="spellEnd"/>
      <w:r w:rsidR="000E73A1">
        <w:rPr>
          <w:rFonts w:ascii="Tahoma" w:hAnsi="Tahoma" w:cs="Tahoma"/>
        </w:rPr>
        <w:t xml:space="preserve"> </w:t>
      </w:r>
      <w:proofErr w:type="spellStart"/>
      <w:r w:rsidR="000E73A1">
        <w:rPr>
          <w:rFonts w:ascii="Tahoma" w:hAnsi="Tahoma" w:cs="Tahoma"/>
        </w:rPr>
        <w:t>này</w:t>
      </w:r>
      <w:proofErr w:type="spellEnd"/>
      <w:r w:rsidR="000E73A1">
        <w:rPr>
          <w:rFonts w:ascii="Tahoma" w:hAnsi="Tahoma" w:cs="Tahoma"/>
        </w:rPr>
        <w:t xml:space="preserve"> </w:t>
      </w:r>
      <w:proofErr w:type="spellStart"/>
      <w:r w:rsidR="000E73A1">
        <w:rPr>
          <w:rFonts w:ascii="Tahoma" w:hAnsi="Tahoma" w:cs="Tahoma"/>
        </w:rPr>
        <w:t>đến</w:t>
      </w:r>
      <w:proofErr w:type="spellEnd"/>
      <w:r w:rsidR="000E73A1">
        <w:rPr>
          <w:rFonts w:ascii="Tahoma" w:hAnsi="Tahoma" w:cs="Tahoma"/>
        </w:rPr>
        <w:t xml:space="preserve"> 1 </w:t>
      </w:r>
      <w:proofErr w:type="spellStart"/>
      <w:r w:rsidR="000E73A1">
        <w:rPr>
          <w:rFonts w:ascii="Tahoma" w:hAnsi="Tahoma" w:cs="Tahoma"/>
        </w:rPr>
        <w:t>tài</w:t>
      </w:r>
      <w:proofErr w:type="spellEnd"/>
      <w:r w:rsidR="000E73A1">
        <w:rPr>
          <w:rFonts w:ascii="Tahoma" w:hAnsi="Tahoma" w:cs="Tahoma"/>
        </w:rPr>
        <w:t xml:space="preserve"> </w:t>
      </w:r>
      <w:proofErr w:type="spellStart"/>
      <w:r w:rsidR="000E73A1">
        <w:rPr>
          <w:rFonts w:ascii="Tahoma" w:hAnsi="Tahoma" w:cs="Tahoma"/>
        </w:rPr>
        <w:t>khoản</w:t>
      </w:r>
      <w:proofErr w:type="spellEnd"/>
      <w:r w:rsidR="000E73A1">
        <w:rPr>
          <w:rFonts w:ascii="Tahoma" w:hAnsi="Tahoma" w:cs="Tahoma"/>
        </w:rPr>
        <w:t xml:space="preserve">, </w:t>
      </w:r>
      <w:proofErr w:type="spellStart"/>
      <w:r w:rsidR="000E73A1">
        <w:rPr>
          <w:rFonts w:ascii="Tahoma" w:hAnsi="Tahoma" w:cs="Tahoma"/>
        </w:rPr>
        <w:t>họ</w:t>
      </w:r>
      <w:proofErr w:type="spellEnd"/>
      <w:r w:rsidR="000E73A1">
        <w:rPr>
          <w:rFonts w:ascii="Tahoma" w:hAnsi="Tahoma" w:cs="Tahoma"/>
        </w:rPr>
        <w:t xml:space="preserve"> submit </w:t>
      </w:r>
      <w:proofErr w:type="spellStart"/>
      <w:r w:rsidR="000E73A1">
        <w:rPr>
          <w:rFonts w:ascii="Tahoma" w:hAnsi="Tahoma" w:cs="Tahoma"/>
        </w:rPr>
        <w:t>yêu</w:t>
      </w:r>
      <w:proofErr w:type="spellEnd"/>
      <w:r w:rsidR="000E73A1">
        <w:rPr>
          <w:rFonts w:ascii="Tahoma" w:hAnsi="Tahoma" w:cs="Tahoma"/>
        </w:rPr>
        <w:t xml:space="preserve"> </w:t>
      </w:r>
      <w:proofErr w:type="spellStart"/>
      <w:r w:rsidR="000E73A1">
        <w:rPr>
          <w:rFonts w:ascii="Tahoma" w:hAnsi="Tahoma" w:cs="Tahoma"/>
        </w:rPr>
        <w:t>cầu</w:t>
      </w:r>
      <w:proofErr w:type="spellEnd"/>
      <w:r w:rsidR="000E73A1">
        <w:rPr>
          <w:rFonts w:ascii="Tahoma" w:hAnsi="Tahoma" w:cs="Tahoma"/>
        </w:rPr>
        <w:t xml:space="preserve"> </w:t>
      </w:r>
      <w:proofErr w:type="spellStart"/>
      <w:r w:rsidR="000E73A1">
        <w:rPr>
          <w:rFonts w:ascii="Tahoma" w:hAnsi="Tahoma" w:cs="Tahoma"/>
        </w:rPr>
        <w:t>và</w:t>
      </w:r>
      <w:proofErr w:type="spellEnd"/>
      <w:r w:rsidR="000E73A1">
        <w:rPr>
          <w:rFonts w:ascii="Tahoma" w:hAnsi="Tahoma" w:cs="Tahoma"/>
        </w:rPr>
        <w:t xml:space="preserve"> </w:t>
      </w:r>
      <w:proofErr w:type="spellStart"/>
      <w:r w:rsidR="000E73A1">
        <w:rPr>
          <w:rFonts w:ascii="Tahoma" w:hAnsi="Tahoma" w:cs="Tahoma"/>
        </w:rPr>
        <w:t>đợi</w:t>
      </w:r>
      <w:proofErr w:type="spellEnd"/>
      <w:r w:rsidR="000E73A1">
        <w:rPr>
          <w:rFonts w:ascii="Tahoma" w:hAnsi="Tahoma" w:cs="Tahoma"/>
        </w:rPr>
        <w:t xml:space="preserve"> </w:t>
      </w:r>
      <w:proofErr w:type="spellStart"/>
      <w:r w:rsidR="000E73A1">
        <w:rPr>
          <w:rFonts w:ascii="Tahoma" w:hAnsi="Tahoma" w:cs="Tahoma"/>
        </w:rPr>
        <w:t>đủ</w:t>
      </w:r>
      <w:proofErr w:type="spellEnd"/>
      <w:r w:rsidR="000E73A1">
        <w:rPr>
          <w:rFonts w:ascii="Tahoma" w:hAnsi="Tahoma" w:cs="Tahoma"/>
        </w:rPr>
        <w:t xml:space="preserve"> </w:t>
      </w:r>
      <w:proofErr w:type="spellStart"/>
      <w:r w:rsidR="000E73A1">
        <w:rPr>
          <w:rFonts w:ascii="Tahoma" w:hAnsi="Tahoma" w:cs="Tahoma"/>
        </w:rPr>
        <w:t>lượng</w:t>
      </w:r>
      <w:proofErr w:type="spellEnd"/>
      <w:r w:rsidR="000E73A1">
        <w:rPr>
          <w:rFonts w:ascii="Tahoma" w:hAnsi="Tahoma" w:cs="Tahoma"/>
        </w:rPr>
        <w:t xml:space="preserve"> confirm </w:t>
      </w:r>
      <w:proofErr w:type="spellStart"/>
      <w:r w:rsidR="000E73A1">
        <w:rPr>
          <w:rFonts w:ascii="Tahoma" w:hAnsi="Tahoma" w:cs="Tahoma"/>
        </w:rPr>
        <w:t>tối</w:t>
      </w:r>
      <w:proofErr w:type="spellEnd"/>
      <w:r w:rsidR="000E73A1">
        <w:rPr>
          <w:rFonts w:ascii="Tahoma" w:hAnsi="Tahoma" w:cs="Tahoma"/>
        </w:rPr>
        <w:t xml:space="preserve"> </w:t>
      </w:r>
      <w:proofErr w:type="spellStart"/>
      <w:r w:rsidR="000E73A1">
        <w:rPr>
          <w:rFonts w:ascii="Tahoma" w:hAnsi="Tahoma" w:cs="Tahoma"/>
        </w:rPr>
        <w:t>thiểu</w:t>
      </w:r>
      <w:proofErr w:type="spellEnd"/>
      <w:r w:rsidR="000E73A1">
        <w:rPr>
          <w:rFonts w:ascii="Tahoma" w:hAnsi="Tahoma" w:cs="Tahoma"/>
        </w:rPr>
        <w:t xml:space="preserve"> </w:t>
      </w:r>
      <w:proofErr w:type="spellStart"/>
      <w:r w:rsidR="000E73A1">
        <w:rPr>
          <w:rFonts w:ascii="Tahoma" w:hAnsi="Tahoma" w:cs="Tahoma"/>
        </w:rPr>
        <w:t>thì</w:t>
      </w:r>
      <w:proofErr w:type="spellEnd"/>
      <w:r w:rsidR="000E73A1">
        <w:rPr>
          <w:rFonts w:ascii="Tahoma" w:hAnsi="Tahoma" w:cs="Tahoma"/>
        </w:rPr>
        <w:t xml:space="preserve"> </w:t>
      </w:r>
      <w:proofErr w:type="spellStart"/>
      <w:r w:rsidR="000E73A1">
        <w:rPr>
          <w:rFonts w:ascii="Tahoma" w:hAnsi="Tahoma" w:cs="Tahoma"/>
        </w:rPr>
        <w:t>tiền</w:t>
      </w:r>
      <w:proofErr w:type="spellEnd"/>
      <w:r w:rsidR="000E73A1">
        <w:rPr>
          <w:rFonts w:ascii="Tahoma" w:hAnsi="Tahoma" w:cs="Tahoma"/>
        </w:rPr>
        <w:t xml:space="preserve"> </w:t>
      </w:r>
      <w:proofErr w:type="spellStart"/>
      <w:r w:rsidR="000E73A1">
        <w:rPr>
          <w:rFonts w:ascii="Tahoma" w:hAnsi="Tahoma" w:cs="Tahoma"/>
        </w:rPr>
        <w:t>tự</w:t>
      </w:r>
      <w:proofErr w:type="spellEnd"/>
      <w:r w:rsidR="000E73A1">
        <w:rPr>
          <w:rFonts w:ascii="Tahoma" w:hAnsi="Tahoma" w:cs="Tahoma"/>
        </w:rPr>
        <w:t xml:space="preserve"> </w:t>
      </w:r>
      <w:proofErr w:type="spellStart"/>
      <w:r w:rsidR="000E73A1">
        <w:rPr>
          <w:rFonts w:ascii="Tahoma" w:hAnsi="Tahoma" w:cs="Tahoma"/>
        </w:rPr>
        <w:t>động</w:t>
      </w:r>
      <w:proofErr w:type="spellEnd"/>
      <w:r w:rsidR="000E73A1">
        <w:rPr>
          <w:rFonts w:ascii="Tahoma" w:hAnsi="Tahoma" w:cs="Tahoma"/>
        </w:rPr>
        <w:t xml:space="preserve"> </w:t>
      </w:r>
      <w:proofErr w:type="spellStart"/>
      <w:r w:rsidR="000E73A1">
        <w:rPr>
          <w:rFonts w:ascii="Tahoma" w:hAnsi="Tahoma" w:cs="Tahoma"/>
        </w:rPr>
        <w:t>được</w:t>
      </w:r>
      <w:proofErr w:type="spellEnd"/>
      <w:r w:rsidR="000E73A1">
        <w:rPr>
          <w:rFonts w:ascii="Tahoma" w:hAnsi="Tahoma" w:cs="Tahoma"/>
        </w:rPr>
        <w:t xml:space="preserve"> </w:t>
      </w:r>
      <w:proofErr w:type="spellStart"/>
      <w:r w:rsidR="000E73A1">
        <w:rPr>
          <w:rFonts w:ascii="Tahoma" w:hAnsi="Tahoma" w:cs="Tahoma"/>
        </w:rPr>
        <w:t>chuyển</w:t>
      </w:r>
      <w:proofErr w:type="spellEnd"/>
      <w:r w:rsidR="000E73A1">
        <w:rPr>
          <w:rFonts w:ascii="Tahoma" w:hAnsi="Tahoma" w:cs="Tahoma"/>
        </w:rPr>
        <w:t xml:space="preserve"> </w:t>
      </w:r>
      <w:proofErr w:type="spellStart"/>
      <w:r w:rsidR="000E73A1">
        <w:rPr>
          <w:rFonts w:ascii="Tahoma" w:hAnsi="Tahoma" w:cs="Tahoma"/>
        </w:rPr>
        <w:t>đển</w:t>
      </w:r>
      <w:proofErr w:type="spellEnd"/>
      <w:r w:rsidR="000E73A1">
        <w:rPr>
          <w:rFonts w:ascii="Tahoma" w:hAnsi="Tahoma" w:cs="Tahoma"/>
        </w:rPr>
        <w:t xml:space="preserve"> </w:t>
      </w:r>
      <w:proofErr w:type="spellStart"/>
      <w:r w:rsidR="000E73A1">
        <w:rPr>
          <w:rFonts w:ascii="Tahoma" w:hAnsi="Tahoma" w:cs="Tahoma"/>
        </w:rPr>
        <w:t>tài</w:t>
      </w:r>
      <w:proofErr w:type="spellEnd"/>
      <w:r w:rsidR="000E73A1">
        <w:rPr>
          <w:rFonts w:ascii="Tahoma" w:hAnsi="Tahoma" w:cs="Tahoma"/>
        </w:rPr>
        <w:t xml:space="preserve"> </w:t>
      </w:r>
      <w:proofErr w:type="spellStart"/>
      <w:r w:rsidR="000E73A1">
        <w:rPr>
          <w:rFonts w:ascii="Tahoma" w:hAnsi="Tahoma" w:cs="Tahoma"/>
        </w:rPr>
        <w:t>khoản</w:t>
      </w:r>
      <w:proofErr w:type="spellEnd"/>
      <w:r w:rsidR="000E73A1">
        <w:rPr>
          <w:rFonts w:ascii="Tahoma" w:hAnsi="Tahoma" w:cs="Tahoma"/>
        </w:rPr>
        <w:t xml:space="preserve"> </w:t>
      </w:r>
      <w:proofErr w:type="spellStart"/>
      <w:r w:rsidR="000E73A1">
        <w:rPr>
          <w:rFonts w:ascii="Tahoma" w:hAnsi="Tahoma" w:cs="Tahoma"/>
        </w:rPr>
        <w:t>được</w:t>
      </w:r>
      <w:proofErr w:type="spellEnd"/>
      <w:r w:rsidR="000E73A1">
        <w:rPr>
          <w:rFonts w:ascii="Tahoma" w:hAnsi="Tahoma" w:cs="Tahoma"/>
        </w:rPr>
        <w:t xml:space="preserve"> </w:t>
      </w:r>
      <w:proofErr w:type="spellStart"/>
      <w:r w:rsidR="000E73A1">
        <w:rPr>
          <w:rFonts w:ascii="Tahoma" w:hAnsi="Tahoma" w:cs="Tahoma"/>
        </w:rPr>
        <w:t>yêu</w:t>
      </w:r>
      <w:proofErr w:type="spellEnd"/>
      <w:r w:rsidR="000E73A1">
        <w:rPr>
          <w:rFonts w:ascii="Tahoma" w:hAnsi="Tahoma" w:cs="Tahoma"/>
        </w:rPr>
        <w:t xml:space="preserve"> </w:t>
      </w:r>
      <w:proofErr w:type="spellStart"/>
      <w:r w:rsidR="000E73A1">
        <w:rPr>
          <w:rFonts w:ascii="Tahoma" w:hAnsi="Tahoma" w:cs="Tahoma"/>
        </w:rPr>
        <w:t>cầu</w:t>
      </w:r>
      <w:proofErr w:type="spellEnd"/>
      <w:r w:rsidR="000E73A1">
        <w:rPr>
          <w:rFonts w:ascii="Tahoma" w:hAnsi="Tahoma" w:cs="Tahoma"/>
        </w:rPr>
        <w:t xml:space="preserve">. </w:t>
      </w:r>
    </w:p>
    <w:p w14:paraId="16B7C97C" w14:textId="77777777" w:rsidR="000E73A1" w:rsidRPr="000E73A1" w:rsidRDefault="000E73A1" w:rsidP="000E73A1">
      <w:pPr>
        <w:pStyle w:val="Body"/>
        <w:numPr>
          <w:ilvl w:val="0"/>
          <w:numId w:val="36"/>
        </w:numPr>
        <w:rPr>
          <w:rFonts w:ascii="Tahoma" w:hAnsi="Tahoma" w:cs="Tahoma"/>
        </w:rPr>
      </w:pPr>
      <w:proofErr w:type="spellStart"/>
      <w:r w:rsidRPr="000E73A1">
        <w:rPr>
          <w:rFonts w:ascii="Tahoma" w:hAnsi="Tahoma" w:cs="Tahoma"/>
        </w:rPr>
        <w:t>Danh</w:t>
      </w:r>
      <w:proofErr w:type="spellEnd"/>
      <w:r w:rsidRPr="000E73A1">
        <w:rPr>
          <w:rFonts w:ascii="Tahoma" w:hAnsi="Tahoma" w:cs="Tahoma"/>
        </w:rPr>
        <w:t xml:space="preserve"> </w:t>
      </w:r>
      <w:proofErr w:type="spellStart"/>
      <w:r w:rsidRPr="000E73A1">
        <w:rPr>
          <w:rFonts w:ascii="Tahoma" w:hAnsi="Tahoma" w:cs="Tahoma"/>
        </w:rPr>
        <w:t>sách</w:t>
      </w:r>
      <w:proofErr w:type="spellEnd"/>
      <w:r w:rsidRPr="000E73A1">
        <w:rPr>
          <w:rFonts w:ascii="Tahoma" w:hAnsi="Tahoma" w:cs="Tahoma"/>
        </w:rPr>
        <w:t xml:space="preserve"> </w:t>
      </w:r>
      <w:proofErr w:type="spellStart"/>
      <w:r w:rsidRPr="000E73A1">
        <w:rPr>
          <w:rFonts w:ascii="Tahoma" w:hAnsi="Tahoma" w:cs="Tahoma"/>
        </w:rPr>
        <w:t>các</w:t>
      </w:r>
      <w:proofErr w:type="spellEnd"/>
      <w:r w:rsidRPr="000E73A1">
        <w:rPr>
          <w:rFonts w:ascii="Tahoma" w:hAnsi="Tahoma" w:cs="Tahoma"/>
        </w:rPr>
        <w:t xml:space="preserve"> </w:t>
      </w:r>
      <w:proofErr w:type="spellStart"/>
      <w:r w:rsidRPr="000E73A1">
        <w:rPr>
          <w:rFonts w:ascii="Tahoma" w:hAnsi="Tahoma" w:cs="Tahoma"/>
        </w:rPr>
        <w:t>địa</w:t>
      </w:r>
      <w:proofErr w:type="spellEnd"/>
      <w:r w:rsidRPr="000E73A1">
        <w:rPr>
          <w:rFonts w:ascii="Tahoma" w:hAnsi="Tahoma" w:cs="Tahoma"/>
        </w:rPr>
        <w:t xml:space="preserve"> </w:t>
      </w:r>
      <w:proofErr w:type="spellStart"/>
      <w:r w:rsidRPr="000E73A1">
        <w:rPr>
          <w:rFonts w:ascii="Tahoma" w:hAnsi="Tahoma" w:cs="Tahoma"/>
        </w:rPr>
        <w:t>chỉ</w:t>
      </w:r>
      <w:proofErr w:type="spellEnd"/>
      <w:r w:rsidRPr="000E73A1">
        <w:rPr>
          <w:rFonts w:ascii="Tahoma" w:hAnsi="Tahoma" w:cs="Tahoma"/>
        </w:rPr>
        <w:t xml:space="preserve"> </w:t>
      </w:r>
      <w:proofErr w:type="spellStart"/>
      <w:r w:rsidRPr="000E73A1">
        <w:rPr>
          <w:rFonts w:ascii="Tahoma" w:hAnsi="Tahoma" w:cs="Tahoma"/>
        </w:rPr>
        <w:t>là</w:t>
      </w:r>
      <w:proofErr w:type="spellEnd"/>
      <w:r w:rsidRPr="000E73A1">
        <w:rPr>
          <w:rFonts w:ascii="Tahoma" w:hAnsi="Tahoma" w:cs="Tahoma"/>
        </w:rPr>
        <w:t xml:space="preserve"> </w:t>
      </w:r>
      <w:proofErr w:type="spellStart"/>
      <w:r w:rsidRPr="000E73A1">
        <w:rPr>
          <w:rFonts w:ascii="Tahoma" w:hAnsi="Tahoma" w:cs="Tahoma"/>
        </w:rPr>
        <w:t>thành</w:t>
      </w:r>
      <w:proofErr w:type="spellEnd"/>
      <w:r w:rsidRPr="000E73A1">
        <w:rPr>
          <w:rFonts w:ascii="Tahoma" w:hAnsi="Tahoma" w:cs="Tahoma"/>
        </w:rPr>
        <w:t xml:space="preserve"> </w:t>
      </w:r>
      <w:proofErr w:type="spellStart"/>
      <w:r w:rsidRPr="000E73A1">
        <w:rPr>
          <w:rFonts w:ascii="Tahoma" w:hAnsi="Tahoma" w:cs="Tahoma"/>
        </w:rPr>
        <w:t>viên</w:t>
      </w:r>
      <w:proofErr w:type="spellEnd"/>
      <w:r w:rsidRPr="000E73A1">
        <w:rPr>
          <w:rFonts w:ascii="Tahoma" w:hAnsi="Tahoma" w:cs="Tahoma"/>
        </w:rPr>
        <w:t xml:space="preserve"> </w:t>
      </w:r>
      <w:proofErr w:type="spellStart"/>
      <w:r w:rsidRPr="000E73A1">
        <w:rPr>
          <w:rFonts w:ascii="Tahoma" w:hAnsi="Tahoma" w:cs="Tahoma"/>
        </w:rPr>
        <w:t>của</w:t>
      </w:r>
      <w:proofErr w:type="spellEnd"/>
      <w:r w:rsidRPr="000E73A1">
        <w:rPr>
          <w:rFonts w:ascii="Tahoma" w:hAnsi="Tahoma" w:cs="Tahoma"/>
        </w:rPr>
        <w:t xml:space="preserve"> </w:t>
      </w:r>
      <w:proofErr w:type="spellStart"/>
      <w:r w:rsidRPr="000E73A1">
        <w:rPr>
          <w:rFonts w:ascii="Tahoma" w:hAnsi="Tahoma" w:cs="Tahoma"/>
        </w:rPr>
        <w:t>multisig</w:t>
      </w:r>
      <w:proofErr w:type="spellEnd"/>
      <w:r w:rsidRPr="000E73A1">
        <w:rPr>
          <w:rFonts w:ascii="Tahoma" w:hAnsi="Tahoma" w:cs="Tahoma"/>
        </w:rPr>
        <w:t>:</w:t>
      </w:r>
    </w:p>
    <w:p w14:paraId="23B94E0D" w14:textId="77777777" w:rsidR="000E73A1" w:rsidRDefault="000E73A1" w:rsidP="000E73A1">
      <w:pPr>
        <w:pStyle w:val="Body"/>
        <w:ind w:left="1440"/>
      </w:pPr>
    </w:p>
    <w:p w14:paraId="16F3FE73" w14:textId="54CCE444" w:rsidR="000E73A1" w:rsidRDefault="000E73A1" w:rsidP="000E73A1">
      <w:pPr>
        <w:pStyle w:val="Body"/>
      </w:pPr>
      <w:r>
        <w:rPr>
          <w:noProof/>
        </w:rPr>
        <w:lastRenderedPageBreak/>
        <w:drawing>
          <wp:anchor distT="152400" distB="152400" distL="152400" distR="152400" simplePos="0" relativeHeight="251659264" behindDoc="0" locked="0" layoutInCell="1" allowOverlap="1" wp14:anchorId="3DB3BEF5" wp14:editId="7AB38A48">
            <wp:simplePos x="0" y="0"/>
            <wp:positionH relativeFrom="margin">
              <wp:posOffset>115570</wp:posOffset>
            </wp:positionH>
            <wp:positionV relativeFrom="line">
              <wp:posOffset>217170</wp:posOffset>
            </wp:positionV>
            <wp:extent cx="5943600" cy="3482340"/>
            <wp:effectExtent l="0" t="0" r="0" b="3810"/>
            <wp:wrapThrough wrapText="bothSides">
              <wp:wrapPolygon edited="0">
                <wp:start x="0" y="0"/>
                <wp:lineTo x="0" y="21505"/>
                <wp:lineTo x="21531" y="21505"/>
                <wp:lineTo x="21531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753E52" w14:textId="24E6B4C0" w:rsidR="000E73A1" w:rsidRPr="003003CC" w:rsidRDefault="000E73A1" w:rsidP="000E73A1">
      <w:pPr>
        <w:pStyle w:val="Body"/>
        <w:numPr>
          <w:ilvl w:val="0"/>
          <w:numId w:val="36"/>
        </w:numPr>
        <w:rPr>
          <w:rFonts w:ascii="Tahoma" w:hAnsi="Tahoma" w:cs="Tahoma"/>
        </w:rPr>
      </w:pPr>
      <w:r w:rsidRPr="003003CC">
        <w:rPr>
          <w:rFonts w:ascii="Tahoma" w:hAnsi="Tahoma" w:cs="Tahoma"/>
        </w:rPr>
        <w:t xml:space="preserve">Address </w:t>
      </w:r>
      <w:proofErr w:type="spellStart"/>
      <w:r w:rsidRPr="003003CC">
        <w:rPr>
          <w:rFonts w:ascii="Tahoma" w:hAnsi="Tahoma" w:cs="Tahoma"/>
        </w:rPr>
        <w:t>đầu</w:t>
      </w:r>
      <w:proofErr w:type="spellEnd"/>
      <w:r w:rsidRPr="003003CC">
        <w:rPr>
          <w:rFonts w:ascii="Tahoma" w:hAnsi="Tahoma" w:cs="Tahoma"/>
        </w:rPr>
        <w:t xml:space="preserve"> </w:t>
      </w:r>
      <w:proofErr w:type="spellStart"/>
      <w:r w:rsidRPr="003003CC">
        <w:rPr>
          <w:rFonts w:ascii="Tahoma" w:hAnsi="Tahoma" w:cs="Tahoma"/>
        </w:rPr>
        <w:t>tiên</w:t>
      </w:r>
      <w:proofErr w:type="spellEnd"/>
      <w:r w:rsidRPr="003003CC">
        <w:rPr>
          <w:rFonts w:ascii="Tahoma" w:hAnsi="Tahoma" w:cs="Tahoma"/>
        </w:rPr>
        <w:t xml:space="preserve"> </w:t>
      </w:r>
      <w:proofErr w:type="spellStart"/>
      <w:r w:rsidRPr="003003CC">
        <w:rPr>
          <w:rFonts w:ascii="Tahoma" w:hAnsi="Tahoma" w:cs="Tahoma"/>
        </w:rPr>
        <w:t>muốn</w:t>
      </w:r>
      <w:proofErr w:type="spellEnd"/>
      <w:r w:rsidRPr="003003CC">
        <w:rPr>
          <w:rFonts w:ascii="Tahoma" w:hAnsi="Tahoma" w:cs="Tahoma"/>
        </w:rPr>
        <w:t xml:space="preserve"> </w:t>
      </w:r>
      <w:proofErr w:type="spellStart"/>
      <w:r w:rsidRPr="003003CC">
        <w:rPr>
          <w:rFonts w:ascii="Tahoma" w:hAnsi="Tahoma" w:cs="Tahoma"/>
        </w:rPr>
        <w:t>chuyển</w:t>
      </w:r>
      <w:proofErr w:type="spellEnd"/>
      <w:r w:rsidRPr="003003CC">
        <w:rPr>
          <w:rFonts w:ascii="Tahoma" w:hAnsi="Tahoma" w:cs="Tahoma"/>
        </w:rPr>
        <w:t xml:space="preserve"> </w:t>
      </w:r>
      <w:proofErr w:type="spellStart"/>
      <w:r w:rsidRPr="003003CC">
        <w:rPr>
          <w:rFonts w:ascii="Tahoma" w:hAnsi="Tahoma" w:cs="Tahoma"/>
        </w:rPr>
        <w:t>tiền</w:t>
      </w:r>
      <w:proofErr w:type="spellEnd"/>
      <w:r w:rsidRPr="003003CC">
        <w:rPr>
          <w:rFonts w:ascii="Tahoma" w:hAnsi="Tahoma" w:cs="Tahoma"/>
        </w:rPr>
        <w:t xml:space="preserve"> </w:t>
      </w:r>
      <w:proofErr w:type="spellStart"/>
      <w:r w:rsidRPr="003003CC">
        <w:rPr>
          <w:rFonts w:ascii="Tahoma" w:hAnsi="Tahoma" w:cs="Tahoma"/>
        </w:rPr>
        <w:t>thực</w:t>
      </w:r>
      <w:proofErr w:type="spellEnd"/>
      <w:r w:rsidRPr="003003CC">
        <w:rPr>
          <w:rFonts w:ascii="Tahoma" w:hAnsi="Tahoma" w:cs="Tahoma"/>
        </w:rPr>
        <w:t xml:space="preserve"> </w:t>
      </w:r>
      <w:proofErr w:type="spellStart"/>
      <w:r w:rsidRPr="003003CC">
        <w:rPr>
          <w:rFonts w:ascii="Tahoma" w:hAnsi="Tahoma" w:cs="Tahoma"/>
        </w:rPr>
        <w:t>hiện</w:t>
      </w:r>
      <w:proofErr w:type="spellEnd"/>
      <w:r w:rsidRPr="003003CC">
        <w:rPr>
          <w:rFonts w:ascii="Tahoma" w:hAnsi="Tahoma" w:cs="Tahoma"/>
        </w:rPr>
        <w:t xml:space="preserve"> submit</w:t>
      </w:r>
      <w:r w:rsidR="00F53A8A">
        <w:rPr>
          <w:rFonts w:ascii="Tahoma" w:hAnsi="Tahoma" w:cs="Tahoma"/>
        </w:rPr>
        <w:t xml:space="preserve"> (</w:t>
      </w:r>
      <w:proofErr w:type="spellStart"/>
      <w:r w:rsidR="00F53A8A">
        <w:rPr>
          <w:rFonts w:ascii="Tahoma" w:hAnsi="Tahoma" w:cs="Tahoma"/>
        </w:rPr>
        <w:t>gửi</w:t>
      </w:r>
      <w:proofErr w:type="spellEnd"/>
      <w:r w:rsidR="00F53A8A">
        <w:rPr>
          <w:rFonts w:ascii="Tahoma" w:hAnsi="Tahoma" w:cs="Tahoma"/>
        </w:rPr>
        <w:t xml:space="preserve"> 1 ETH): </w:t>
      </w:r>
    </w:p>
    <w:p w14:paraId="11E4A0A4" w14:textId="597DDD6B" w:rsidR="000E73A1" w:rsidRDefault="000E73A1" w:rsidP="000E73A1">
      <w:pPr>
        <w:pStyle w:val="Body"/>
        <w:ind w:left="1440"/>
      </w:pPr>
      <w:r>
        <w:rPr>
          <w:noProof/>
        </w:rPr>
        <w:lastRenderedPageBreak/>
        <w:drawing>
          <wp:anchor distT="152400" distB="152400" distL="152400" distR="152400" simplePos="0" relativeHeight="251660288" behindDoc="0" locked="0" layoutInCell="1" allowOverlap="1" wp14:anchorId="33B19C2A" wp14:editId="70110F1E">
            <wp:simplePos x="0" y="0"/>
            <wp:positionH relativeFrom="margin">
              <wp:posOffset>-166370</wp:posOffset>
            </wp:positionH>
            <wp:positionV relativeFrom="line">
              <wp:posOffset>262890</wp:posOffset>
            </wp:positionV>
            <wp:extent cx="5943600" cy="3532505"/>
            <wp:effectExtent l="0" t="0" r="0" b="0"/>
            <wp:wrapThrough wrapText="bothSides">
              <wp:wrapPolygon edited="0">
                <wp:start x="0" y="0"/>
                <wp:lineTo x="0" y="21433"/>
                <wp:lineTo x="21531" y="21433"/>
                <wp:lineTo x="21531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F366AF" w14:textId="77777777" w:rsidR="000E73A1" w:rsidRDefault="000E73A1" w:rsidP="000E73A1">
      <w:pPr>
        <w:pStyle w:val="Body"/>
        <w:ind w:left="1440"/>
      </w:pPr>
    </w:p>
    <w:p w14:paraId="36B6F668" w14:textId="77777777" w:rsidR="000E73A1" w:rsidRDefault="000E73A1" w:rsidP="000E73A1">
      <w:pPr>
        <w:pStyle w:val="Body"/>
        <w:ind w:left="1440"/>
      </w:pPr>
    </w:p>
    <w:p w14:paraId="2417BB6A" w14:textId="77777777" w:rsidR="000E73A1" w:rsidRDefault="000E73A1" w:rsidP="000E73A1">
      <w:pPr>
        <w:pStyle w:val="Body"/>
        <w:ind w:left="1440"/>
      </w:pPr>
    </w:p>
    <w:p w14:paraId="3D7D9DDC" w14:textId="77777777" w:rsidR="000E73A1" w:rsidRPr="003003CC" w:rsidRDefault="000E73A1" w:rsidP="003003CC">
      <w:pPr>
        <w:pStyle w:val="Body"/>
        <w:numPr>
          <w:ilvl w:val="0"/>
          <w:numId w:val="36"/>
        </w:numPr>
        <w:rPr>
          <w:rFonts w:ascii="Tahoma" w:hAnsi="Tahoma" w:cs="Tahoma"/>
        </w:rPr>
      </w:pPr>
      <w:proofErr w:type="spellStart"/>
      <w:r w:rsidRPr="003003CC">
        <w:rPr>
          <w:rFonts w:ascii="Tahoma" w:hAnsi="Tahoma" w:cs="Tahoma"/>
        </w:rPr>
        <w:t>Địa</w:t>
      </w:r>
      <w:proofErr w:type="spellEnd"/>
      <w:r w:rsidRPr="003003CC">
        <w:rPr>
          <w:rFonts w:ascii="Tahoma" w:hAnsi="Tahoma" w:cs="Tahoma"/>
        </w:rPr>
        <w:t xml:space="preserve"> </w:t>
      </w:r>
      <w:proofErr w:type="spellStart"/>
      <w:r w:rsidRPr="003003CC">
        <w:rPr>
          <w:rFonts w:ascii="Tahoma" w:hAnsi="Tahoma" w:cs="Tahoma"/>
        </w:rPr>
        <w:t>chỉ</w:t>
      </w:r>
      <w:proofErr w:type="spellEnd"/>
      <w:r w:rsidRPr="003003CC">
        <w:rPr>
          <w:rFonts w:ascii="Tahoma" w:hAnsi="Tahoma" w:cs="Tahoma"/>
        </w:rPr>
        <w:t xml:space="preserve"> </w:t>
      </w:r>
      <w:proofErr w:type="spellStart"/>
      <w:r w:rsidRPr="003003CC">
        <w:rPr>
          <w:rFonts w:ascii="Tahoma" w:hAnsi="Tahoma" w:cs="Tahoma"/>
        </w:rPr>
        <w:t>đích</w:t>
      </w:r>
      <w:proofErr w:type="spellEnd"/>
      <w:r w:rsidRPr="003003CC">
        <w:rPr>
          <w:rFonts w:ascii="Tahoma" w:hAnsi="Tahoma" w:cs="Tahoma"/>
        </w:rPr>
        <w:t xml:space="preserve"> </w:t>
      </w:r>
      <w:proofErr w:type="spellStart"/>
      <w:r w:rsidRPr="003003CC">
        <w:rPr>
          <w:rFonts w:ascii="Tahoma" w:hAnsi="Tahoma" w:cs="Tahoma"/>
        </w:rPr>
        <w:t>có</w:t>
      </w:r>
      <w:proofErr w:type="spellEnd"/>
      <w:r w:rsidRPr="003003CC">
        <w:rPr>
          <w:rFonts w:ascii="Tahoma" w:hAnsi="Tahoma" w:cs="Tahoma"/>
        </w:rPr>
        <w:t xml:space="preserve"> </w:t>
      </w:r>
      <w:proofErr w:type="spellStart"/>
      <w:r w:rsidRPr="003003CC">
        <w:rPr>
          <w:rFonts w:ascii="Tahoma" w:hAnsi="Tahoma" w:cs="Tahoma"/>
        </w:rPr>
        <w:t>giá</w:t>
      </w:r>
      <w:proofErr w:type="spellEnd"/>
      <w:r w:rsidRPr="003003CC">
        <w:rPr>
          <w:rFonts w:ascii="Tahoma" w:hAnsi="Tahoma" w:cs="Tahoma"/>
        </w:rPr>
        <w:t xml:space="preserve"> </w:t>
      </w:r>
      <w:proofErr w:type="spellStart"/>
      <w:r w:rsidRPr="003003CC">
        <w:rPr>
          <w:rFonts w:ascii="Tahoma" w:hAnsi="Tahoma" w:cs="Tahoma"/>
        </w:rPr>
        <w:t>trị</w:t>
      </w:r>
      <w:proofErr w:type="spellEnd"/>
      <w:r w:rsidRPr="003003CC">
        <w:rPr>
          <w:rFonts w:ascii="Tahoma" w:hAnsi="Tahoma" w:cs="Tahoma"/>
        </w:rPr>
        <w:t xml:space="preserve"> ETH ban </w:t>
      </w:r>
      <w:proofErr w:type="spellStart"/>
      <w:r w:rsidRPr="003003CC">
        <w:rPr>
          <w:rFonts w:ascii="Tahoma" w:hAnsi="Tahoma" w:cs="Tahoma"/>
        </w:rPr>
        <w:t>đầu</w:t>
      </w:r>
      <w:proofErr w:type="spellEnd"/>
      <w:r w:rsidRPr="003003CC">
        <w:rPr>
          <w:rFonts w:ascii="Tahoma" w:hAnsi="Tahoma" w:cs="Tahoma"/>
        </w:rPr>
        <w:t xml:space="preserve"> </w:t>
      </w:r>
      <w:proofErr w:type="spellStart"/>
      <w:r w:rsidRPr="003003CC">
        <w:rPr>
          <w:rFonts w:ascii="Tahoma" w:hAnsi="Tahoma" w:cs="Tahoma"/>
        </w:rPr>
        <w:t>là</w:t>
      </w:r>
      <w:proofErr w:type="spellEnd"/>
      <w:r w:rsidRPr="003003CC">
        <w:rPr>
          <w:rFonts w:ascii="Tahoma" w:hAnsi="Tahoma" w:cs="Tahoma"/>
        </w:rPr>
        <w:t>:</w:t>
      </w:r>
    </w:p>
    <w:p w14:paraId="6FE5566E" w14:textId="77777777" w:rsidR="000E73A1" w:rsidRDefault="000E73A1" w:rsidP="000E73A1">
      <w:pPr>
        <w:pStyle w:val="Body"/>
      </w:pPr>
    </w:p>
    <w:p w14:paraId="4C31B7D7" w14:textId="61B0FC4F" w:rsidR="000E73A1" w:rsidRDefault="000E73A1" w:rsidP="003003CC">
      <w:pPr>
        <w:pStyle w:val="Body"/>
      </w:pP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3FC0C4F5" wp14:editId="02A727DD">
            <wp:simplePos x="0" y="0"/>
            <wp:positionH relativeFrom="margin">
              <wp:posOffset>-6350</wp:posOffset>
            </wp:positionH>
            <wp:positionV relativeFrom="line">
              <wp:posOffset>222885</wp:posOffset>
            </wp:positionV>
            <wp:extent cx="5943600" cy="748030"/>
            <wp:effectExtent l="0" t="0" r="0" b="0"/>
            <wp:wrapThrough wrapText="bothSides">
              <wp:wrapPolygon edited="0">
                <wp:start x="0" y="0"/>
                <wp:lineTo x="0" y="20903"/>
                <wp:lineTo x="21531" y="20903"/>
                <wp:lineTo x="21531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6692F1" w14:textId="77777777" w:rsidR="000E73A1" w:rsidRDefault="000E73A1" w:rsidP="003003CC">
      <w:pPr>
        <w:pStyle w:val="Body"/>
        <w:ind w:left="1440"/>
      </w:pPr>
    </w:p>
    <w:p w14:paraId="3C1FE73E" w14:textId="77777777" w:rsidR="000E73A1" w:rsidRDefault="000E73A1" w:rsidP="003003CC">
      <w:pPr>
        <w:pStyle w:val="Body"/>
        <w:ind w:left="1440"/>
      </w:pPr>
    </w:p>
    <w:p w14:paraId="2EF6F823" w14:textId="77777777" w:rsidR="000E73A1" w:rsidRDefault="000E73A1" w:rsidP="003003CC">
      <w:pPr>
        <w:pStyle w:val="Body"/>
        <w:ind w:left="1440"/>
      </w:pPr>
    </w:p>
    <w:p w14:paraId="539A1C8C" w14:textId="68C1FBEA" w:rsidR="000E73A1" w:rsidRPr="003003CC" w:rsidRDefault="000E73A1" w:rsidP="003003CC">
      <w:pPr>
        <w:pStyle w:val="Body"/>
        <w:numPr>
          <w:ilvl w:val="0"/>
          <w:numId w:val="36"/>
        </w:numPr>
        <w:rPr>
          <w:rFonts w:ascii="Tahoma" w:hAnsi="Tahoma" w:cs="Tahoma"/>
        </w:rPr>
      </w:pPr>
      <w:r w:rsidRPr="003003CC">
        <w:rPr>
          <w:rFonts w:ascii="Tahoma" w:hAnsi="Tahoma" w:cs="Tahoma"/>
        </w:rPr>
        <w:t xml:space="preserve">Address </w:t>
      </w:r>
      <w:proofErr w:type="spellStart"/>
      <w:r w:rsidRPr="003003CC">
        <w:rPr>
          <w:rFonts w:ascii="Tahoma" w:hAnsi="Tahoma" w:cs="Tahoma"/>
        </w:rPr>
        <w:t>thứ</w:t>
      </w:r>
      <w:proofErr w:type="spellEnd"/>
      <w:r w:rsidRPr="003003CC">
        <w:rPr>
          <w:rFonts w:ascii="Tahoma" w:hAnsi="Tahoma" w:cs="Tahoma"/>
        </w:rPr>
        <w:t xml:space="preserve"> 2 </w:t>
      </w:r>
      <w:proofErr w:type="spellStart"/>
      <w:r w:rsidRPr="003003CC">
        <w:rPr>
          <w:rFonts w:ascii="Tahoma" w:hAnsi="Tahoma" w:cs="Tahoma"/>
        </w:rPr>
        <w:t>thực</w:t>
      </w:r>
      <w:proofErr w:type="spellEnd"/>
      <w:r w:rsidRPr="003003CC">
        <w:rPr>
          <w:rFonts w:ascii="Tahoma" w:hAnsi="Tahoma" w:cs="Tahoma"/>
        </w:rPr>
        <w:t xml:space="preserve"> </w:t>
      </w:r>
      <w:proofErr w:type="spellStart"/>
      <w:r w:rsidRPr="003003CC">
        <w:rPr>
          <w:rFonts w:ascii="Tahoma" w:hAnsi="Tahoma" w:cs="Tahoma"/>
        </w:rPr>
        <w:t>hiện</w:t>
      </w:r>
      <w:proofErr w:type="spellEnd"/>
      <w:r w:rsidRPr="003003CC">
        <w:rPr>
          <w:rFonts w:ascii="Tahoma" w:hAnsi="Tahoma" w:cs="Tahoma"/>
        </w:rPr>
        <w:t xml:space="preserve"> confirm:</w:t>
      </w:r>
    </w:p>
    <w:p w14:paraId="5A460BC9" w14:textId="1AE732BC" w:rsidR="000E73A1" w:rsidRDefault="000E73A1" w:rsidP="006855AF">
      <w:pPr>
        <w:pStyle w:val="Body"/>
        <w:ind w:left="1440"/>
      </w:pPr>
      <w:r>
        <w:rPr>
          <w:noProof/>
        </w:rPr>
        <w:lastRenderedPageBreak/>
        <w:drawing>
          <wp:anchor distT="152400" distB="152400" distL="152400" distR="152400" simplePos="0" relativeHeight="251662336" behindDoc="0" locked="0" layoutInCell="1" allowOverlap="1" wp14:anchorId="6150D2B4" wp14:editId="4502E3BA">
            <wp:simplePos x="0" y="0"/>
            <wp:positionH relativeFrom="margin">
              <wp:posOffset>-298450</wp:posOffset>
            </wp:positionH>
            <wp:positionV relativeFrom="line">
              <wp:posOffset>213360</wp:posOffset>
            </wp:positionV>
            <wp:extent cx="5943600" cy="2567305"/>
            <wp:effectExtent l="0" t="0" r="0" b="4445"/>
            <wp:wrapThrough wrapText="bothSides">
              <wp:wrapPolygon edited="0">
                <wp:start x="0" y="0"/>
                <wp:lineTo x="0" y="21477"/>
                <wp:lineTo x="21531" y="21477"/>
                <wp:lineTo x="21531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3F118F" w14:textId="77777777" w:rsidR="000E73A1" w:rsidRDefault="000E73A1" w:rsidP="006855AF">
      <w:pPr>
        <w:pStyle w:val="Body"/>
        <w:numPr>
          <w:ilvl w:val="0"/>
          <w:numId w:val="36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confirm </w:t>
      </w:r>
      <w:proofErr w:type="spellStart"/>
      <w:r>
        <w:t>thì</w:t>
      </w:r>
      <w:proofErr w:type="spellEnd"/>
      <w:r>
        <w:t xml:space="preserve"> smart contract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ETH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2A91783D" w14:textId="77777777" w:rsidR="000E73A1" w:rsidRDefault="000E73A1" w:rsidP="006855AF">
      <w:pPr>
        <w:pStyle w:val="Body"/>
        <w:ind w:left="1440"/>
      </w:pPr>
    </w:p>
    <w:p w14:paraId="29BE751B" w14:textId="77777777" w:rsidR="000E73A1" w:rsidRDefault="000E73A1" w:rsidP="006855AF">
      <w:pPr>
        <w:pStyle w:val="Body"/>
        <w:ind w:left="1440"/>
      </w:pPr>
    </w:p>
    <w:p w14:paraId="0A9F6873" w14:textId="019497EE" w:rsidR="000E73A1" w:rsidRDefault="000E73A1" w:rsidP="006855AF">
      <w:pPr>
        <w:pStyle w:val="Body"/>
        <w:ind w:left="1440"/>
      </w:pPr>
      <w:r>
        <w:rPr>
          <w:noProof/>
        </w:rPr>
        <w:drawing>
          <wp:anchor distT="152400" distB="152400" distL="152400" distR="152400" simplePos="0" relativeHeight="251663360" behindDoc="0" locked="0" layoutInCell="1" allowOverlap="1" wp14:anchorId="74B02C36" wp14:editId="226E6E92">
            <wp:simplePos x="0" y="0"/>
            <wp:positionH relativeFrom="margin">
              <wp:posOffset>-6350</wp:posOffset>
            </wp:positionH>
            <wp:positionV relativeFrom="line">
              <wp:posOffset>165735</wp:posOffset>
            </wp:positionV>
            <wp:extent cx="5943600" cy="819150"/>
            <wp:effectExtent l="0" t="0" r="0" b="0"/>
            <wp:wrapThrough wrapText="bothSides">
              <wp:wrapPolygon edited="0">
                <wp:start x="0" y="0"/>
                <wp:lineTo x="0" y="21098"/>
                <wp:lineTo x="21531" y="21098"/>
                <wp:lineTo x="21531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76BCE0" w14:textId="77777777" w:rsidR="000E73A1" w:rsidRDefault="000E73A1" w:rsidP="006855AF">
      <w:pPr>
        <w:pStyle w:val="Body"/>
        <w:ind w:left="1440"/>
      </w:pPr>
    </w:p>
    <w:p w14:paraId="0638A097" w14:textId="77777777" w:rsidR="000E73A1" w:rsidRDefault="000E73A1" w:rsidP="006855AF">
      <w:pPr>
        <w:pStyle w:val="Body"/>
        <w:ind w:left="1440"/>
      </w:pPr>
    </w:p>
    <w:p w14:paraId="457571B5" w14:textId="77777777" w:rsidR="000E73A1" w:rsidRDefault="000E73A1" w:rsidP="006855AF">
      <w:pPr>
        <w:pStyle w:val="Body"/>
        <w:ind w:left="1440"/>
      </w:pPr>
    </w:p>
    <w:p w14:paraId="45981714" w14:textId="77777777" w:rsidR="000E73A1" w:rsidRDefault="000E73A1" w:rsidP="006855AF">
      <w:pPr>
        <w:pStyle w:val="Body"/>
        <w:numPr>
          <w:ilvl w:val="0"/>
          <w:numId w:val="36"/>
        </w:numPr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Address </w:t>
      </w:r>
      <w:proofErr w:type="spellStart"/>
      <w:r>
        <w:t>đã</w:t>
      </w:r>
      <w:proofErr w:type="spellEnd"/>
      <w:r>
        <w:t xml:space="preserve"> confirm</w:t>
      </w:r>
    </w:p>
    <w:p w14:paraId="4BC445A4" w14:textId="3908BAD9" w:rsidR="000E73A1" w:rsidRDefault="000E73A1" w:rsidP="00980018">
      <w:pPr>
        <w:pStyle w:val="Heading1"/>
      </w:pPr>
      <w:bookmarkStart w:id="50" w:name="_Toc28766515"/>
      <w:r>
        <w:rPr>
          <w:noProof/>
        </w:rPr>
        <w:lastRenderedPageBreak/>
        <w:drawing>
          <wp:anchor distT="152400" distB="152400" distL="152400" distR="152400" simplePos="0" relativeHeight="251664384" behindDoc="0" locked="0" layoutInCell="1" allowOverlap="1" wp14:anchorId="259D183E" wp14:editId="0C36DA77">
            <wp:simplePos x="0" y="0"/>
            <wp:positionH relativeFrom="margin">
              <wp:posOffset>-330200</wp:posOffset>
            </wp:positionH>
            <wp:positionV relativeFrom="page">
              <wp:posOffset>914400</wp:posOffset>
            </wp:positionV>
            <wp:extent cx="5943600" cy="3342005"/>
            <wp:effectExtent l="0" t="0" r="0" b="0"/>
            <wp:wrapThrough wrapText="bothSides">
              <wp:wrapPolygon edited="0">
                <wp:start x="0" y="0"/>
                <wp:lineTo x="0" y="21424"/>
                <wp:lineTo x="21531" y="21424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83A33">
        <w:t>Tài</w:t>
      </w:r>
      <w:proofErr w:type="spellEnd"/>
      <w:r w:rsidR="00B83A33">
        <w:t xml:space="preserve"> </w:t>
      </w:r>
      <w:proofErr w:type="spellStart"/>
      <w:r w:rsidR="00B83A33">
        <w:t>Liệu</w:t>
      </w:r>
      <w:proofErr w:type="spellEnd"/>
      <w:r w:rsidR="00B83A33">
        <w:t xml:space="preserve"> </w:t>
      </w:r>
      <w:proofErr w:type="spellStart"/>
      <w:r w:rsidR="00B83A33">
        <w:t>Tham</w:t>
      </w:r>
      <w:proofErr w:type="spellEnd"/>
      <w:r w:rsidR="00B83A33">
        <w:t xml:space="preserve"> </w:t>
      </w:r>
      <w:proofErr w:type="spellStart"/>
      <w:r w:rsidR="00B83A33">
        <w:t>Khảo</w:t>
      </w:r>
      <w:bookmarkEnd w:id="50"/>
      <w:proofErr w:type="spellEnd"/>
    </w:p>
    <w:p w14:paraId="1EF4E12A" w14:textId="336EC2EE" w:rsidR="00B83A33" w:rsidRDefault="00B83A33" w:rsidP="00756D67">
      <w:pPr>
        <w:pStyle w:val="Body"/>
      </w:pPr>
    </w:p>
    <w:p w14:paraId="3B38E08E" w14:textId="3F0FADE8" w:rsidR="00B83A33" w:rsidRDefault="00B83A33" w:rsidP="00756D67">
      <w:pPr>
        <w:pStyle w:val="Body"/>
        <w:rPr>
          <w:rFonts w:ascii="Segoe UI" w:hAnsi="Segoe UI" w:cs="Segoe UI"/>
          <w:color w:val="24292E"/>
          <w:shd w:val="clear" w:color="auto" w:fill="FFFFFF"/>
        </w:rPr>
      </w:pPr>
      <w:r>
        <w:t xml:space="preserve">[1] </w:t>
      </w:r>
      <w:hyperlink r:id="rId27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"Ethereum Yellow Paper"</w:t>
        </w:r>
      </w:hyperlink>
      <w:r>
        <w:rPr>
          <w:rFonts w:ascii="Segoe UI" w:hAnsi="Segoe UI" w:cs="Segoe UI"/>
          <w:color w:val="24292E"/>
          <w:shd w:val="clear" w:color="auto" w:fill="FFFFFF"/>
        </w:rPr>
        <w:t>, Gavin Wood</w:t>
      </w:r>
    </w:p>
    <w:p w14:paraId="37284D1D" w14:textId="7F21EB54" w:rsidR="00B83A33" w:rsidRDefault="00B83A33" w:rsidP="00756D67">
      <w:pPr>
        <w:pStyle w:val="Body"/>
      </w:pPr>
      <w:r>
        <w:t xml:space="preserve">[2] </w:t>
      </w:r>
      <w:hyperlink r:id="rId28" w:history="1">
        <w:r w:rsidRPr="00C16681">
          <w:rPr>
            <w:rStyle w:val="Hyperlink"/>
            <w:rFonts w:ascii="Segoe UI" w:hAnsi="Segoe UI" w:cs="Segoe UI"/>
            <w:shd w:val="clear" w:color="auto" w:fill="FFFFFF"/>
          </w:rPr>
          <w:t>www.ethereum.org</w:t>
        </w:r>
      </w:hyperlink>
    </w:p>
    <w:p w14:paraId="44327AB9" w14:textId="69BBA7F5" w:rsidR="00B83A33" w:rsidRDefault="00B83A33" w:rsidP="00756D67">
      <w:pPr>
        <w:pStyle w:val="Body"/>
      </w:pPr>
      <w:r>
        <w:t xml:space="preserve">[3] </w:t>
      </w:r>
      <w:hyperlink r:id="rId29" w:history="1">
        <w:r w:rsidRPr="00C16681">
          <w:rPr>
            <w:rStyle w:val="Hyperlink"/>
            <w:rFonts w:ascii="Segoe UI" w:hAnsi="Segoe UI" w:cs="Segoe UI"/>
            <w:shd w:val="clear" w:color="auto" w:fill="FFFFFF"/>
          </w:rPr>
          <w:t>www.blockchain.com</w:t>
        </w:r>
      </w:hyperlink>
    </w:p>
    <w:p w14:paraId="0F53B6DF" w14:textId="32ECB665" w:rsidR="00B83A33" w:rsidRDefault="00B83A33" w:rsidP="00756D67">
      <w:pPr>
        <w:pStyle w:val="Body"/>
      </w:pPr>
      <w:r>
        <w:t xml:space="preserve">[4] </w:t>
      </w:r>
      <w:hyperlink w:history="1">
        <w:r w:rsidRPr="00C16681">
          <w:rPr>
            <w:rStyle w:val="Hyperlink"/>
            <w:rFonts w:ascii="Segoe UI" w:hAnsi="Segoe UI" w:cs="Segoe UI"/>
            <w:shd w:val="clear" w:color="auto" w:fill="FFFFFF"/>
          </w:rPr>
          <w:t>"Blockchain"</w:t>
        </w:r>
      </w:hyperlink>
      <w:r>
        <w:rPr>
          <w:rFonts w:ascii="Segoe UI" w:hAnsi="Segoe UI" w:cs="Segoe UI"/>
          <w:color w:val="24292E"/>
          <w:shd w:val="clear" w:color="auto" w:fill="FFFFFF"/>
        </w:rPr>
        <w:t>, </w:t>
      </w:r>
      <w:hyperlink r:id="rId30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www.wikipedia.org</w:t>
        </w:r>
      </w:hyperlink>
    </w:p>
    <w:p w14:paraId="537E4D69" w14:textId="4F86E399" w:rsidR="00B83A33" w:rsidRDefault="00B83A33" w:rsidP="00756D67">
      <w:pPr>
        <w:pStyle w:val="Body"/>
        <w:rPr>
          <w:rFonts w:ascii="Segoe UI" w:hAnsi="Segoe UI" w:cs="Segoe UI"/>
          <w:color w:val="24292E"/>
          <w:shd w:val="clear" w:color="auto" w:fill="FFFFFF"/>
        </w:rPr>
      </w:pPr>
      <w:r>
        <w:t xml:space="preserve">[5] </w:t>
      </w:r>
      <w:hyperlink r:id="rId31" w:history="1">
        <w:r>
          <w:rPr>
            <w:rStyle w:val="Emphasis"/>
            <w:rFonts w:ascii="Segoe UI" w:hAnsi="Segoe UI" w:cs="Segoe UI"/>
            <w:color w:val="0366D6"/>
            <w:shd w:val="clear" w:color="auto" w:fill="FFFFFF"/>
          </w:rPr>
          <w:t>"Introducing Ethereum and Solidity"</w:t>
        </w:r>
      </w:hyperlink>
      <w:r>
        <w:rPr>
          <w:rFonts w:ascii="Segoe UI" w:hAnsi="Segoe UI" w:cs="Segoe UI"/>
          <w:color w:val="24292E"/>
          <w:shd w:val="clear" w:color="auto" w:fill="FFFFFF"/>
        </w:rPr>
        <w:t xml:space="preserve">, Chris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Dannen</w:t>
      </w:r>
      <w:proofErr w:type="spellEnd"/>
    </w:p>
    <w:p w14:paraId="04D63C67" w14:textId="29D7EA66" w:rsidR="00B83A33" w:rsidRDefault="00B83A33" w:rsidP="00756D67">
      <w:pPr>
        <w:pStyle w:val="Body"/>
        <w:rPr>
          <w:rFonts w:ascii="Segoe UI" w:hAnsi="Segoe UI" w:cs="Segoe UI"/>
          <w:color w:val="24292E"/>
          <w:shd w:val="clear" w:color="auto" w:fill="FFFFFF"/>
        </w:rPr>
      </w:pPr>
    </w:p>
    <w:p w14:paraId="5B48209F" w14:textId="61CF21F8" w:rsidR="00B83A33" w:rsidRDefault="00B83A33" w:rsidP="00756D67">
      <w:pPr>
        <w:pStyle w:val="Body"/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số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nguồn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trên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internet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khác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. </w:t>
      </w:r>
    </w:p>
    <w:p w14:paraId="5183B0A5" w14:textId="441C8AAD" w:rsidR="00B83A33" w:rsidRDefault="00B83A33" w:rsidP="00756D67">
      <w:pPr>
        <w:pStyle w:val="Body"/>
      </w:pPr>
    </w:p>
    <w:p w14:paraId="1600D56F" w14:textId="77777777" w:rsidR="00B83A33" w:rsidRDefault="00B83A33" w:rsidP="00756D67">
      <w:pPr>
        <w:pStyle w:val="Body"/>
      </w:pPr>
    </w:p>
    <w:sectPr w:rsidR="00B83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1E14"/>
    <w:multiLevelType w:val="hybridMultilevel"/>
    <w:tmpl w:val="B928D7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B7499"/>
    <w:multiLevelType w:val="hybridMultilevel"/>
    <w:tmpl w:val="B896D944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2" w15:restartNumberingAfterBreak="0">
    <w:nsid w:val="06615F40"/>
    <w:multiLevelType w:val="hybridMultilevel"/>
    <w:tmpl w:val="6AE2D2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DF7C72"/>
    <w:multiLevelType w:val="multilevel"/>
    <w:tmpl w:val="D79E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E3E14"/>
    <w:multiLevelType w:val="hybridMultilevel"/>
    <w:tmpl w:val="8966B57C"/>
    <w:lvl w:ilvl="0" w:tplc="0A3285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047D1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1276F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1E7F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9CB7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EF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8489E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EE03E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5A2C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26393"/>
    <w:multiLevelType w:val="multilevel"/>
    <w:tmpl w:val="AFA61E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6363BDB"/>
    <w:multiLevelType w:val="multilevel"/>
    <w:tmpl w:val="DC6220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BE7198B"/>
    <w:multiLevelType w:val="hybridMultilevel"/>
    <w:tmpl w:val="8DC67956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D697012"/>
    <w:multiLevelType w:val="hybridMultilevel"/>
    <w:tmpl w:val="4D8C4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50DF3"/>
    <w:multiLevelType w:val="multilevel"/>
    <w:tmpl w:val="AFF614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31D4C23"/>
    <w:multiLevelType w:val="hybridMultilevel"/>
    <w:tmpl w:val="1CAA0D2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5DF0414"/>
    <w:multiLevelType w:val="hybridMultilevel"/>
    <w:tmpl w:val="628AD65C"/>
    <w:lvl w:ilvl="0" w:tplc="3DF8A5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5E32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009F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8EAD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80B3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46A8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0EB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CEFF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9E61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B156D0E"/>
    <w:multiLevelType w:val="hybridMultilevel"/>
    <w:tmpl w:val="6A84CAE6"/>
    <w:lvl w:ilvl="0" w:tplc="E080259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77410C"/>
    <w:multiLevelType w:val="multilevel"/>
    <w:tmpl w:val="586EE4DE"/>
    <w:lvl w:ilvl="0">
      <w:start w:val="3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2BD557F3"/>
    <w:multiLevelType w:val="hybridMultilevel"/>
    <w:tmpl w:val="A1E45AD2"/>
    <w:lvl w:ilvl="0" w:tplc="BBBA54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7068D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4AA7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36215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864F4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0090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2EA3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B8A75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F01C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8538B"/>
    <w:multiLevelType w:val="hybridMultilevel"/>
    <w:tmpl w:val="90B621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B2620B"/>
    <w:multiLevelType w:val="hybridMultilevel"/>
    <w:tmpl w:val="3FB0A6A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D27412"/>
    <w:multiLevelType w:val="hybridMultilevel"/>
    <w:tmpl w:val="5F5CBF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C74146"/>
    <w:multiLevelType w:val="multilevel"/>
    <w:tmpl w:val="D1345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251869"/>
    <w:multiLevelType w:val="hybridMultilevel"/>
    <w:tmpl w:val="8F5097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627EC8"/>
    <w:multiLevelType w:val="hybridMultilevel"/>
    <w:tmpl w:val="3D44CA2C"/>
    <w:lvl w:ilvl="0" w:tplc="98A0BC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1AC8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0275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9AC5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2214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B40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16A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76B4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644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414E75"/>
    <w:multiLevelType w:val="hybridMultilevel"/>
    <w:tmpl w:val="316C7F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316FE9"/>
    <w:multiLevelType w:val="multilevel"/>
    <w:tmpl w:val="04184E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59507C5"/>
    <w:multiLevelType w:val="hybridMultilevel"/>
    <w:tmpl w:val="80D850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CBF63FC"/>
    <w:multiLevelType w:val="hybridMultilevel"/>
    <w:tmpl w:val="32263BB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60A72F31"/>
    <w:multiLevelType w:val="hybridMultilevel"/>
    <w:tmpl w:val="4BBE43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641A73F5"/>
    <w:multiLevelType w:val="multilevel"/>
    <w:tmpl w:val="9252BC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8403A59"/>
    <w:multiLevelType w:val="hybridMultilevel"/>
    <w:tmpl w:val="5E92A432"/>
    <w:lvl w:ilvl="0" w:tplc="9B5C9C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94BD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600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96F1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680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0EE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82C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D0E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3AA2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C2224FA"/>
    <w:multiLevelType w:val="hybridMultilevel"/>
    <w:tmpl w:val="CFF0C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F0B39D1"/>
    <w:multiLevelType w:val="hybridMultilevel"/>
    <w:tmpl w:val="46E09748"/>
    <w:lvl w:ilvl="0" w:tplc="DAE2AF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23D60B7"/>
    <w:multiLevelType w:val="hybridMultilevel"/>
    <w:tmpl w:val="36887A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5691B3C"/>
    <w:multiLevelType w:val="multilevel"/>
    <w:tmpl w:val="E94CA898"/>
    <w:lvl w:ilvl="0">
      <w:start w:val="3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6BE3808"/>
    <w:multiLevelType w:val="hybridMultilevel"/>
    <w:tmpl w:val="7340F474"/>
    <w:lvl w:ilvl="0" w:tplc="0409000B">
      <w:start w:val="1"/>
      <w:numFmt w:val="bullet"/>
      <w:lvlText w:val=""/>
      <w:lvlJc w:val="left"/>
      <w:pPr>
        <w:ind w:left="22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33" w15:restartNumberingAfterBreak="0">
    <w:nsid w:val="76D22082"/>
    <w:multiLevelType w:val="multilevel"/>
    <w:tmpl w:val="9FD4FC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 w15:restartNumberingAfterBreak="0">
    <w:nsid w:val="78313E85"/>
    <w:multiLevelType w:val="multilevel"/>
    <w:tmpl w:val="51D022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C481CDB"/>
    <w:multiLevelType w:val="multilevel"/>
    <w:tmpl w:val="13DE73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35"/>
  </w:num>
  <w:num w:numId="2">
    <w:abstractNumId w:val="3"/>
  </w:num>
  <w:num w:numId="3">
    <w:abstractNumId w:val="18"/>
  </w:num>
  <w:num w:numId="4">
    <w:abstractNumId w:val="32"/>
  </w:num>
  <w:num w:numId="5">
    <w:abstractNumId w:val="1"/>
  </w:num>
  <w:num w:numId="6">
    <w:abstractNumId w:val="21"/>
  </w:num>
  <w:num w:numId="7">
    <w:abstractNumId w:val="28"/>
  </w:num>
  <w:num w:numId="8">
    <w:abstractNumId w:val="24"/>
  </w:num>
  <w:num w:numId="9">
    <w:abstractNumId w:val="7"/>
  </w:num>
  <w:num w:numId="10">
    <w:abstractNumId w:val="15"/>
  </w:num>
  <w:num w:numId="11">
    <w:abstractNumId w:val="8"/>
  </w:num>
  <w:num w:numId="12">
    <w:abstractNumId w:val="19"/>
  </w:num>
  <w:num w:numId="13">
    <w:abstractNumId w:val="17"/>
  </w:num>
  <w:num w:numId="14">
    <w:abstractNumId w:val="20"/>
  </w:num>
  <w:num w:numId="15">
    <w:abstractNumId w:val="4"/>
  </w:num>
  <w:num w:numId="16">
    <w:abstractNumId w:val="11"/>
  </w:num>
  <w:num w:numId="17">
    <w:abstractNumId w:val="27"/>
  </w:num>
  <w:num w:numId="18">
    <w:abstractNumId w:val="0"/>
  </w:num>
  <w:num w:numId="19">
    <w:abstractNumId w:val="12"/>
  </w:num>
  <w:num w:numId="20">
    <w:abstractNumId w:val="9"/>
  </w:num>
  <w:num w:numId="21">
    <w:abstractNumId w:val="33"/>
  </w:num>
  <w:num w:numId="22">
    <w:abstractNumId w:val="16"/>
  </w:num>
  <w:num w:numId="23">
    <w:abstractNumId w:val="26"/>
  </w:num>
  <w:num w:numId="24">
    <w:abstractNumId w:val="29"/>
  </w:num>
  <w:num w:numId="25">
    <w:abstractNumId w:val="5"/>
  </w:num>
  <w:num w:numId="26">
    <w:abstractNumId w:val="31"/>
  </w:num>
  <w:num w:numId="27">
    <w:abstractNumId w:val="13"/>
  </w:num>
  <w:num w:numId="28">
    <w:abstractNumId w:val="6"/>
  </w:num>
  <w:num w:numId="29">
    <w:abstractNumId w:val="34"/>
  </w:num>
  <w:num w:numId="30">
    <w:abstractNumId w:val="22"/>
  </w:num>
  <w:num w:numId="31">
    <w:abstractNumId w:val="2"/>
  </w:num>
  <w:num w:numId="32">
    <w:abstractNumId w:val="23"/>
  </w:num>
  <w:num w:numId="33">
    <w:abstractNumId w:val="25"/>
  </w:num>
  <w:num w:numId="34">
    <w:abstractNumId w:val="14"/>
  </w:num>
  <w:num w:numId="35">
    <w:abstractNumId w:val="30"/>
  </w:num>
  <w:num w:numId="36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han Ba Van 20154317">
    <w15:presenceInfo w15:providerId="AD" w15:userId="S::van.pb154317@sis.hust.edu.vn::ffabebe7-7621-4406-9467-501f1e0568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05"/>
    <w:rsid w:val="00003E07"/>
    <w:rsid w:val="00007EF0"/>
    <w:rsid w:val="00013B5F"/>
    <w:rsid w:val="00014D34"/>
    <w:rsid w:val="0001614F"/>
    <w:rsid w:val="000224A8"/>
    <w:rsid w:val="00022922"/>
    <w:rsid w:val="00024232"/>
    <w:rsid w:val="000244F0"/>
    <w:rsid w:val="00026FDD"/>
    <w:rsid w:val="000461DC"/>
    <w:rsid w:val="00073B99"/>
    <w:rsid w:val="00081ECD"/>
    <w:rsid w:val="00093C10"/>
    <w:rsid w:val="000A5F01"/>
    <w:rsid w:val="000A5FBE"/>
    <w:rsid w:val="000A69BF"/>
    <w:rsid w:val="000A7B4F"/>
    <w:rsid w:val="000B1493"/>
    <w:rsid w:val="000C2AF1"/>
    <w:rsid w:val="000E37FD"/>
    <w:rsid w:val="000E3C74"/>
    <w:rsid w:val="000E73A1"/>
    <w:rsid w:val="000F113B"/>
    <w:rsid w:val="00121B51"/>
    <w:rsid w:val="001241AE"/>
    <w:rsid w:val="00127B9D"/>
    <w:rsid w:val="001338FB"/>
    <w:rsid w:val="00135121"/>
    <w:rsid w:val="00136A3A"/>
    <w:rsid w:val="001417B3"/>
    <w:rsid w:val="00151751"/>
    <w:rsid w:val="00153482"/>
    <w:rsid w:val="00193140"/>
    <w:rsid w:val="0019744B"/>
    <w:rsid w:val="001A3A3E"/>
    <w:rsid w:val="001A6FAB"/>
    <w:rsid w:val="001B759D"/>
    <w:rsid w:val="001C0CAD"/>
    <w:rsid w:val="001C30A4"/>
    <w:rsid w:val="001C3FB0"/>
    <w:rsid w:val="001E2C4F"/>
    <w:rsid w:val="00232F90"/>
    <w:rsid w:val="002461CE"/>
    <w:rsid w:val="00246ED2"/>
    <w:rsid w:val="00250681"/>
    <w:rsid w:val="00254B84"/>
    <w:rsid w:val="00261949"/>
    <w:rsid w:val="00263281"/>
    <w:rsid w:val="00272B35"/>
    <w:rsid w:val="002751EB"/>
    <w:rsid w:val="002766D6"/>
    <w:rsid w:val="0028402E"/>
    <w:rsid w:val="0028437E"/>
    <w:rsid w:val="002A28D3"/>
    <w:rsid w:val="002B039D"/>
    <w:rsid w:val="002B3A18"/>
    <w:rsid w:val="002B3A87"/>
    <w:rsid w:val="002C4586"/>
    <w:rsid w:val="002C774D"/>
    <w:rsid w:val="002D58F1"/>
    <w:rsid w:val="002D5A9C"/>
    <w:rsid w:val="003003CC"/>
    <w:rsid w:val="00304607"/>
    <w:rsid w:val="00320FAE"/>
    <w:rsid w:val="00321D02"/>
    <w:rsid w:val="00326149"/>
    <w:rsid w:val="0033231F"/>
    <w:rsid w:val="00332556"/>
    <w:rsid w:val="00344A1E"/>
    <w:rsid w:val="00350EF5"/>
    <w:rsid w:val="003578E7"/>
    <w:rsid w:val="003602DC"/>
    <w:rsid w:val="0036061C"/>
    <w:rsid w:val="00370B4C"/>
    <w:rsid w:val="00380223"/>
    <w:rsid w:val="003833A8"/>
    <w:rsid w:val="003B61CB"/>
    <w:rsid w:val="003C042A"/>
    <w:rsid w:val="003D3618"/>
    <w:rsid w:val="003F4DDD"/>
    <w:rsid w:val="004062E9"/>
    <w:rsid w:val="004103AF"/>
    <w:rsid w:val="00412A7E"/>
    <w:rsid w:val="00425E6E"/>
    <w:rsid w:val="004316A0"/>
    <w:rsid w:val="00433296"/>
    <w:rsid w:val="00444EDB"/>
    <w:rsid w:val="00445F7C"/>
    <w:rsid w:val="00454A08"/>
    <w:rsid w:val="0045648A"/>
    <w:rsid w:val="00457418"/>
    <w:rsid w:val="0047498D"/>
    <w:rsid w:val="00486DCC"/>
    <w:rsid w:val="00491A68"/>
    <w:rsid w:val="004A0800"/>
    <w:rsid w:val="004A1804"/>
    <w:rsid w:val="004A348B"/>
    <w:rsid w:val="004A534E"/>
    <w:rsid w:val="004B130A"/>
    <w:rsid w:val="004B24DD"/>
    <w:rsid w:val="004B3E6B"/>
    <w:rsid w:val="004B5C6D"/>
    <w:rsid w:val="004D5D9F"/>
    <w:rsid w:val="004E32D2"/>
    <w:rsid w:val="004E56B9"/>
    <w:rsid w:val="004E7BCE"/>
    <w:rsid w:val="004F36CF"/>
    <w:rsid w:val="004F5C87"/>
    <w:rsid w:val="00500F47"/>
    <w:rsid w:val="005028A2"/>
    <w:rsid w:val="0050456D"/>
    <w:rsid w:val="00527D04"/>
    <w:rsid w:val="0053301F"/>
    <w:rsid w:val="005410E5"/>
    <w:rsid w:val="0054269A"/>
    <w:rsid w:val="00556B3E"/>
    <w:rsid w:val="00557C35"/>
    <w:rsid w:val="00586163"/>
    <w:rsid w:val="005A6E68"/>
    <w:rsid w:val="005B3E1A"/>
    <w:rsid w:val="005B50D5"/>
    <w:rsid w:val="005D4368"/>
    <w:rsid w:val="005D739F"/>
    <w:rsid w:val="005D7735"/>
    <w:rsid w:val="00604900"/>
    <w:rsid w:val="00630499"/>
    <w:rsid w:val="00637E30"/>
    <w:rsid w:val="006404D5"/>
    <w:rsid w:val="0065570B"/>
    <w:rsid w:val="00664EE1"/>
    <w:rsid w:val="00665DF1"/>
    <w:rsid w:val="006666BE"/>
    <w:rsid w:val="006745A5"/>
    <w:rsid w:val="006854CE"/>
    <w:rsid w:val="006855AF"/>
    <w:rsid w:val="00685F6F"/>
    <w:rsid w:val="0069781B"/>
    <w:rsid w:val="006A5C38"/>
    <w:rsid w:val="006B6C4F"/>
    <w:rsid w:val="006C1B3F"/>
    <w:rsid w:val="006C3FBF"/>
    <w:rsid w:val="006D3A9E"/>
    <w:rsid w:val="006F6FDB"/>
    <w:rsid w:val="0070009F"/>
    <w:rsid w:val="00701D27"/>
    <w:rsid w:val="007022B2"/>
    <w:rsid w:val="00702C93"/>
    <w:rsid w:val="00703A87"/>
    <w:rsid w:val="0072056F"/>
    <w:rsid w:val="0073545A"/>
    <w:rsid w:val="00744335"/>
    <w:rsid w:val="00746B95"/>
    <w:rsid w:val="007521F8"/>
    <w:rsid w:val="00753A21"/>
    <w:rsid w:val="00756D67"/>
    <w:rsid w:val="0076115A"/>
    <w:rsid w:val="00763F87"/>
    <w:rsid w:val="00775EDB"/>
    <w:rsid w:val="007761E8"/>
    <w:rsid w:val="00793D75"/>
    <w:rsid w:val="007B027C"/>
    <w:rsid w:val="007B1D0E"/>
    <w:rsid w:val="007B7CC7"/>
    <w:rsid w:val="007C6CA9"/>
    <w:rsid w:val="007D044F"/>
    <w:rsid w:val="007D0529"/>
    <w:rsid w:val="007D5F7A"/>
    <w:rsid w:val="007E03AA"/>
    <w:rsid w:val="007F2860"/>
    <w:rsid w:val="00807190"/>
    <w:rsid w:val="00807FD3"/>
    <w:rsid w:val="008114DA"/>
    <w:rsid w:val="00815557"/>
    <w:rsid w:val="008178C2"/>
    <w:rsid w:val="0082711E"/>
    <w:rsid w:val="00833AF8"/>
    <w:rsid w:val="00836D50"/>
    <w:rsid w:val="00846CC2"/>
    <w:rsid w:val="00847D1C"/>
    <w:rsid w:val="0085073E"/>
    <w:rsid w:val="00854BA9"/>
    <w:rsid w:val="00855020"/>
    <w:rsid w:val="00861AAC"/>
    <w:rsid w:val="008763AC"/>
    <w:rsid w:val="00877A48"/>
    <w:rsid w:val="00877F30"/>
    <w:rsid w:val="00892756"/>
    <w:rsid w:val="00895516"/>
    <w:rsid w:val="008B23B8"/>
    <w:rsid w:val="008B5EA9"/>
    <w:rsid w:val="008B73CA"/>
    <w:rsid w:val="008C1C4F"/>
    <w:rsid w:val="008D13BF"/>
    <w:rsid w:val="008E7D02"/>
    <w:rsid w:val="008F6CE2"/>
    <w:rsid w:val="008F6DB7"/>
    <w:rsid w:val="00911B6B"/>
    <w:rsid w:val="00936D17"/>
    <w:rsid w:val="00966E85"/>
    <w:rsid w:val="00973998"/>
    <w:rsid w:val="009739AF"/>
    <w:rsid w:val="00980018"/>
    <w:rsid w:val="00984CEB"/>
    <w:rsid w:val="0098700A"/>
    <w:rsid w:val="00990FD2"/>
    <w:rsid w:val="00991808"/>
    <w:rsid w:val="00995CDB"/>
    <w:rsid w:val="009A326E"/>
    <w:rsid w:val="009A7A3C"/>
    <w:rsid w:val="009B0A56"/>
    <w:rsid w:val="009B6873"/>
    <w:rsid w:val="009D44D2"/>
    <w:rsid w:val="009E0ED3"/>
    <w:rsid w:val="009E3973"/>
    <w:rsid w:val="009E4251"/>
    <w:rsid w:val="009F74DF"/>
    <w:rsid w:val="00A11E8C"/>
    <w:rsid w:val="00A12851"/>
    <w:rsid w:val="00A128FD"/>
    <w:rsid w:val="00A2092F"/>
    <w:rsid w:val="00A244D8"/>
    <w:rsid w:val="00A27BDF"/>
    <w:rsid w:val="00A37E5D"/>
    <w:rsid w:val="00A40F43"/>
    <w:rsid w:val="00A446DC"/>
    <w:rsid w:val="00A65B77"/>
    <w:rsid w:val="00A72B66"/>
    <w:rsid w:val="00A75B37"/>
    <w:rsid w:val="00A7764F"/>
    <w:rsid w:val="00A9438C"/>
    <w:rsid w:val="00A964D6"/>
    <w:rsid w:val="00AB14CD"/>
    <w:rsid w:val="00AB53F9"/>
    <w:rsid w:val="00AC1A94"/>
    <w:rsid w:val="00AC7C76"/>
    <w:rsid w:val="00AD6855"/>
    <w:rsid w:val="00AE2791"/>
    <w:rsid w:val="00AE7F60"/>
    <w:rsid w:val="00AF761E"/>
    <w:rsid w:val="00B11B64"/>
    <w:rsid w:val="00B15F76"/>
    <w:rsid w:val="00B17D19"/>
    <w:rsid w:val="00B20A76"/>
    <w:rsid w:val="00B25B7D"/>
    <w:rsid w:val="00B37BF7"/>
    <w:rsid w:val="00B42440"/>
    <w:rsid w:val="00B47BE3"/>
    <w:rsid w:val="00B56FC4"/>
    <w:rsid w:val="00B61781"/>
    <w:rsid w:val="00B7262E"/>
    <w:rsid w:val="00B83A33"/>
    <w:rsid w:val="00B83AD4"/>
    <w:rsid w:val="00B94F39"/>
    <w:rsid w:val="00B95E30"/>
    <w:rsid w:val="00BD0549"/>
    <w:rsid w:val="00BD1B6A"/>
    <w:rsid w:val="00BE0E1B"/>
    <w:rsid w:val="00BE2301"/>
    <w:rsid w:val="00BF4D93"/>
    <w:rsid w:val="00C1090F"/>
    <w:rsid w:val="00C14705"/>
    <w:rsid w:val="00C20C5F"/>
    <w:rsid w:val="00C21C06"/>
    <w:rsid w:val="00C23A82"/>
    <w:rsid w:val="00C34DAD"/>
    <w:rsid w:val="00C359E5"/>
    <w:rsid w:val="00C3778C"/>
    <w:rsid w:val="00C4243D"/>
    <w:rsid w:val="00C44077"/>
    <w:rsid w:val="00C60FD6"/>
    <w:rsid w:val="00C63C56"/>
    <w:rsid w:val="00C97BFD"/>
    <w:rsid w:val="00CA6AD1"/>
    <w:rsid w:val="00CB72EB"/>
    <w:rsid w:val="00CC04D7"/>
    <w:rsid w:val="00CC363D"/>
    <w:rsid w:val="00CC7BD7"/>
    <w:rsid w:val="00CD1ADB"/>
    <w:rsid w:val="00CD4C68"/>
    <w:rsid w:val="00CF572C"/>
    <w:rsid w:val="00D02CF1"/>
    <w:rsid w:val="00D06607"/>
    <w:rsid w:val="00D16EB9"/>
    <w:rsid w:val="00D2695A"/>
    <w:rsid w:val="00D27B55"/>
    <w:rsid w:val="00D32F23"/>
    <w:rsid w:val="00D3702A"/>
    <w:rsid w:val="00D4170D"/>
    <w:rsid w:val="00D43F80"/>
    <w:rsid w:val="00D4676B"/>
    <w:rsid w:val="00D67536"/>
    <w:rsid w:val="00D71265"/>
    <w:rsid w:val="00D77D33"/>
    <w:rsid w:val="00D80A72"/>
    <w:rsid w:val="00D948FF"/>
    <w:rsid w:val="00DA18D1"/>
    <w:rsid w:val="00DA4B71"/>
    <w:rsid w:val="00DB7B15"/>
    <w:rsid w:val="00DC0782"/>
    <w:rsid w:val="00DC2276"/>
    <w:rsid w:val="00DC7609"/>
    <w:rsid w:val="00DD1C1F"/>
    <w:rsid w:val="00DD3DCC"/>
    <w:rsid w:val="00DD4DAE"/>
    <w:rsid w:val="00DD6378"/>
    <w:rsid w:val="00DE568A"/>
    <w:rsid w:val="00DE7697"/>
    <w:rsid w:val="00E13CE3"/>
    <w:rsid w:val="00E15480"/>
    <w:rsid w:val="00E21A63"/>
    <w:rsid w:val="00E21CF3"/>
    <w:rsid w:val="00E35731"/>
    <w:rsid w:val="00E52069"/>
    <w:rsid w:val="00E54A52"/>
    <w:rsid w:val="00E76B13"/>
    <w:rsid w:val="00E85141"/>
    <w:rsid w:val="00E94B91"/>
    <w:rsid w:val="00EA14D2"/>
    <w:rsid w:val="00EA1536"/>
    <w:rsid w:val="00EC54A2"/>
    <w:rsid w:val="00ED6F95"/>
    <w:rsid w:val="00EF796A"/>
    <w:rsid w:val="00F0198B"/>
    <w:rsid w:val="00F02667"/>
    <w:rsid w:val="00F23EF6"/>
    <w:rsid w:val="00F3271C"/>
    <w:rsid w:val="00F329D8"/>
    <w:rsid w:val="00F42F20"/>
    <w:rsid w:val="00F46F95"/>
    <w:rsid w:val="00F53A8A"/>
    <w:rsid w:val="00F65C64"/>
    <w:rsid w:val="00F738A9"/>
    <w:rsid w:val="00F74B64"/>
    <w:rsid w:val="00F80735"/>
    <w:rsid w:val="00F81C65"/>
    <w:rsid w:val="00F87EEB"/>
    <w:rsid w:val="00F967A3"/>
    <w:rsid w:val="00FE7A2C"/>
    <w:rsid w:val="00FF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2008E"/>
  <w15:chartTrackingRefBased/>
  <w15:docId w15:val="{9E0CD90B-18BC-427D-A5BF-614C3146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4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4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4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3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7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67536"/>
  </w:style>
  <w:style w:type="paragraph" w:styleId="Revision">
    <w:name w:val="Revision"/>
    <w:hidden/>
    <w:uiPriority w:val="99"/>
    <w:semiHidden/>
    <w:rsid w:val="0097399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39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99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56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64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64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5648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564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64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5648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5648A"/>
    <w:rPr>
      <w:color w:val="0563C1" w:themeColor="hyperlink"/>
      <w:u w:val="single"/>
    </w:rPr>
  </w:style>
  <w:style w:type="paragraph" w:customStyle="1" w:styleId="Body">
    <w:name w:val="Body"/>
    <w:rsid w:val="000E73A1"/>
    <w:pPr>
      <w:spacing w:after="0" w:line="240" w:lineRule="auto"/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styleId="Emphasis">
    <w:name w:val="Emphasis"/>
    <w:basedOn w:val="DefaultParagraphFont"/>
    <w:uiPriority w:val="20"/>
    <w:qFormat/>
    <w:rsid w:val="00B83A3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83A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4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0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3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8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8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7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15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6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0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www.blockchain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www.ethereum.org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drive.google.com/file/d/0Bz_MvHBFauwkY1lFdThyQ0U1dE0/view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github.com/truonganhhoang/int3507-2017/blob/master/Nhom%208%20Ethereum/yellowpaper.io" TargetMode="External"/><Relationship Id="rId30" Type="http://schemas.openxmlformats.org/officeDocument/2006/relationships/hyperlink" Target="http://www.wikipedi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DB984E5F199F4E975F6C2135A7DD24" ma:contentTypeVersion="0" ma:contentTypeDescription="Create a new document." ma:contentTypeScope="" ma:versionID="c1377cce0aa29f6afa683d50c4e918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48eef868b3faccff0db333dfda2d86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7A983-4E9F-4620-BA67-39D217B11D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8DD090-E26F-440C-BD11-3D4A9D5D95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FB5761-D977-43AC-8639-C43EDAA065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311AB1-79FD-4329-AC3C-E046665DC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</TotalTime>
  <Pages>20</Pages>
  <Words>3100</Words>
  <Characters>17670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Phan Ba Van 20154317</cp:lastModifiedBy>
  <cp:revision>52</cp:revision>
  <dcterms:created xsi:type="dcterms:W3CDTF">2019-12-30T10:06:00Z</dcterms:created>
  <dcterms:modified xsi:type="dcterms:W3CDTF">2020-01-01T03:22:00Z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0x010100C7DB984E5F199F4E975F6C2135A7DD24</vt:lpwstr>
  </property>
</Properties>
</file>